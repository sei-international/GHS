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8D564" w14:textId="4EF20E02" w:rsidR="00EA6423" w:rsidRDefault="00EA6423" w:rsidP="00BB42E5">
      <w:pPr>
        <w:pStyle w:val="MDPI11articletype"/>
      </w:pPr>
      <w:r w:rsidRPr="003030D2">
        <w:t>Article</w:t>
      </w:r>
    </w:p>
    <w:p w14:paraId="1D92B707" w14:textId="397C4C14" w:rsidR="0098392D" w:rsidRPr="0098392D" w:rsidRDefault="0098392D" w:rsidP="00BB42E5">
      <w:pPr>
        <w:pStyle w:val="MDPI12title"/>
        <w:spacing w:line="240" w:lineRule="auto"/>
      </w:pPr>
      <w:r w:rsidRPr="0098392D">
        <w:t>The Globally Harmonized System of Classification and Labelling of Chemicals – explaining the</w:t>
      </w:r>
      <w:ins w:id="0" w:author="Linn Persson" w:date="2017-10-31T13:45:00Z">
        <w:r w:rsidR="006F5DFA">
          <w:t xml:space="preserve"> legal</w:t>
        </w:r>
      </w:ins>
      <w:r w:rsidRPr="0098392D">
        <w:t xml:space="preserve"> implementation gap</w:t>
      </w:r>
    </w:p>
    <w:p w14:paraId="45A2610F" w14:textId="14D021CB" w:rsidR="00454A63" w:rsidRPr="00953878" w:rsidRDefault="00FC5953" w:rsidP="00BB42E5">
      <w:pPr>
        <w:pStyle w:val="MDPI13authornames"/>
        <w:spacing w:line="240" w:lineRule="auto"/>
      </w:pPr>
      <w:r w:rsidRPr="00953878">
        <w:t xml:space="preserve">Linn </w:t>
      </w:r>
      <w:proofErr w:type="spellStart"/>
      <w:r w:rsidRPr="00953878">
        <w:t>Persson</w:t>
      </w:r>
      <w:proofErr w:type="spellEnd"/>
      <w:r w:rsidR="00454A63" w:rsidRPr="00953878">
        <w:t xml:space="preserve"> </w:t>
      </w:r>
      <w:r w:rsidR="00454A63" w:rsidRPr="00953878">
        <w:rPr>
          <w:vertAlign w:val="superscript"/>
        </w:rPr>
        <w:t>1</w:t>
      </w:r>
      <w:r w:rsidRPr="00953878">
        <w:rPr>
          <w:vertAlign w:val="superscript"/>
        </w:rPr>
        <w:t>,</w:t>
      </w:r>
      <w:r w:rsidRPr="00953878">
        <w:t>*</w:t>
      </w:r>
      <w:r w:rsidR="00454A63" w:rsidRPr="00953878">
        <w:t xml:space="preserve">, </w:t>
      </w:r>
      <w:r w:rsidR="00E10719" w:rsidRPr="00953878">
        <w:t>Sylvia Karlsson-Vinkhuyzen</w:t>
      </w:r>
      <w:r w:rsidR="00803567" w:rsidRPr="00953878">
        <w:rPr>
          <w:vertAlign w:val="superscript"/>
        </w:rPr>
        <w:t>2</w:t>
      </w:r>
      <w:r w:rsidR="00E10719" w:rsidRPr="00953878">
        <w:t xml:space="preserve">, </w:t>
      </w:r>
      <w:proofErr w:type="spellStart"/>
      <w:r w:rsidR="0098392D" w:rsidRPr="00953878">
        <w:t>Adelene</w:t>
      </w:r>
      <w:proofErr w:type="spellEnd"/>
      <w:r w:rsidR="0098392D" w:rsidRPr="00953878">
        <w:t xml:space="preserve"> Lai</w:t>
      </w:r>
      <w:r w:rsidR="00454A63" w:rsidRPr="00953878">
        <w:t xml:space="preserve"> </w:t>
      </w:r>
      <w:r w:rsidR="00771BD9">
        <w:rPr>
          <w:vertAlign w:val="superscript"/>
        </w:rPr>
        <w:t>1</w:t>
      </w:r>
      <w:r w:rsidR="000743ED" w:rsidRPr="00953878">
        <w:t xml:space="preserve">, </w:t>
      </w:r>
      <w:proofErr w:type="spellStart"/>
      <w:r w:rsidR="00E10719" w:rsidRPr="00953878">
        <w:t>Åsa</w:t>
      </w:r>
      <w:proofErr w:type="spellEnd"/>
      <w:r w:rsidR="00E10719" w:rsidRPr="00953878">
        <w:t xml:space="preserve"> Persson</w:t>
      </w:r>
      <w:r w:rsidR="00E10719" w:rsidRPr="00953878">
        <w:rPr>
          <w:vertAlign w:val="superscript"/>
        </w:rPr>
        <w:t>1</w:t>
      </w:r>
      <w:r w:rsidR="000743ED" w:rsidRPr="00953878">
        <w:t xml:space="preserve"> and Stephen Fick</w:t>
      </w:r>
      <w:r w:rsidR="000743ED" w:rsidRPr="00953878">
        <w:rPr>
          <w:vertAlign w:val="superscript"/>
        </w:rPr>
        <w:t>1</w:t>
      </w:r>
    </w:p>
    <w:p w14:paraId="09A6A800" w14:textId="77777777" w:rsidR="001F4825" w:rsidRPr="003030D2" w:rsidRDefault="001F4825" w:rsidP="00BB42E5">
      <w:pPr>
        <w:pStyle w:val="MDPI16affiliation"/>
        <w:spacing w:line="240" w:lineRule="auto"/>
      </w:pPr>
      <w:r w:rsidRPr="003030D2">
        <w:rPr>
          <w:vertAlign w:val="superscript"/>
        </w:rPr>
        <w:t>1</w:t>
      </w:r>
      <w:r w:rsidRPr="003030D2">
        <w:tab/>
      </w:r>
      <w:r w:rsidR="0098392D">
        <w:t xml:space="preserve">Stockholm Environment Institute, </w:t>
      </w:r>
      <w:proofErr w:type="spellStart"/>
      <w:r w:rsidR="0098392D">
        <w:t>Linnégatan</w:t>
      </w:r>
      <w:proofErr w:type="spellEnd"/>
      <w:r w:rsidR="0098392D">
        <w:t xml:space="preserve"> 87D, Box 24218, 10405 Stockholm, Sweden</w:t>
      </w:r>
    </w:p>
    <w:p w14:paraId="426DF6A1" w14:textId="640D7E13" w:rsidR="001F4825" w:rsidRPr="00965A78" w:rsidRDefault="001F4825" w:rsidP="00BB42E5">
      <w:pPr>
        <w:pStyle w:val="MDPI16affiliation"/>
        <w:spacing w:line="240" w:lineRule="auto"/>
      </w:pPr>
      <w:r w:rsidRPr="36DF04CA">
        <w:rPr>
          <w:vertAlign w:val="superscript"/>
        </w:rPr>
        <w:t>2</w:t>
      </w:r>
      <w:r w:rsidRPr="003030D2">
        <w:rPr>
          <w:szCs w:val="20"/>
        </w:rPr>
        <w:tab/>
      </w:r>
      <w:proofErr w:type="spellStart"/>
      <w:r w:rsidRPr="00965A78">
        <w:t>Wageningen</w:t>
      </w:r>
      <w:proofErr w:type="spellEnd"/>
      <w:r w:rsidRPr="00965A78">
        <w:t xml:space="preserve"> University &amp; Research, Public Administration and Policy Group; sylvia.karlsson-vinkhuyzen@wur.nl</w:t>
      </w:r>
    </w:p>
    <w:p w14:paraId="3234C54E" w14:textId="77777777" w:rsidR="001F4825" w:rsidRDefault="001F4825" w:rsidP="00BB42E5">
      <w:pPr>
        <w:pStyle w:val="MDPI14history"/>
        <w:spacing w:before="0" w:line="240" w:lineRule="auto"/>
        <w:ind w:left="311" w:hanging="198"/>
      </w:pPr>
      <w:r w:rsidRPr="003030D2">
        <w:rPr>
          <w:b/>
        </w:rPr>
        <w:t>*</w:t>
      </w:r>
      <w:r w:rsidR="0098392D">
        <w:t xml:space="preserve"> </w:t>
      </w:r>
      <w:r w:rsidRPr="003030D2">
        <w:t xml:space="preserve">Correspondence: </w:t>
      </w:r>
      <w:r w:rsidR="00FC5953">
        <w:t>linn.persson</w:t>
      </w:r>
      <w:r w:rsidRPr="003030D2">
        <w:t>@</w:t>
      </w:r>
      <w:r w:rsidR="00FC5953">
        <w:t>sei-international.org</w:t>
      </w:r>
      <w:r w:rsidRPr="003030D2">
        <w:t>; Tel.: +</w:t>
      </w:r>
      <w:r w:rsidR="00FC5953">
        <w:t>46-73-4604647</w:t>
      </w:r>
    </w:p>
    <w:p w14:paraId="0903376D" w14:textId="77777777" w:rsidR="00044DE8" w:rsidRPr="003030D2" w:rsidRDefault="00044DE8" w:rsidP="00BB42E5">
      <w:pPr>
        <w:pStyle w:val="MDPI14history"/>
        <w:spacing w:line="240" w:lineRule="auto"/>
      </w:pPr>
      <w:r w:rsidRPr="003030D2">
        <w:t>Academic Editor: name</w:t>
      </w:r>
    </w:p>
    <w:p w14:paraId="1181B5F9" w14:textId="77777777" w:rsidR="00044DE8" w:rsidRDefault="00044DE8" w:rsidP="00BB42E5">
      <w:pPr>
        <w:pStyle w:val="MDPI14history"/>
        <w:spacing w:before="0" w:line="240" w:lineRule="auto"/>
      </w:pPr>
      <w:r w:rsidRPr="003030D2">
        <w:t>Received: date; Accepted: date; Published: date</w:t>
      </w:r>
    </w:p>
    <w:p w14:paraId="30523C0A" w14:textId="7D7476B0" w:rsidR="0030051B" w:rsidRPr="003030D2" w:rsidRDefault="0030051B" w:rsidP="0030051B">
      <w:pPr>
        <w:pStyle w:val="MDPI17abstract"/>
        <w:rPr>
          <w:color w:val="auto"/>
        </w:rPr>
      </w:pPr>
      <w:r w:rsidRPr="003030D2">
        <w:rPr>
          <w:b/>
        </w:rPr>
        <w:t xml:space="preserve">Abstract: </w:t>
      </w:r>
      <w:r w:rsidRPr="0030051B">
        <w:t>The Globally Harmonized System for Classification and Labelling of Chemicals (GHS) is a</w:t>
      </w:r>
      <w:ins w:id="1" w:author="Stephen Fick" w:date="2017-11-03T10:13:00Z">
        <w:r w:rsidR="00AF1D85">
          <w:t>n</w:t>
        </w:r>
      </w:ins>
      <w:r w:rsidRPr="0030051B">
        <w:t xml:space="preserve"> </w:t>
      </w:r>
      <w:del w:id="2" w:author="Stephen Fick" w:date="2017-11-03T10:12:00Z">
        <w:r w:rsidRPr="0030051B" w:rsidDel="00AF1D85">
          <w:delText xml:space="preserve">system for classifying and labelling chemicals </w:delText>
        </w:r>
        <w:commentRangeStart w:id="3"/>
        <w:r w:rsidRPr="0030051B" w:rsidDel="00AF1D85">
          <w:delText>according</w:delText>
        </w:r>
      </w:del>
      <w:ins w:id="4" w:author="Stephen Fick" w:date="2017-11-03T10:12:00Z">
        <w:r w:rsidR="00AF1D85">
          <w:t>international</w:t>
        </w:r>
      </w:ins>
      <w:commentRangeEnd w:id="3"/>
      <w:ins w:id="5" w:author="Stephen Fick" w:date="2017-11-03T10:15:00Z">
        <w:r w:rsidR="00AF1D85">
          <w:rPr>
            <w:rStyle w:val="CommentReference"/>
            <w:rFonts w:ascii="Times New Roman" w:hAnsi="Times New Roman"/>
            <w:lang w:bidi="ar-SA"/>
          </w:rPr>
          <w:commentReference w:id="3"/>
        </w:r>
      </w:ins>
      <w:ins w:id="6" w:author="Stephen Fick" w:date="2017-11-03T10:12:00Z">
        <w:r w:rsidR="00AF1D85">
          <w:t xml:space="preserve"> standard</w:t>
        </w:r>
      </w:ins>
      <w:r w:rsidRPr="0030051B">
        <w:t xml:space="preserve"> </w:t>
      </w:r>
      <w:ins w:id="7" w:author="Stephen Fick" w:date="2017-11-03T10:13:00Z">
        <w:r w:rsidR="00AF1D85">
          <w:t>for documenting chemical</w:t>
        </w:r>
      </w:ins>
      <w:ins w:id="8" w:author="Stephen Fick" w:date="2017-11-03T10:36:00Z">
        <w:r w:rsidR="005D77A0">
          <w:t xml:space="preserve"> safety information</w:t>
        </w:r>
      </w:ins>
      <w:del w:id="9" w:author="Stephen Fick" w:date="2017-11-03T10:36:00Z">
        <w:r w:rsidRPr="0030051B" w:rsidDel="005D77A0">
          <w:delText>to their intrinsic hazardous properties</w:delText>
        </w:r>
      </w:del>
      <w:r w:rsidRPr="0030051B">
        <w:t xml:space="preserve">. The GHS is one of the cornerstones of sound chemicals management, an issue consistently on the international sustainable development agenda since 1992. In 2002, it was agreed under the United Nations that all countries should be encouraged to implement the GHS by 2008. However, </w:t>
      </w:r>
      <w:del w:id="10" w:author="Stephen Fick" w:date="2017-11-03T10:35:00Z">
        <w:r w:rsidRPr="0030051B" w:rsidDel="005D77A0">
          <w:delText>this goal has not been accomplished</w:delText>
        </w:r>
      </w:del>
      <w:ins w:id="11" w:author="Stephen Fick" w:date="2017-11-03T10:36:00Z">
        <w:r w:rsidR="00B83975">
          <w:t xml:space="preserve"> to date, </w:t>
        </w:r>
      </w:ins>
      <w:ins w:id="12" w:author="Stephen Fick" w:date="2017-11-03T10:34:00Z">
        <w:r w:rsidR="005D77A0">
          <w:t>it is unclear</w:t>
        </w:r>
        <w:r w:rsidR="005D77A0" w:rsidRPr="00BD3DC5">
          <w:t xml:space="preserve"> where</w:t>
        </w:r>
        <w:r w:rsidR="005D77A0">
          <w:t>,</w:t>
        </w:r>
        <w:r w:rsidR="005D77A0" w:rsidRPr="00BD3DC5">
          <w:t xml:space="preserve"> how</w:t>
        </w:r>
        <w:r w:rsidR="005D77A0">
          <w:t>, and to what extent</w:t>
        </w:r>
        <w:r w:rsidR="005D77A0" w:rsidRPr="00BD3DC5">
          <w:t xml:space="preserve"> </w:t>
        </w:r>
        <w:r w:rsidR="005D77A0">
          <w:t>the GHS</w:t>
        </w:r>
        <w:r w:rsidR="005D77A0" w:rsidRPr="00BD3DC5">
          <w:t xml:space="preserve"> has been implemented and what factors best explain </w:t>
        </w:r>
        <w:r w:rsidR="005D77A0">
          <w:t xml:space="preserve">any </w:t>
        </w:r>
        <w:r w:rsidR="005D77A0" w:rsidRPr="00BD3DC5">
          <w:t>differences in implementation</w:t>
        </w:r>
        <w:r w:rsidR="005D77A0">
          <w:t xml:space="preserve"> coverage</w:t>
        </w:r>
      </w:ins>
      <w:r w:rsidRPr="0030051B">
        <w:t xml:space="preserve">. The aim of this paper is to provide a global overview of current GHS implementation status </w:t>
      </w:r>
      <w:ins w:id="13" w:author="Linn Persson" w:date="2017-10-31T13:45:00Z">
        <w:r w:rsidR="006F5DFA">
          <w:t xml:space="preserve">in national legislation </w:t>
        </w:r>
      </w:ins>
      <w:r w:rsidRPr="0030051B">
        <w:t xml:space="preserve">using primary and secondary data, and </w:t>
      </w:r>
      <w:del w:id="14" w:author="Linn Persson" w:date="2017-11-01T11:42:00Z">
        <w:r w:rsidRPr="0030051B" w:rsidDel="00F5581F">
          <w:delText xml:space="preserve">explain </w:delText>
        </w:r>
      </w:del>
      <w:ins w:id="15" w:author="Linn Persson" w:date="2017-11-01T11:42:00Z">
        <w:r w:rsidR="00F5581F">
          <w:t>discuss</w:t>
        </w:r>
        <w:r w:rsidR="00F5581F" w:rsidRPr="0030051B">
          <w:t xml:space="preserve"> </w:t>
        </w:r>
      </w:ins>
      <w:r w:rsidRPr="0030051B">
        <w:t xml:space="preserve">differences between countries based on theory on motivational and capacity-related factors </w:t>
      </w:r>
      <w:proofErr w:type="gramStart"/>
      <w:r w:rsidRPr="0030051B">
        <w:t xml:space="preserve">for </w:t>
      </w:r>
      <w:ins w:id="16" w:author="Linn Persson" w:date="2017-11-01T11:38:00Z">
        <w:r w:rsidR="0097122F">
          <w:t xml:space="preserve"> </w:t>
        </w:r>
      </w:ins>
      <w:r w:rsidRPr="0030051B">
        <w:t>implementation</w:t>
      </w:r>
      <w:proofErr w:type="gramEnd"/>
      <w:r w:rsidRPr="0030051B">
        <w:t xml:space="preserve"> of international standards. We conclude that there seems to be broad support from countries for enhanced international collaboration in the field of sound chemicals management. However, several drivers and barriers for national GHS implementation co-exist, and there is a clear positive correlation between the financial and regulatory capacities of a country and its GHS implementation status. At the same time, our data suggest that it is possible to increase the global implementation coverage by using a combination of motivational and capacity related strategies.</w:t>
      </w:r>
    </w:p>
    <w:p w14:paraId="5DD60D7E" w14:textId="683BB1D6" w:rsidR="0030051B" w:rsidRPr="003030D2" w:rsidRDefault="0030051B" w:rsidP="0030051B">
      <w:pPr>
        <w:pStyle w:val="MDPI18keywords"/>
      </w:pPr>
      <w:r w:rsidRPr="003030D2">
        <w:rPr>
          <w:b/>
        </w:rPr>
        <w:t xml:space="preserve">Keywords: </w:t>
      </w:r>
      <w:r w:rsidRPr="0030051B">
        <w:t>chemicals management; classification and labelling of chemicals; GHS; global standards</w:t>
      </w:r>
    </w:p>
    <w:p w14:paraId="77D08E03" w14:textId="77777777" w:rsidR="0030051B" w:rsidRPr="003030D2" w:rsidRDefault="0030051B" w:rsidP="0030051B">
      <w:pPr>
        <w:pStyle w:val="MDPI19line"/>
      </w:pPr>
    </w:p>
    <w:p w14:paraId="5190468B" w14:textId="2BC55AB1" w:rsidR="00EA6423" w:rsidRPr="003030D2" w:rsidRDefault="00EA6423" w:rsidP="00BB42E5">
      <w:pPr>
        <w:pStyle w:val="MDPI21heading1"/>
        <w:spacing w:line="240" w:lineRule="auto"/>
      </w:pPr>
      <w:r w:rsidRPr="003030D2">
        <w:rPr>
          <w:lang w:eastAsia="zh-CN"/>
        </w:rPr>
        <w:t xml:space="preserve">1. </w:t>
      </w:r>
      <w:r w:rsidRPr="003030D2">
        <w:t>Introduction</w:t>
      </w:r>
    </w:p>
    <w:p w14:paraId="7E07D450" w14:textId="583EB73F" w:rsidR="00BD3DC5" w:rsidRPr="00BD3DC5" w:rsidDel="0014798B" w:rsidRDefault="00762038" w:rsidP="00FE08AA">
      <w:pPr>
        <w:pStyle w:val="MDPI31text"/>
        <w:rPr>
          <w:del w:id="17" w:author="Linn Persson" w:date="2017-10-31T10:55:00Z"/>
        </w:rPr>
      </w:pPr>
      <w:moveFromRangeStart w:id="18" w:author="Linn Persson" w:date="2017-11-01T11:44:00Z" w:name="move497299985"/>
      <w:moveFrom w:id="19" w:author="Linn Persson" w:date="2017-11-01T11:44:00Z">
        <w:r w:rsidDel="00F5581F">
          <w:t>Although c</w:t>
        </w:r>
        <w:r w:rsidR="00BD3DC5" w:rsidRPr="00BD3DC5" w:rsidDel="00F5581F">
          <w:t xml:space="preserve">onsiderable attention has </w:t>
        </w:r>
        <w:r w:rsidDel="00F5581F">
          <w:t xml:space="preserve">recently </w:t>
        </w:r>
        <w:r w:rsidR="00BD3DC5" w:rsidRPr="00BD3DC5" w:rsidDel="00F5581F">
          <w:t xml:space="preserve">been </w:t>
        </w:r>
        <w:r w:rsidDel="00F5581F">
          <w:t xml:space="preserve">paid to </w:t>
        </w:r>
        <w:r w:rsidR="00BD3DC5" w:rsidRPr="00BD3DC5" w:rsidDel="00F5581F">
          <w:t xml:space="preserve">voluntary </w:t>
        </w:r>
        <w:r w:rsidDel="00F5581F">
          <w:t xml:space="preserve">sustainability </w:t>
        </w:r>
        <w:r w:rsidR="00BD3DC5" w:rsidRPr="00BD3DC5" w:rsidDel="00F5581F">
          <w:t xml:space="preserve">standards </w:t>
        </w:r>
        <w:r w:rsidR="00B44DBA" w:rsidDel="00F5581F">
          <w:t xml:space="preserve">(e.g., certification standards, environmental management systems) </w:t>
        </w:r>
        <w:r w:rsidR="00BD3DC5" w:rsidRPr="00BD3DC5" w:rsidDel="00F5581F">
          <w:t xml:space="preserve">developed by private or multi-stakeholder actors </w:t>
        </w:r>
        <w:r w:rsidR="00BD3DC5" w:rsidRPr="00BD3DC5" w:rsidDel="00F5581F">
          <w:fldChar w:fldCharType="begin"/>
        </w:r>
        <w:r w:rsidR="00763720" w:rsidDel="00F5581F">
          <w:instrText xml:space="preserve"> ADDIN ZOTERO_ITEM CSL_CITATION {"citationID":"G5Y1YMqP","properties":{"formattedCitation":"{\\rtf [1\\uc0\\u8211{}7]}","plainCitation":"[1–7]"},"citationItems":[{"id":17169,"uris":["http://zotero.org/users/800983/items/258WT78P"],"uri":["http://zotero.org/users/800983/items/258WT78P"],"itemData":{"id":17169,"type":"article-journal","title":"Standards as a new form of social contract? Sustainability initiatives in the coffee industry","container-title":"Food Policy","collection-title":"Private Agri-food Standards: Implications for Food Policy and Agri-food Systems","page":"284-301","volume":"30","issue":"3","source":"ScienceDirect","abstract":"In the former age of national capitalism, the achievement of market fairness was embedded in a normative framework generated by government, labor unions, and perhaps religious authority. In the current age of global capitalism, new actors such as NGOs, industry associations and public–private partnerships provide the normative framework that corporations use for social legitimacy. In this context, standard-setting processes operate as new forms of social contract where the state, rather than being directly involved between the parties, provides a form of basic guarantee while (more or less accountable) NGOs and firms are in charge of hammering out the bargains. This article examines the dynamics of this new configuration through the case study of sustainability initiatives in the coffee sector. It addresses four questions: (1) Are these standards effective in communicating information and creating new markets? (2) To what extent do they embed elements of collective and private interests? (3) Is sustainability content actually delivered to their intended beneficiaries? and (4) What is the role of public policy in addressing their shortcomings?","DOI":"10.1016/j.foodpol.2005.05.007","ISSN":"0306-9192","shortTitle":"Standards as a new form of social contract?","journalAbbreviation":"Food Policy","author":[{"family":"Giovannucci","given":"Daniele"},{"family":"Ponte","given":"Stefano"}],"issued":{"date-parts":[["2005",6]]}}},{"id":17172,"uris":["http://zotero.org/users/800983/items/GP34QD8W"],"uri":["http://zotero.org/users/800983/items/GP34QD8W"],"itemData":{"id":17172,"type":"article-journal","title":"Voluntary standards, expert knowledge and the governance of sustainability networks","container-title":"Global Networks","page":"459-477","volume":"13","issue":"4","source":"EBSCOhost","abstract":"Products certified according to their environmental and social sustainability are becoming an important feature of production, trade and consumption in the agro-food sector. 'Sustainability networks' are behind the emergence and growth of these new product forms, often evolving into multi-stakeholder initiatives that establish and manage base codes, standards, certifications and labels. As sustainability moves into the mainstream, understanding the governance of these networks is essential because they partly reshape the structure and characteristics of commodity flows. In this article, we examine the role of expert knowledge and process management in governing two multi-stakeholder initiatives (the Marine Stewardship Council and the Roundtable for Sustainable Palm Oil) and in shaping their distributional effects. We find that the ability of developing countries, especially small-scale actors within them, to shape standard setting and management to their advantage depends not only on overcoming important structural differences in endowments and access to resources, but also on more subtle games. These include promoting the enrolment of one expert group or kind of expert knowledge over another, using specific formats of negotiation, and legitimating particular modes of engagement over others.","DOI":"10.1111/glob.12011","ISSN":"14702266","journalAbbreviation":"Global Networks","author":[{"family":"Ponte","given":"Stefano"},{"family":"Cheyns","given":"Emmanuelle"}],"issued":{"date-parts":[["2013",10]]}}},{"id":17174,"uris":["http://zotero.org/users/800983/items/P6IZSZIU"],"uri":["http://zotero.org/users/800983/items/P6IZSZIU"],"itemData":{"id":17174,"type":"article-journal","title":"Multi-stakeholder partnerships for sustainable development: rethinking legitimacy, accountability and effectiveness","container-title":"European Environment","page":"290-306","volume":"16","issue":"5","source":"Wiley Online Library","abstract":"The role of transnational partnerships in contemporary global environmental discourse raises larger questions of the legitimacy, effectiveness and accountability of networked governance. This article advances a conceptual framework for evaluating the legitimacy of partnership networks. Furthermore, it examines, in particular, the multi-stakeholder partnerships for sustainable development announced at the World Summit on Sustainable Development in Johannesburg 2002. Partnership networks have been branded as a new form of global governance with the potential to bridge multilateral norms and local action by drawing on a diverse number of actors in civil society, government and business. Does the rise of global partnerships imply a re-location and diffusion of authority from government to public–private ‘implementation networks’? Recent evaluations of the Johannesburg partnerships suggest that they can gain from a clearer linkage to existing institutions and multilateral agreements, measurable targets and timetables, more effective leadership, improved accountability, systematic review, reporting and monitoring mechanisms. Copyright © 2006 John Wiley &amp; Sons, Ltd and ERP Environment.","DOI":"10.1002/eet.425","ISSN":"1099-0976","shortTitle":"Multi-stakeholder partnerships for sustainable development","journalAbbreviation":"Eur. Env.","language":"en","author":[{"family":"Bäckstrand","given":"Karin"}],"issued":{"date-parts":[["2006",9,1]]}}},{"id":17177,"uris":["http://zotero.org/users/800983/items/2B4P8RBC"],"uri":["http://zotero.org/users/800983/items/2B4P8RBC"],"itemData":{"id":17177,"type":"article-journal","title":"Regulatory Credibility and Authority through Inclusiveness: Standardization                 Organizations in Cases of Eco-Labelling","container-title":"Organization","page":"345-367","volume":"13","issue":"3","source":"SAGE Journals","abstract":"This paper deals with the challenging task of permanently organizing projects that                 include a broad range of actors: enterprises, social movement organizations and                 state actors. It focuses on a special type of standardization activity, namely                 eco-labelling, and is based on case studies of two Swedish projects/organizations:                 labelling of organic food and sustainable forestry. In this paper, I theorize about                 the concept of inclusiveness, which is seen as being instrumental for the creation                 of regulatory credibility and authority and argue that different types of                 members/participants have different types of power resources, which the                 standardization organization (SO) seeks to mobilize and control. The combination of                 these individual power resources brings action capacity and symbolic resources to                 the SO, including an image of independence. Moreover, the SO provides an                 organizational setting that, inter alias, helps interdependent actors to maintain a                 hold on each other, and forces them to engage in a dialogue and repeated interaction                 over time. This interaction can, in turn, result in common expectations and                 understandings that are essential for the operations of non-state governance.                 However, the case studies also indicate difficulties in organizing such complex                 networks. It can, above all, be difficult to prevent a power shift in favour of                 organizations with large power resources.","DOI":"10.1177/1350508406063483","ISSN":"1350-5084","shortTitle":"Regulatory Credibility and Authority through Inclusiveness","journalAbbreviation":"Organization","language":"en","author":[{"family":"Boström","given":"Magnus"}],"issued":{"date-parts":[["2006",5,1]]}}},{"id":17179,"uris":["http://zotero.org/users/800983/items/KZFC72WU"],"uri":["http://zotero.org/users/800983/items/KZFC72WU"],"itemData":{"id":17179,"type":"article-journal","title":"The Polanyian Way? Voluntary Food Labels as Neoliberal Governance","container-title":"Antipode","page":"456-478","volume":"39","issue":"3","source":"EBSCOhost","abstract":"Voluntary food labels that express ecological, social, and/or place-based values have been posed as an important form of resistance to neoliberalization in the Polanyian sense of protecting land, other natural resources, and labor from the ravages of the market. At the same time, these labels are in some respects analogs to the very things they are purported to resist, namely property rights that allow these ascribed commodities to be traded in a global market. After reviewing the Polanyian claims about these labels, the paper examines how these labels are operationalized and notes important differences in the sort of barriers to entry they erect, which in turn have quite different distributional consequences. It then goes on to discuss how these labels look to be an expression of roll-out neoliberalization. Following Heynen and Robbins who note four dominant aspects of neoliberalization of environmental governance (governance, privatization, enclosure, and valuation), to which a fifth (devolution) is added, the paper shows how these labels not only concede the market as the locus of regulation, but in keeping with neoliberalism's fetish of market mechanisms, they employ tools designed to create markets where none previously existed. In recognition that neoliberal political economies and subjectivities have delimited the possible, the paper also grapples with how these labels may produce political openings outside of their most proximate effects.","DOI":"10.1111/j.1467-8330.2007.00535.x","ISSN":"00664812","shortTitle":"The Polanyian Way?","journalAbbreviation":"Antipode","author":[{"family":"Guthman","given":"Julie"}],"issued":{"date-parts":[["2007",6]]}}},{"id":17181,"uris":["http://zotero.org/users/800983/items/T32IDWRF"],"uri":["http://zotero.org/users/800983/items/T32IDWRF"],"itemData":{"id":17181,"type":"article-journal","title":"The Diffusion of Voluntary International Management Standards: Responsible Care, ISO 9000, and ISO 14001 in the Chemical Industry","container-title":"Policy Studies Journal","page":"65-93","volume":"36","issue":"1","source":"EBSCOhost","abstract":"This article analyzes the factors that explain the international diffusion of voluntary international management standards. We argue that international management standards should not be analyzed in isolation but in conjunction with other standards and their institutional environment. We present two opposite views explaining how the previous diffusion of management standards facilitates or hampers the adoption of new management standards. We test a comprehensive model of diffusion of international environmental management standards within the chemical industry using a panel of 113 different countries during the period 2000 to 2003. Our results show that the previous experience of businesses in voluntary standards such as the Chemical Industry's Responsible Care Program or ISO 9000, government commitment toward Environmental Management Systems Standards, and the level of activity of international nongovernmental organizations in the country of adoption, impact positively on the adoption of ISO 14001 by chemical firms. Unlike previous studies that focused mostly on cross industry analyses, we do not find trade-related factors significant while explaining adoption in the chemical industry. Our results differ, therefore, from previous research and highlight the need to isolate industry effects to understand the diffusion of international standards.","DOI":"10.1111/j.1541-0072.2007.00254.x","ISSN":"0190292X","shortTitle":"The Diffusion of Voluntary International Management Standards","journalAbbreviation":"Policy Studies Journal","author":[{"family":"Delmas","given":"Magali"},{"family":"Montiel","given":"Ivan"}],"issued":{"date-parts":[["2008",2]]}}},{"id":17183,"uris":["http://zotero.org/users/800983/items/PR738KKP"],"uri":["http://zotero.org/users/800983/items/PR738KKP"],"itemData":{"id":17183,"type":"article-journal","title":"Voluntary Corporate Environmental Initiatives: A Typology and Preliminary Investigation","container-title":"Environment and Planning C: Government and Policy","page":"191-209","volume":"16","issue":"2","source":"SAGE Journals","abstract":"Voluntary corporate environmental initiatives are any nonstatutory initiatives that aim at improving corporate environmental performance. These types of initiatives have emerged as an important new policy tool for environmental management in North America. The focus of this paper is on the merits and shortcomings of three major categories of voluntary initiative: self-regulation, the voluntary agreement, and the voluntary challenge. Using data collected from eighteen new and two previously documented case studies of voluntary initiatives, the authors present some of the key characteristics of these types of initiatives and speculate on their role in North America's environmental policy regime. Industry respondents in the case studies identified the threat of regulation, public image, financial considerations, and peer pressure as key motivating factors in their decision to participate in a voluntary initiative. From a policy perspective, issues of concern are the effectiveness of nonstatutory initiatives relative to regulations, the degree of flexibility that they offer, and the role of public involvement. It is concluded that considerable research is still needed to confirm the contentions of proponents or opponents of voluntary initiatives.","DOI":"10.1068/c160191","ISSN":"0263-774X","shortTitle":"Voluntary Corporate Environmental Initiatives","journalAbbreviation":"Environ Plann C Gov Policy","language":"en","author":[{"family":"Labatt","given":"S"},{"family":"Maclaren","given":"V W"}],"issued":{"date-parts":[["1998",4,1]]}}}],"schema":"https://github.com/citation-style-language/schema/raw/master/csl-citation.json"} </w:instrText>
        </w:r>
        <w:r w:rsidR="00BD3DC5" w:rsidRPr="00BD3DC5" w:rsidDel="00F5581F">
          <w:fldChar w:fldCharType="separate"/>
        </w:r>
        <w:r w:rsidR="00763720" w:rsidRPr="00763720" w:rsidDel="00F5581F">
          <w:rPr>
            <w:szCs w:val="24"/>
          </w:rPr>
          <w:t>[1–7]</w:t>
        </w:r>
        <w:r w:rsidR="00BD3DC5" w:rsidRPr="00BD3DC5" w:rsidDel="00F5581F">
          <w:fldChar w:fldCharType="end"/>
        </w:r>
        <w:r w:rsidR="00B44DBA" w:rsidDel="00F5581F">
          <w:t>, the setting of international binding or non-binding standards is something that governments and intergovernmental organizations have been engaged in for a long time</w:t>
        </w:r>
        <w:r w:rsidR="00BD3DC5" w:rsidRPr="00BD3DC5" w:rsidDel="00F5581F">
          <w:t xml:space="preserve">. </w:t>
        </w:r>
      </w:moveFrom>
      <w:moveFromRangeEnd w:id="18"/>
      <w:del w:id="20" w:author="Linn Persson" w:date="2017-10-31T10:55:00Z">
        <w:r w:rsidR="00B44DBA" w:rsidDel="0014798B">
          <w:delText>F</w:delText>
        </w:r>
        <w:r w:rsidR="00CB2DA5" w:rsidDel="0014798B">
          <w:delText xml:space="preserve">or example, </w:delText>
        </w:r>
        <w:r w:rsidR="00BD3DC5" w:rsidRPr="00BD3DC5" w:rsidDel="0014798B">
          <w:delText xml:space="preserve">governments play </w:delText>
        </w:r>
        <w:r w:rsidR="00FD2B1D" w:rsidDel="0014798B">
          <w:delText>an</w:delText>
        </w:r>
        <w:r w:rsidR="00BD3DC5" w:rsidRPr="00BD3DC5" w:rsidDel="0014798B">
          <w:delText xml:space="preserve"> important role in global economic regulation</w:delText>
        </w:r>
        <w:r w:rsidR="00C35810" w:rsidDel="0014798B">
          <w:delText xml:space="preserve"> </w:delText>
        </w:r>
        <w:r w:rsidR="00C35810" w:rsidDel="0014798B">
          <w:fldChar w:fldCharType="begin"/>
        </w:r>
        <w:r w:rsidR="00763720" w:rsidDel="0014798B">
          <w:delInstrText xml:space="preserve"> ADDIN ZOTERO_ITEM CSL_CITATION {"citationID":"a1n5eu930s4","properties":{"formattedCitation":"[8]","plainCitation":"[8]"},"citationItems":[{"id":2530,"uris":["http://zotero.org/users/local/NS0ay0E0/items/EDBN3QZ7"],"uri":["http://zotero.org/users/local/NS0ay0E0/items/EDBN3QZ7"],"itemData":{"id":2530,"type":"article-journal","title":"Globalization, harmonization, and competition: the different pathways to policy convergence","container-title":"Journal of European Public Policy","page":"841-859","volume":"12","issue":"5","source":"CrossRef","DOI":"10.1080/13501760500161472","ISSN":"1350-1763, 1466-4429","shortTitle":"Globalization, harmonization, and competition","language":"en","author":[{"family":"Drezner","given":"Daniel W."}],"issued":{"date-parts":[["2005",10]]}}}],"schema":"https://github.com/citation-style-language/schema/raw/master/csl-citation.json"} </w:delInstrText>
        </w:r>
        <w:r w:rsidR="00C35810" w:rsidDel="0014798B">
          <w:fldChar w:fldCharType="separate"/>
        </w:r>
        <w:r w:rsidR="00763720" w:rsidRPr="00763720" w:rsidDel="0014798B">
          <w:delText>[8]</w:delText>
        </w:r>
        <w:r w:rsidR="00C35810" w:rsidDel="0014798B">
          <w:fldChar w:fldCharType="end"/>
        </w:r>
        <w:r w:rsidR="005C4BAC" w:rsidDel="0014798B">
          <w:delText xml:space="preserve"> and organizations like </w:delText>
        </w:r>
        <w:r w:rsidR="00B44DBA" w:rsidDel="0014798B">
          <w:delText>the International Labour Organization (</w:delText>
        </w:r>
        <w:r w:rsidR="005C4BAC" w:rsidDel="0014798B">
          <w:delText>ILO</w:delText>
        </w:r>
        <w:r w:rsidR="00B44DBA" w:rsidDel="0014798B">
          <w:delText>)</w:delText>
        </w:r>
        <w:r w:rsidR="005C4BAC" w:rsidDel="0014798B">
          <w:delText xml:space="preserve"> and </w:delText>
        </w:r>
        <w:r w:rsidR="005C4BAC" w:rsidRPr="00A6417F" w:rsidDel="0014798B">
          <w:rPr>
            <w:i/>
          </w:rPr>
          <w:delText>Codex Alimentarius</w:delText>
        </w:r>
        <w:r w:rsidR="005C4BAC" w:rsidDel="0014798B">
          <w:delText xml:space="preserve"> have </w:delText>
        </w:r>
        <w:r w:rsidR="00B44DBA" w:rsidDel="0014798B">
          <w:delText xml:space="preserve">for long </w:delText>
        </w:r>
        <w:r w:rsidR="005C4BAC" w:rsidDel="0014798B">
          <w:delText>been dev</w:delText>
        </w:r>
        <w:r w:rsidR="00F12249" w:rsidDel="0014798B">
          <w:delText>elop</w:delText>
        </w:r>
        <w:r w:rsidR="00B44DBA" w:rsidDel="0014798B">
          <w:delText>ing</w:delText>
        </w:r>
        <w:r w:rsidR="00F12249" w:rsidDel="0014798B">
          <w:delText xml:space="preserve"> international standards on</w:delText>
        </w:r>
        <w:r w:rsidR="00AF2756" w:rsidDel="0014798B">
          <w:delText xml:space="preserve"> working conditions </w:delText>
        </w:r>
        <w:r w:rsidR="005C4BAC" w:rsidDel="0014798B">
          <w:delText>and</w:delText>
        </w:r>
        <w:r w:rsidR="00AF2756" w:rsidDel="0014798B">
          <w:delText xml:space="preserve"> food safety </w:delText>
        </w:r>
        <w:r w:rsidR="005C4BAC" w:rsidDel="0014798B">
          <w:delText>respectively</w:delText>
        </w:r>
        <w:r w:rsidR="00C35810" w:rsidDel="0014798B">
          <w:delText xml:space="preserve"> </w:delText>
        </w:r>
        <w:r w:rsidR="00C35810" w:rsidDel="0014798B">
          <w:fldChar w:fldCharType="begin"/>
        </w:r>
        <w:r w:rsidR="00763720" w:rsidDel="0014798B">
          <w:delInstrText xml:space="preserve"> ADDIN ZOTERO_ITEM CSL_CITATION {"citationID":"a285s462tr6","properties":{"formattedCitation":"[9]","plainCitation":"[9]"},"citationItems":[{"id":2531,"uris":["http://zotero.org/users/local/NS0ay0E0/items/C7JQHQ7G"],"uri":["http://zotero.org/users/local/NS0ay0E0/items/C7JQHQ7G"],"itemData":{"id":2531,"type":"book","title":"Global business regulation","publisher":"Cambridge University Press","publisher-place":"Cambridge [England] ; New York","number-of-pages":"704","source":"Library of Congress ISBN","event-place":"Cambridge [England] ; New York","ISBN":"978-0-521-78033-9","call-number":"K1005 .B73 2000","note":"OCLC: ocm43719184","author":[{"family":"Braithwaite","given":"John"},{"family":"Drahos","given":"Peter"}],"issued":{"date-parts":[["2000"]]}}}],"schema":"https://github.com/citation-style-language/schema/raw/master/csl-citation.json"} </w:delInstrText>
        </w:r>
        <w:r w:rsidR="00C35810" w:rsidDel="0014798B">
          <w:fldChar w:fldCharType="separate"/>
        </w:r>
        <w:r w:rsidR="00763720" w:rsidRPr="00763720" w:rsidDel="0014798B">
          <w:delText>[9]</w:delText>
        </w:r>
        <w:r w:rsidR="00C35810" w:rsidDel="0014798B">
          <w:fldChar w:fldCharType="end"/>
        </w:r>
        <w:r w:rsidR="00AF2756" w:rsidDel="0014798B">
          <w:delText>.</w:delText>
        </w:r>
        <w:r w:rsidR="00BD3DC5" w:rsidRPr="00BD3DC5" w:rsidDel="0014798B">
          <w:delText xml:space="preserve"> Furthermore, </w:delText>
        </w:r>
        <w:r w:rsidR="00F12249" w:rsidDel="0014798B">
          <w:delText xml:space="preserve">international standards “play </w:delText>
        </w:r>
        <w:r w:rsidR="004917ED" w:rsidDel="0014798B">
          <w:delText>a</w:delText>
        </w:r>
        <w:r w:rsidR="00F12249" w:rsidDel="0014798B">
          <w:delText xml:space="preserve"> growing </w:delText>
        </w:r>
        <w:r w:rsidR="004917ED" w:rsidDel="0014798B">
          <w:delText xml:space="preserve">and important </w:delText>
        </w:r>
        <w:r w:rsidR="00F12249" w:rsidDel="0014798B">
          <w:delText>role in the</w:delText>
        </w:r>
        <w:r w:rsidR="004917ED" w:rsidDel="0014798B">
          <w:delText xml:space="preserve"> regulation-oriented WTO system”</w:delText>
        </w:r>
        <w:r w:rsidR="00C35810" w:rsidDel="0014798B">
          <w:delText xml:space="preserve"> </w:delText>
        </w:r>
        <w:r w:rsidR="00C35810" w:rsidDel="0014798B">
          <w:fldChar w:fldCharType="begin"/>
        </w:r>
        <w:r w:rsidR="00763720" w:rsidDel="0014798B">
          <w:delInstrText xml:space="preserve"> ADDIN ZOTERO_ITEM CSL_CITATION {"citationID":"aned6fu90f","properties":{"formattedCitation":"[10]","plainCitation":"[10]"},"citationItems":[{"id":2532,"uris":["http://zotero.org/users/local/NS0ay0E0/items/Z59Z6CMH"],"uri":["http://zotero.org/users/local/NS0ay0E0/items/Z59Z6CMH"],"itemData":{"id":2532,"type":"article-journal","title":"The World Trade Organization: Multiple dimensions of Global Administrative Law","container-title":"International Journal of Constitutional Law","page":"556-586","volume":"9","issue":"3-4","source":"CrossRef","DOI":"10.1093/icon/mor051","ISSN":"1474-2640, 1474-2659","shortTitle":"The World Trade Organization","language":"en","author":[{"family":"Stewart","given":"R. B."},{"family":"Sanchez Badin","given":"M. R."}],"issued":{"date-parts":[["2011",10,1]]}}}],"schema":"https://github.com/citation-style-language/schema/raw/master/csl-citation.json"} </w:delInstrText>
        </w:r>
        <w:r w:rsidR="00C35810" w:rsidDel="0014798B">
          <w:fldChar w:fldCharType="separate"/>
        </w:r>
        <w:r w:rsidR="00763720" w:rsidRPr="00763720" w:rsidDel="0014798B">
          <w:delText>[10]</w:delText>
        </w:r>
        <w:r w:rsidR="00C35810" w:rsidDel="0014798B">
          <w:fldChar w:fldCharType="end"/>
        </w:r>
        <w:r w:rsidR="004917ED" w:rsidDel="0014798B">
          <w:delText xml:space="preserve">. </w:delText>
        </w:r>
        <w:r w:rsidR="007821D7" w:rsidDel="0014798B">
          <w:delText>Product</w:delText>
        </w:r>
        <w:r w:rsidR="00946D23" w:rsidDel="0014798B">
          <w:delText>-</w:delText>
        </w:r>
        <w:r w:rsidR="007821D7" w:rsidDel="0014798B">
          <w:delText>related technical standards are primarily developed by private sector standard development organizations but their use is prescribed under WTO law</w:delText>
        </w:r>
        <w:r w:rsidR="007A1731" w:rsidDel="0014798B">
          <w:delText xml:space="preserve"> </w:delText>
        </w:r>
        <w:r w:rsidR="007A1731" w:rsidDel="0014798B">
          <w:fldChar w:fldCharType="begin"/>
        </w:r>
        <w:r w:rsidR="00763720" w:rsidDel="0014798B">
          <w:delInstrText xml:space="preserve"> ADDIN ZOTERO_ITEM CSL_CITATION {"citationID":"a15a28bqtln","properties":{"formattedCitation":"[11]","plainCitation":"[11]"},"citationItems":[{"id":2529,"uris":["http://zotero.org/users/local/NS0ay0E0/items/P39PENRM"],"uri":["http://zotero.org/users/local/NS0ay0E0/items/P39PENRM"],"itemData":{"id":2529,"type":"article-journal","title":"Setting International Standards: Technological Rationality or Primacy of Power?","container-title":"World Politics","page":"1-42","volume":"56","issue":"01","source":"CrossRef","DOI":"10.1353/wp.2004.0006","ISSN":"0043-8871, 1086-3338","shortTitle":"Setting International Standards","language":"en","author":[{"family":"Mattli","given":"Walter"},{"family":"Büthe","given":"Tim"}],"issued":{"date-parts":[["2003",10]]}}}],"schema":"https://github.com/citation-style-language/schema/raw/master/csl-citation.json"} </w:delInstrText>
        </w:r>
        <w:r w:rsidR="007A1731" w:rsidDel="0014798B">
          <w:fldChar w:fldCharType="separate"/>
        </w:r>
        <w:r w:rsidR="00763720" w:rsidRPr="00763720" w:rsidDel="0014798B">
          <w:delText>[11]</w:delText>
        </w:r>
        <w:r w:rsidR="007A1731" w:rsidDel="0014798B">
          <w:fldChar w:fldCharType="end"/>
        </w:r>
        <w:r w:rsidR="007821D7" w:rsidDel="0014798B">
          <w:delText>. T</w:delText>
        </w:r>
        <w:r w:rsidR="004917ED" w:rsidDel="0014798B">
          <w:delText>he</w:delText>
        </w:r>
        <w:r w:rsidR="00F12249" w:rsidDel="0014798B">
          <w:delText xml:space="preserve"> Technical Barriers to Trade </w:delText>
        </w:r>
        <w:r w:rsidR="00F12249" w:rsidDel="0014798B">
          <w:rPr>
            <w:lang w:val="en-GB"/>
          </w:rPr>
          <w:delText xml:space="preserve">(TBT) agreement </w:delText>
        </w:r>
        <w:r w:rsidR="004917ED" w:rsidDel="0014798B">
          <w:rPr>
            <w:lang w:val="en-GB"/>
          </w:rPr>
          <w:delText>makes domestic regulations WTO</w:delText>
        </w:r>
        <w:r w:rsidR="00946D23" w:rsidDel="0014798B">
          <w:rPr>
            <w:lang w:val="en-GB"/>
          </w:rPr>
          <w:delText>-</w:delText>
        </w:r>
        <w:r w:rsidR="004917ED" w:rsidDel="0014798B">
          <w:rPr>
            <w:lang w:val="en-GB"/>
          </w:rPr>
          <w:delText xml:space="preserve">compatible if they are based on </w:delText>
        </w:r>
        <w:r w:rsidR="004917ED" w:rsidDel="0014798B">
          <w:rPr>
            <w:lang w:val="en-GB"/>
          </w:rPr>
          <w:lastRenderedPageBreak/>
          <w:delText>“relevant international standards” and these standards can be developed by public or private bodies</w:delText>
        </w:r>
        <w:r w:rsidR="007A1731" w:rsidDel="0014798B">
          <w:rPr>
            <w:lang w:val="en-GB"/>
          </w:rPr>
          <w:delText xml:space="preserve"> </w:delText>
        </w:r>
        <w:r w:rsidR="007A1731" w:rsidDel="0014798B">
          <w:rPr>
            <w:lang w:val="en-GB"/>
          </w:rPr>
          <w:fldChar w:fldCharType="begin"/>
        </w:r>
        <w:r w:rsidR="00763720" w:rsidDel="0014798B">
          <w:rPr>
            <w:lang w:val="en-GB"/>
          </w:rPr>
          <w:delInstrText xml:space="preserve"> ADDIN ZOTERO_ITEM CSL_CITATION {"citationID":"ajtd073h0d","properties":{"formattedCitation":"[10]","plainCitation":"[10]"},"citationItems":[{"id":2532,"uris":["http://zotero.org/users/local/NS0ay0E0/items/Z59Z6CMH"],"uri":["http://zotero.org/users/local/NS0ay0E0/items/Z59Z6CMH"],"itemData":{"id":2532,"type":"article-journal","title":"The World Trade Organization: Multiple dimensions of Global Administrative Law","container-title":"International Journal of Constitutional Law","page":"556-586","volume":"9","issue":"3-4","source":"CrossRef","DOI":"10.1093/icon/mor051","ISSN":"1474-2640, 1474-2659","shortTitle":"The World Trade Organization","language":"en","author":[{"family":"Stewart","given":"R. B."},{"family":"Sanchez Badin","given":"M. R."}],"issued":{"date-parts":[["2011",10,1]]}}}],"schema":"https://github.com/citation-style-language/schema/raw/master/csl-citation.json"} </w:delInstrText>
        </w:r>
        <w:r w:rsidR="007A1731" w:rsidDel="0014798B">
          <w:rPr>
            <w:lang w:val="en-GB"/>
          </w:rPr>
          <w:fldChar w:fldCharType="separate"/>
        </w:r>
        <w:r w:rsidR="00763720" w:rsidRPr="00763720" w:rsidDel="0014798B">
          <w:delText>[10]</w:delText>
        </w:r>
        <w:r w:rsidR="007A1731" w:rsidDel="0014798B">
          <w:rPr>
            <w:lang w:val="en-GB"/>
          </w:rPr>
          <w:fldChar w:fldCharType="end"/>
        </w:r>
        <w:r w:rsidR="007A1731" w:rsidDel="0014798B">
          <w:rPr>
            <w:lang w:val="en-GB"/>
          </w:rPr>
          <w:delText>.</w:delText>
        </w:r>
        <w:r w:rsidR="00BD3DC5" w:rsidRPr="00BD3DC5" w:rsidDel="0014798B">
          <w:delText xml:space="preserve"> </w:delText>
        </w:r>
      </w:del>
    </w:p>
    <w:p w14:paraId="480DEE0C" w14:textId="791370FA" w:rsidR="00ED11D5" w:rsidRDefault="00F5581F" w:rsidP="00FE08AA">
      <w:pPr>
        <w:pStyle w:val="MDPI31text"/>
      </w:pPr>
      <w:moveToRangeStart w:id="21" w:author="Linn Persson" w:date="2017-11-01T11:44:00Z" w:name="move497299985"/>
      <w:commentRangeStart w:id="22"/>
      <w:moveTo w:id="23" w:author="Linn Persson" w:date="2017-11-01T11:44:00Z">
        <w:r>
          <w:t>Although</w:t>
        </w:r>
      </w:moveTo>
      <w:commentRangeEnd w:id="22"/>
      <w:r w:rsidR="005D77A0">
        <w:rPr>
          <w:rStyle w:val="CommentReference"/>
          <w:rFonts w:ascii="Times New Roman" w:hAnsi="Times New Roman"/>
          <w:snapToGrid/>
          <w:lang w:bidi="ar-SA"/>
        </w:rPr>
        <w:commentReference w:id="22"/>
      </w:r>
      <w:moveTo w:id="24" w:author="Linn Persson" w:date="2017-11-01T11:44:00Z">
        <w:r>
          <w:t xml:space="preserve"> c</w:t>
        </w:r>
        <w:r w:rsidRPr="00BD3DC5">
          <w:t xml:space="preserve">onsiderable attention has </w:t>
        </w:r>
        <w:r>
          <w:t xml:space="preserve">recently </w:t>
        </w:r>
        <w:r w:rsidRPr="00BD3DC5">
          <w:t xml:space="preserve">been </w:t>
        </w:r>
        <w:r>
          <w:t xml:space="preserve">paid to </w:t>
        </w:r>
        <w:r w:rsidRPr="00BD3DC5">
          <w:t xml:space="preserve">voluntary </w:t>
        </w:r>
        <w:r>
          <w:t xml:space="preserve">sustainability </w:t>
        </w:r>
        <w:r w:rsidRPr="00BD3DC5">
          <w:t xml:space="preserve">standards </w:t>
        </w:r>
        <w:r>
          <w:t xml:space="preserve">(e.g., certification standards, environmental management systems) </w:t>
        </w:r>
        <w:r w:rsidRPr="00BD3DC5">
          <w:t xml:space="preserve">developed by private or multi-stakeholder actors </w:t>
        </w:r>
        <w:r w:rsidRPr="00BD3DC5">
          <w:fldChar w:fldCharType="begin"/>
        </w:r>
        <w:r>
          <w:instrText xml:space="preserve"> ADDIN ZOTERO_ITEM CSL_CITATION {"citationID":"G5Y1YMqP","properties":{"formattedCitation":"{\\rtf [1\\uc0\\u8211{}7]}","plainCitation":"[1–7]"},"citationItems":[{"id":17169,"uris":["http://zotero.org/users/800983/items/258WT78P"],"uri":["http://zotero.org/users/800983/items/258WT78P"],"itemData":{"id":17169,"type":"article-journal","title":"Standards as a new form of social contract? Sustainability initiatives in the coffee industry","container-title":"Food Policy","collection-title":"Private Agri-food Standards: Implications for Food Policy and Agri-food Systems","page":"284-301","volume":"30","issue":"3","source":"ScienceDirect","abstract":"In the former age of national capitalism, the achievement of market fairness was embedded in a normative framework generated by government, labor unions, and perhaps religious authority. In the current age of global capitalism, new actors such as NGOs, industry associations and public–private partnerships provide the normative framework that corporations use for social legitimacy. In this context, standard-setting processes operate as new forms of social contract where the state, rather than being directly involved between the parties, provides a form of basic guarantee while (more or less accountable) NGOs and firms are in charge of hammering out the bargains. This article examines the dynamics of this new configuration through the case study of sustainability initiatives in the coffee sector. It addresses four questions: (1) Are these standards effective in communicating information and creating new markets? (2) To what extent do they embed elements of collective and private interests? (3) Is sustainability content actually delivered to their intended beneficiaries? and (4) What is the role of public policy in addressing their shortcomings?","DOI":"10.1016/j.foodpol.2005.05.007","ISSN":"0306-9192","shortTitle":"Standards as a new form of social contract?","journalAbbreviation":"Food Policy","author":[{"family":"Giovannucci","given":"Daniele"},{"family":"Ponte","given":"Stefano"}],"issued":{"date-parts":[["2005",6]]}}},{"id":17172,"uris":["http://zotero.org/users/800983/items/GP34QD8W"],"uri":["http://zotero.org/users/800983/items/GP34QD8W"],"itemData":{"id":17172,"type":"article-journal","title":"Voluntary standards, expert knowledge and the governance of sustainability networks","container-title":"Global Networks","page":"459-477","volume":"13","issue":"4","source":"EBSCOhost","abstract":"Products certified according to their environmental and social sustainability are becoming an important feature of production, trade and consumption in the agro-food sector. 'Sustainability networks' are behind the emergence and growth of these new product forms, often evolving into multi-stakeholder initiatives that establish and manage base codes, standards, certifications and labels. As sustainability moves into the mainstream, understanding the governance of these networks is essential because they partly reshape the structure and characteristics of commodity flows. In this article, we examine the role of expert knowledge and process management in governing two multi-stakeholder initiatives (the Marine Stewardship Council and the Roundtable for Sustainable Palm Oil) and in shaping their distributional effects. We find that the ability of developing countries, especially small-scale actors within them, to shape standard setting and management to their advantage depends not only on overcoming important structural differences in endowments and access to resources, but also on more subtle games. These include promoting the enrolment of one expert group or kind of expert knowledge over another, using specific formats of negotiation, and legitimating particular modes of engagement over others.","DOI":"10.1111/glob.12011","ISSN":"14702266","journalAbbreviation":"Global Networks","author":[{"family":"Ponte","given":"Stefano"},{"family":"Cheyns","given":"Emmanuelle"}],"issued":{"date-parts":[["2013",10]]}}},{"id":17174,"uris":["http://zotero.org/users/800983/items/P6IZSZIU"],"uri":["http://zotero.org/users/800983/items/P6IZSZIU"],"itemData":{"id":17174,"type":"article-journal","title":"Multi-stakeholder partnerships for sustainable development: rethinking legitimacy, accountability and effectiveness","container-title":"European Environment","page":"290-306","volume":"16","issue":"5","source":"Wiley Online Library","abstract":"The role of transnational partnerships in contemporary global environmental discourse raises larger questions of the legitimacy, effectiveness and accountability of networked governance. This article advances a conceptual framework for evaluating the legitimacy of partnership networks. Furthermore, it examines, in particular, the multi-stakeholder partnerships for sustainable development announced at the World Summit on Sustainable Development in Johannesburg 2002. Partnership networks have been branded as a new form of global governance with the potential to bridge multilateral norms and local action by drawing on a diverse number of actors in civil society, government and business. Does the rise of global partnerships imply a re-location and diffusion of authority from government to public–private ‘implementation networks’? Recent evaluations of the Johannesburg partnerships suggest that they can gain from a clearer linkage to existing institutions and multilateral agreements, measurable targets and timetables, more effective leadership, improved accountability, systematic review, reporting and monitoring mechanisms. Copyright © 2006 John Wiley &amp; Sons, Ltd and ERP Environment.","DOI":"10.1002/eet.425","ISSN":"1099-0976","shortTitle":"Multi-stakeholder partnerships for sustainable development","journalAbbreviation":"Eur. Env.","language":"en","author":[{"family":"Bäckstrand","given":"Karin"}],"issued":{"date-parts":[["2006",9,1]]}}},{"id":17177,"uris":["http://zotero.org/users/800983/items/2B4P8RBC"],"uri":["http://zotero.org/users/800983/items/2B4P8RBC"],"itemData":{"id":17177,"type":"article-journal","title":"Regulatory Credibility and Authority through Inclusiveness: Standardization                 Organizations in Cases of Eco-Labelling","container-title":"Organization","page":"345-367","volume":"13","issue":"3","source":"SAGE Journals","abstract":"This paper deals with the challenging task of permanently organizing projects that                 include a broad range of actors: enterprises, social movement organizations and                 state actors. It focuses on a special type of standardization activity, namely                 eco-labelling, and is based on case studies of two Swedish projects/organizations:                 labelling of organic food and sustainable forestry. In this paper, I theorize about                 the concept of inclusiveness, which is seen as being instrumental for the creation                 of regulatory credibility and authority and argue that different types of                 members/participants have different types of power resources, which the                 standardization organization (SO) seeks to mobilize and control. The combination of                 these individual power resources brings action capacity and symbolic resources to                 the SO, including an image of independence. Moreover, the SO provides an                 organizational setting that, inter alias, helps interdependent actors to maintain a                 hold on each other, and forces them to engage in a dialogue and repeated interaction                 over time. This interaction can, in turn, result in common expectations and                 understandings that are essential for the operations of non-state governance.                 However, the case studies also indicate difficulties in organizing such complex                 networks. It can, above all, be difficult to prevent a power shift in favour of                 organizations with large power resources.","DOI":"10.1177/1350508406063483","ISSN":"1350-5084","shortTitle":"Regulatory Credibility and Authority through Inclusiveness","journalAbbreviation":"Organization","language":"en","author":[{"family":"Boström","given":"Magnus"}],"issued":{"date-parts":[["2006",5,1]]}}},{"id":17179,"uris":["http://zotero.org/users/800983/items/KZFC72WU"],"uri":["http://zotero.org/users/800983/items/KZFC72WU"],"itemData":{"id":17179,"type":"article-journal","title":"The Polanyian Way? Voluntary Food Labels as Neoliberal Governance","container-title":"Antipode","page":"456-478","volume":"39","issue":"3","source":"EBSCOhost","abstract":"Voluntary food labels that express ecological, social, and/or place-based values have been posed as an important form of resistance to neoliberalization in the Polanyian sense of protecting land, other natural resources, and labor from the ravages of the market. At the same time, these labels are in some respects analogs to the very things they are purported to resist, namely property rights that allow these ascribed commodities to be traded in a global market. After reviewing the Polanyian claims about these labels, the paper examines how these labels are operationalized and notes important differences in the sort of barriers to entry they erect, which in turn have quite different distributional consequences. It then goes on to discuss how these labels look to be an expression of roll-out neoliberalization. Following Heynen and Robbins who note four dominant aspects of neoliberalization of environmental governance (governance, privatization, enclosure, and valuation), to which a fifth (devolution) is added, the paper shows how these labels not only concede the market as the locus of regulation, but in keeping with neoliberalism's fetish of market mechanisms, they employ tools designed to create markets where none previously existed. In recognition that neoliberal political economies and subjectivities have delimited the possible, the paper also grapples with how these labels may produce political openings outside of their most proximate effects.","DOI":"10.1111/j.1467-8330.2007.00535.x","ISSN":"00664812","shortTitle":"The Polanyian Way?","journalAbbreviation":"Antipode","author":[{"family":"Guthman","given":"Julie"}],"issued":{"date-parts":[["2007",6]]}}},{"id":17181,"uris":["http://zotero.org/users/800983/items/T32IDWRF"],"uri":["http://zotero.org/users/800983/items/T32IDWRF"],"itemData":{"id":17181,"type":"article-journal","title":"The Diffusion of Voluntary International Management Standards: Responsible Care, ISO 9000, and ISO 14001 in the Chemical Industry","container-title":"Policy Studies Journal","page":"65-93","volume":"36","issue":"1","source":"EBSCOhost","abstract":"This article analyzes the factors that explain the international diffusion of voluntary international management standards. We argue that international management standards should not be analyzed in isolation but in conjunction with other standards and their institutional environment. We present two opposite views explaining how the previous diffusion of management standards facilitates or hampers the adoption of new management standards. We test a comprehensive model of diffusion of international environmental management standards within the chemical industry using a panel of 113 different countries during the period 2000 to 2003. Our results show that the previous experience of businesses in voluntary standards such as the Chemical Industry's Responsible Care Program or ISO 9000, government commitment toward Environmental Management Systems Standards, and the level of activity of international nongovernmental organizations in the country of adoption, impact positively on the adoption of ISO 14001 by chemical firms. Unlike previous studies that focused mostly on cross industry analyses, we do not find trade-related factors significant while explaining adoption in the chemical industry. Our results differ, therefore, from previous research and highlight the need to isolate industry effects to understand the diffusion of international standards.","DOI":"10.1111/j.1541-0072.2007.00254.x","ISSN":"0190292X","shortTitle":"The Diffusion of Voluntary International Management Standards","journalAbbreviation":"Policy Studies Journal","author":[{"family":"Delmas","given":"Magali"},{"family":"Montiel","given":"Ivan"}],"issued":{"date-parts":[["2008",2]]}}},{"id":17183,"uris":["http://zotero.org/users/800983/items/PR738KKP"],"uri":["http://zotero.org/users/800983/items/PR738KKP"],"itemData":{"id":17183,"type":"article-journal","title":"Voluntary Corporate Environmental Initiatives: A Typology and Preliminary Investigation","container-title":"Environment and Planning C: Government and Policy","page":"191-209","volume":"16","issue":"2","source":"SAGE Journals","abstract":"Voluntary corporate environmental initiatives are any nonstatutory initiatives that aim at improving corporate environmental performance. These types of initiatives have emerged as an important new policy tool for environmental management in North America. The focus of this paper is on the merits and shortcomings of three major categories of voluntary initiative: self-regulation, the voluntary agreement, and the voluntary challenge. Using data collected from eighteen new and two previously documented case studies of voluntary initiatives, the authors present some of the key characteristics of these types of initiatives and speculate on their role in North America's environmental policy regime. Industry respondents in the case studies identified the threat of regulation, public image, financial considerations, and peer pressure as key motivating factors in their decision to participate in a voluntary initiative. From a policy perspective, issues of concern are the effectiveness of nonstatutory initiatives relative to regulations, the degree of flexibility that they offer, and the role of public involvement. It is concluded that considerable research is still needed to confirm the contentions of proponents or opponents of voluntary initiatives.","DOI":"10.1068/c160191","ISSN":"0263-774X","shortTitle":"Voluntary Corporate Environmental Initiatives","journalAbbreviation":"Environ Plann C Gov Policy","language":"en","author":[{"family":"Labatt","given":"S"},{"family":"Maclaren","given":"V W"}],"issued":{"date-parts":[["1998",4,1]]}}}],"schema":"https://github.com/citation-style-language/schema/raw/master/csl-citation.json"} </w:instrText>
        </w:r>
        <w:r w:rsidRPr="00BD3DC5">
          <w:fldChar w:fldCharType="separate"/>
        </w:r>
        <w:r w:rsidRPr="00763720">
          <w:rPr>
            <w:szCs w:val="24"/>
          </w:rPr>
          <w:t>[1–7]</w:t>
        </w:r>
        <w:r w:rsidRPr="00BD3DC5">
          <w:fldChar w:fldCharType="end"/>
        </w:r>
        <w:r>
          <w:t xml:space="preserve">, </w:t>
        </w:r>
      </w:moveTo>
      <w:ins w:id="25" w:author="Stephen Fick" w:date="2017-11-03T10:19:00Z">
        <w:r w:rsidR="005A2B3C">
          <w:t xml:space="preserve">governments and </w:t>
        </w:r>
      </w:ins>
      <w:ins w:id="26" w:author="Stephen Fick" w:date="2017-11-03T10:22:00Z">
        <w:r w:rsidR="005A2B3C">
          <w:t xml:space="preserve">intergovernmental organizations have long been active in </w:t>
        </w:r>
      </w:ins>
      <w:moveTo w:id="27" w:author="Linn Persson" w:date="2017-11-01T11:44:00Z">
        <w:del w:id="28" w:author="Stephen Fick" w:date="2017-11-03T10:23:00Z">
          <w:r w:rsidDel="005A2B3C">
            <w:delText xml:space="preserve">the </w:delText>
          </w:r>
        </w:del>
        <w:r>
          <w:t xml:space="preserve">setting </w:t>
        </w:r>
        <w:del w:id="29" w:author="Stephen Fick" w:date="2017-11-03T10:23:00Z">
          <w:r w:rsidDel="005A2B3C">
            <w:delText xml:space="preserve">of </w:delText>
          </w:r>
        </w:del>
        <w:r>
          <w:t>international binding or non-binding standards</w:t>
        </w:r>
      </w:moveTo>
      <w:ins w:id="30" w:author="Stephen Fick" w:date="2017-11-03T10:23:00Z">
        <w:r w:rsidR="005A2B3C">
          <w:t>.</w:t>
        </w:r>
      </w:ins>
      <w:moveTo w:id="31" w:author="Linn Persson" w:date="2017-11-01T11:44:00Z">
        <w:del w:id="32" w:author="Stephen Fick" w:date="2017-11-03T10:23:00Z">
          <w:r w:rsidDel="005A2B3C">
            <w:delText xml:space="preserve"> is something that governments and intergovernmental organizations have been engaged in for a long time</w:delText>
          </w:r>
          <w:r w:rsidRPr="00BD3DC5" w:rsidDel="005A2B3C">
            <w:delText>.</w:delText>
          </w:r>
        </w:del>
        <w:r w:rsidRPr="00BD3DC5">
          <w:t xml:space="preserve"> </w:t>
        </w:r>
      </w:moveTo>
      <w:moveToRangeEnd w:id="21"/>
      <w:r w:rsidR="00B44DBA">
        <w:t>Building on this legacy of international standards – whether motivated by trade facilitation</w:t>
      </w:r>
      <w:r w:rsidR="006555F1">
        <w:t>,</w:t>
      </w:r>
      <w:r w:rsidR="00B44DBA">
        <w:t xml:space="preserve"> or environmental and s</w:t>
      </w:r>
      <w:r w:rsidR="009B0F49">
        <w:t xml:space="preserve">ocial sustainability concerns – </w:t>
      </w:r>
      <w:r w:rsidR="00B44DBA">
        <w:t>t</w:t>
      </w:r>
      <w:r w:rsidR="00BD3DC5" w:rsidRPr="00BD3DC5">
        <w:t xml:space="preserve">he </w:t>
      </w:r>
      <w:r w:rsidR="00B44DBA" w:rsidRPr="00BD3DC5">
        <w:t>Globally Harmonized System for Classif</w:t>
      </w:r>
      <w:r w:rsidR="00B44DBA">
        <w:t>ication</w:t>
      </w:r>
      <w:r w:rsidR="00B44DBA" w:rsidRPr="00BD3DC5">
        <w:t xml:space="preserve"> and Labelling </w:t>
      </w:r>
      <w:r w:rsidR="00B44DBA">
        <w:t xml:space="preserve">of </w:t>
      </w:r>
      <w:r w:rsidR="00B44DBA" w:rsidRPr="00BD3DC5">
        <w:t>Chemicals (GHS)</w:t>
      </w:r>
      <w:r w:rsidR="00BD3DC5" w:rsidRPr="00BD3DC5">
        <w:t xml:space="preserve"> is a </w:t>
      </w:r>
      <w:r w:rsidR="006555F1">
        <w:t>system</w:t>
      </w:r>
      <w:r w:rsidR="00E11388" w:rsidRPr="00BD3DC5">
        <w:t xml:space="preserve"> </w:t>
      </w:r>
      <w:r w:rsidR="00BD3DC5" w:rsidRPr="00BD3DC5">
        <w:t xml:space="preserve">for classifying </w:t>
      </w:r>
      <w:r w:rsidR="00520C1F">
        <w:t xml:space="preserve">and labelling </w:t>
      </w:r>
      <w:r w:rsidR="00BD3DC5" w:rsidRPr="00BD3DC5">
        <w:t xml:space="preserve">chemicals according to </w:t>
      </w:r>
      <w:r w:rsidR="00CD232E">
        <w:t xml:space="preserve">the nature and severity of </w:t>
      </w:r>
      <w:r w:rsidR="00BD3DC5" w:rsidRPr="00BD3DC5">
        <w:t>hazard</w:t>
      </w:r>
      <w:r w:rsidR="00794AD4">
        <w:t>,</w:t>
      </w:r>
      <w:r w:rsidR="00BD3DC5" w:rsidRPr="00BD3DC5">
        <w:t xml:space="preserve"> and </w:t>
      </w:r>
      <w:r w:rsidR="00520C1F">
        <w:t xml:space="preserve">specifying </w:t>
      </w:r>
      <w:r w:rsidR="00BD3DC5" w:rsidRPr="00BD3DC5">
        <w:t>how information about hazards should be communicated to users</w:t>
      </w:r>
      <w:r w:rsidR="00CD232E">
        <w:t xml:space="preserve"> in the form of hazard pictograms, hazard statements and</w:t>
      </w:r>
      <w:r w:rsidR="00520C1F">
        <w:t xml:space="preserve"> Safety Data Sheets </w:t>
      </w:r>
      <w:r w:rsidR="00A06356">
        <w:fldChar w:fldCharType="begin"/>
      </w:r>
      <w:ins w:id="33" w:author="Linn Persson" w:date="2017-10-31T15:37:00Z">
        <w:r w:rsidR="00E70A57">
          <w:instrText xml:space="preserve"> ADDIN ZOTERO_ITEM CSL_CITATION {"citationID":"1ancm3csif","properties":{"formattedCitation":"[1]","plainCitation":"[1]"},"citationItems":[{"id":2227,"uris":["http://zotero.org/users/local/NS0ay0E0/items/NNJ73H3S"],"uri":["http://zotero.org/users/local/NS0ay0E0/items/NNJ73H3S"],"itemData":{"id":2227,"type":"article","title":"GHS implementation, Secretariat of the Sub-Committee of experts of the GHS (GHSSC). http://www.unece.org/trans/danger/publi/ghs/implementation_e.html (accessed 1 April 2017)","author":[{"family":"UN GHSSC","given":""}],"issued":{"date-parts":[["2017"]]}}}],"schema":"https://github.com/citation-style-language/schema/raw/master/csl-citation.json"} </w:instrText>
        </w:r>
      </w:ins>
      <w:del w:id="34" w:author="Linn Persson" w:date="2017-10-31T15:37:00Z">
        <w:r w:rsidR="00763720" w:rsidDel="00E70A57">
          <w:delInstrText xml:space="preserve"> ADDIN ZOTERO_ITEM CSL_CITATION {"citationID":"1ancm3csif","properties":{"formattedCitation":"[12]","plainCitation":"[12]"},"citationItems":[{"id":2227,"uris":["http://zotero.org/users/local/NS0ay0E0/items/NNJ73H3S"],"uri":["http://zotero.org/users/local/NS0ay0E0/items/NNJ73H3S"],"itemData":{"id":2227,"type":"article","title":"GHS implementation, Secretariat of the Sub-Committee of experts of the GHS (GHSSC). http://www.unece.org/trans/danger/publi/ghs/implementation_e.html (accessed 1 April 2017)","author":[{"family":"UN GHSSC","given":""}],"issued":{"date-parts":[["2017"]]}}}],"schema":"https://github.com/citation-style-language/schema/raw/master/csl-citation.json"} </w:delInstrText>
        </w:r>
      </w:del>
      <w:r w:rsidR="00A06356">
        <w:fldChar w:fldCharType="separate"/>
      </w:r>
      <w:ins w:id="35" w:author="Linn Persson" w:date="2017-10-31T15:37:00Z">
        <w:r w:rsidR="00E70A57" w:rsidRPr="00E70A57">
          <w:t>[1]</w:t>
        </w:r>
      </w:ins>
      <w:del w:id="36" w:author="Linn Persson" w:date="2017-10-31T15:37:00Z">
        <w:r w:rsidR="00763720" w:rsidRPr="00E70A57" w:rsidDel="00E70A57">
          <w:delText>[12]</w:delText>
        </w:r>
      </w:del>
      <w:r w:rsidR="00A06356">
        <w:fldChar w:fldCharType="end"/>
      </w:r>
      <w:r w:rsidR="00BD3DC5" w:rsidRPr="00BD3DC5">
        <w:t xml:space="preserve">. </w:t>
      </w:r>
      <w:r w:rsidR="006555F1">
        <w:t xml:space="preserve">As an </w:t>
      </w:r>
      <w:r w:rsidR="006555F1" w:rsidRPr="009C0691">
        <w:t>international</w:t>
      </w:r>
      <w:r w:rsidR="00CD232E" w:rsidRPr="009C0691">
        <w:t>ly agreed system</w:t>
      </w:r>
      <w:r w:rsidR="000972F7">
        <w:t xml:space="preserve"> for standards on classification and labelling of chemicals</w:t>
      </w:r>
      <w:r w:rsidR="00823EA0">
        <w:t>,</w:t>
      </w:r>
      <w:r w:rsidR="00BD3DC5" w:rsidRPr="00BD3DC5">
        <w:t xml:space="preserve"> GHS can be considered a cornerstone of </w:t>
      </w:r>
      <w:r w:rsidR="007A1731">
        <w:t xml:space="preserve">sound </w:t>
      </w:r>
      <w:r w:rsidR="00BD3DC5" w:rsidRPr="00BD3DC5">
        <w:t>chemicals management</w:t>
      </w:r>
      <w:r w:rsidR="000972F7">
        <w:t>, aiming</w:t>
      </w:r>
      <w:r w:rsidR="007A1731">
        <w:t xml:space="preserve"> for </w:t>
      </w:r>
      <w:r w:rsidR="000972F7">
        <w:t xml:space="preserve">increased </w:t>
      </w:r>
      <w:r w:rsidR="007A1731">
        <w:t>sustainability</w:t>
      </w:r>
      <w:r w:rsidR="000972F7">
        <w:t xml:space="preserve"> in the production and use of chemicals</w:t>
      </w:r>
      <w:r w:rsidR="00BD3DC5" w:rsidRPr="00BD3DC5">
        <w:t xml:space="preserve">. </w:t>
      </w:r>
      <w:r w:rsidR="00433D3C">
        <w:t xml:space="preserve">Having GHS in place </w:t>
      </w:r>
      <w:r w:rsidR="00BD3DC5" w:rsidRPr="00BD3DC5">
        <w:t xml:space="preserve">enables downstream </w:t>
      </w:r>
      <w:r w:rsidR="00433D3C">
        <w:t>risk</w:t>
      </w:r>
      <w:r w:rsidR="00823EA0">
        <w:t>-</w:t>
      </w:r>
      <w:r w:rsidR="00433D3C">
        <w:t xml:space="preserve">reducing </w:t>
      </w:r>
      <w:r w:rsidR="00BD3DC5" w:rsidRPr="00BD3DC5">
        <w:t>activities</w:t>
      </w:r>
      <w:r w:rsidR="008C6098">
        <w:t xml:space="preserve"> such as employing best-practice handling, storage, and disposal methods</w:t>
      </w:r>
      <w:r w:rsidR="00823EA0">
        <w:t>.</w:t>
      </w:r>
      <w:r w:rsidR="00BD3DC5" w:rsidRPr="00BD3DC5">
        <w:t xml:space="preserve"> </w:t>
      </w:r>
      <w:r w:rsidR="00823EA0">
        <w:t>The</w:t>
      </w:r>
      <w:r w:rsidR="00BD3DC5" w:rsidRPr="00BD3DC5">
        <w:t xml:space="preserve"> characteristics of a given chemica</w:t>
      </w:r>
      <w:r w:rsidR="00D06EBE">
        <w:t>l (e.g.</w:t>
      </w:r>
      <w:r w:rsidR="00823EA0">
        <w:t>,</w:t>
      </w:r>
      <w:r w:rsidR="00D06EBE">
        <w:t xml:space="preserve"> </w:t>
      </w:r>
      <w:r w:rsidR="006B0D88">
        <w:t xml:space="preserve">type of </w:t>
      </w:r>
      <w:r w:rsidR="00D06EBE">
        <w:t>toxic</w:t>
      </w:r>
      <w:r w:rsidR="006B0D88">
        <w:t>ity</w:t>
      </w:r>
      <w:r w:rsidR="00D06EBE">
        <w:t>) have</w:t>
      </w:r>
      <w:r w:rsidR="00BD3DC5" w:rsidRPr="00BD3DC5">
        <w:t xml:space="preserve"> to be established in order to take the necessary steps to regulate and manage it </w:t>
      </w:r>
      <w:r w:rsidR="00422E30">
        <w:t xml:space="preserve">safely and sustainably </w:t>
      </w:r>
      <w:r w:rsidR="00BD3DC5" w:rsidRPr="00BD3DC5">
        <w:t xml:space="preserve">throughout its life cycle. </w:t>
      </w:r>
    </w:p>
    <w:p w14:paraId="63447288" w14:textId="6C19A353" w:rsidR="003C626E" w:rsidRDefault="00BD3DC5" w:rsidP="00FE08AA">
      <w:pPr>
        <w:pStyle w:val="MDPI31text"/>
      </w:pPr>
      <w:r w:rsidRPr="00BD3DC5">
        <w:t>The need to have an internationally harmonized system for classification of chemicals as part of a sound system of chemicals management w</w:t>
      </w:r>
      <w:r w:rsidR="00D06EBE">
        <w:t xml:space="preserve">as </w:t>
      </w:r>
      <w:r w:rsidR="00946D23">
        <w:t xml:space="preserve">first </w:t>
      </w:r>
      <w:r w:rsidR="00D06EBE">
        <w:t xml:space="preserve">raised in </w:t>
      </w:r>
      <w:r w:rsidR="00823EA0">
        <w:t xml:space="preserve">the United Nations (UN) </w:t>
      </w:r>
      <w:r w:rsidR="00D06EBE">
        <w:t>in 1992</w:t>
      </w:r>
      <w:r w:rsidR="00FB368D">
        <w:t xml:space="preserve"> in Agenda 21</w:t>
      </w:r>
      <w:r w:rsidR="00D06EBE">
        <w:t xml:space="preserve"> </w:t>
      </w:r>
      <w:r w:rsidR="00D06EBE">
        <w:fldChar w:fldCharType="begin"/>
      </w:r>
      <w:ins w:id="37" w:author="Linn Persson" w:date="2017-10-31T15:37:00Z">
        <w:r w:rsidR="00E70A57">
          <w:instrText xml:space="preserve"> ADDIN ZOTERO_ITEM CSL_CITATION {"citationID":"8ehu01rqu","properties":{"formattedCitation":"[2]","plainCitation":"[2]"},"citationItems":[{"id":550,"uris":["http://zotero.org/users/local/NS0ay0E0/items/GQJ2RSNU"],"uri":["http://zotero.org/users/local/NS0ay0E0/items/GQJ2RSNU"],"itemData":{"id":550,"type":"report","title":"Agenda 21","shortTitle":"Agenda 21","author":[{"family":"UNCED","given":""}],"issued":{"date-parts":[["1992"]]}}}],"schema":"https://github.com/citation-style-language/schema/raw/master/csl-citation.json"} </w:instrText>
        </w:r>
      </w:ins>
      <w:del w:id="38" w:author="Linn Persson" w:date="2017-10-31T15:37:00Z">
        <w:r w:rsidR="00763720" w:rsidDel="00E70A57">
          <w:delInstrText xml:space="preserve"> ADDIN ZOTERO_ITEM CSL_CITATION {"citationID":"8ehu01rqu","properties":{"formattedCitation":"[13]","plainCitation":"[13]"},"citationItems":[{"id":550,"uris":["http://zotero.org/users/local/NS0ay0E0/items/GQJ2RSNU"],"uri":["http://zotero.org/users/local/NS0ay0E0/items/GQJ2RSNU"],"itemData":{"id":550,"type":"report","title":"Agenda 21","shortTitle":"Agenda 21","author":[{"family":"UNCED","given":""}],"issued":{"date-parts":[["1992"]]}}}],"schema":"https://github.com/citation-style-language/schema/raw/master/csl-citation.json"} </w:delInstrText>
        </w:r>
      </w:del>
      <w:r w:rsidR="00D06EBE">
        <w:fldChar w:fldCharType="separate"/>
      </w:r>
      <w:ins w:id="39" w:author="Linn Persson" w:date="2017-10-31T15:37:00Z">
        <w:r w:rsidR="00E70A57" w:rsidRPr="00E70A57">
          <w:t>[2]</w:t>
        </w:r>
      </w:ins>
      <w:del w:id="40" w:author="Linn Persson" w:date="2017-10-31T15:37:00Z">
        <w:r w:rsidR="00763720" w:rsidRPr="00E70A57" w:rsidDel="00E70A57">
          <w:delText>[13]</w:delText>
        </w:r>
      </w:del>
      <w:r w:rsidR="00D06EBE">
        <w:fldChar w:fldCharType="end"/>
      </w:r>
      <w:r w:rsidR="00C55C71">
        <w:t xml:space="preserve"> in response to unsustainable management of chemicals resulting in </w:t>
      </w:r>
      <w:r w:rsidR="003D07D8">
        <w:t xml:space="preserve">considerable </w:t>
      </w:r>
      <w:r w:rsidR="00C55C71">
        <w:t xml:space="preserve">risks for human health and ecosystems </w:t>
      </w:r>
      <w:r w:rsidR="00C55C71">
        <w:fldChar w:fldCharType="begin"/>
      </w:r>
      <w:ins w:id="41" w:author="Linn Persson" w:date="2017-10-31T15:37:00Z">
        <w:r w:rsidR="00E70A57">
          <w:instrText xml:space="preserve"> ADDIN ZOTERO_ITEM CSL_CITATION {"citationID":"a2psbjuvvv9","properties":{"formattedCitation":"{\\rtf [3\\uc0\\u8211{}5]}","plainCitation":"[3–5]"},"citationItems":[{"id":2377,"uris":["http://zotero.org/users/local/NS0ay0E0/items/SFFRR24K"],"uri":["http://zotero.org/users/local/NS0ay0E0/items/SFFRR24K"],"itemData":{"id":2377,"type":"article","title":"Preventing disease through healthy environments -  A global assessment of the burden of disease from environmental risks. World Health Organisation.","author":[{"family":"Pruss-Ustun","given":"Annette"},{"family":"Wolf","given":"J."},{"family":"Corvalan","given":"C."},{"family":"Bos","given":"R."},{"family":"Neira","given":"M."}],"issued":{"date-parts":[["2016"]]}}},{"id":766,"uris":["http://zotero.org/users/local/NS0ay0E0/items/BTRC9WWB"],"uri":["http://zotero.org/users/local/NS0ay0E0/items/BTRC9WWB"],"itemData":{"id":766,"type":"report","title":"Costs of Inaction on the Sound Management of Chemicals","publisher":"United Nations Environment Programme","URL":"http://www.unep.org/hazardoussubstances","author":[{"family":"UNEP","given":""}],"issued":{"date-parts":[["2013"]]}}},{"id":714,"uris":["http://zotero.org/users/local/NS0ay0E0/items/GNDCUN6K"],"uri":["http://zotero.org/users/local/NS0ay0E0/items/GNDCUN6K"],"itemData":{"id":714,"type":"report","title":"Global Chemicals Outlook, towards sound management of chemicals. United Nations Environment Programme (UNEP).","publisher":"United Nations Environment Programme","URL":"http://www.unep.org/hazardoussubstances","author":[{"family":"UNEP","given":""}],"issued":{"date-parts":[["2013"]]}}}],"schema":"https://github.com/citation-style-language/schema/raw/master/csl-citation.json"} </w:instrText>
        </w:r>
      </w:ins>
      <w:del w:id="42" w:author="Linn Persson" w:date="2017-10-31T15:37:00Z">
        <w:r w:rsidR="00763720" w:rsidDel="00E70A57">
          <w:delInstrText xml:space="preserve"> ADDIN ZOTERO_ITEM CSL_CITATION {"citationID":"a2psbjuvvv9","properties":{"formattedCitation":"{\\rtf [14\\uc0\\u8211{}16]}","plainCitation":"[14–16]"},"citationItems":[{"id":2377,"uris":["http://zotero.org/users/local/NS0ay0E0/items/SFFRR24K"],"uri":["http://zotero.org/users/local/NS0ay0E0/items/SFFRR24K"],"itemData":{"id":2377,"type":"article","title":"Preventing disease through healthy environments -  A global assessment of the burden of disease from environmental risks. World Health Organisation.","author":[{"family":"Pruss-Ustun","given":"Annette"},{"family":"Wolf","given":"J."},{"family":"Corvalan","given":"C."},{"family":"Bos","given":"R."},{"family":"Neira","given":"M."}],"issued":{"date-parts":[["2016"]]}}},{"id":766,"uris":["http://zotero.org/users/local/NS0ay0E0/items/BTRC9WWB"],"uri":["http://zotero.org/users/local/NS0ay0E0/items/BTRC9WWB"],"itemData":{"id":766,"type":"report","title":"Costs of Inaction on the Sound Management of Chemicals","publisher":"United Nations Environment Programme","URL":"http://www.unep.org/hazardoussubstances","author":[{"family":"UNEP","given":""}],"issued":{"date-parts":[["2013"]]}}},{"id":714,"uris":["http://zotero.org/users/local/NS0ay0E0/items/GNDCUN6K"],"uri":["http://zotero.org/users/local/NS0ay0E0/items/GNDCUN6K"],"itemData":{"id":714,"type":"report","title":"Global Chemicals Outlook, towards sound management of chemicals. United Nations Environment Programme (UNEP).","publisher":"United Nations Environment Programme","URL":"http://www.unep.org/hazardoussubstances","author":[{"family":"UNEP","given":""}],"issued":{"date-parts":[["2013"]]}}}],"schema":"https://github.com/citation-style-language/schema/raw/master/csl-citation.json"} </w:delInstrText>
        </w:r>
      </w:del>
      <w:r w:rsidR="00C55C71">
        <w:fldChar w:fldCharType="separate"/>
      </w:r>
      <w:ins w:id="43" w:author="Linn Persson" w:date="2017-10-31T15:37:00Z">
        <w:r w:rsidR="00E70A57" w:rsidRPr="00E70A57">
          <w:rPr>
            <w:szCs w:val="24"/>
            <w:rPrChange w:id="44" w:author="Linn Persson" w:date="2017-10-31T15:37:00Z">
              <w:rPr>
                <w:rFonts w:ascii="Times New Roman" w:hAnsi="Times New Roman"/>
                <w:sz w:val="24"/>
                <w:szCs w:val="24"/>
              </w:rPr>
            </w:rPrChange>
          </w:rPr>
          <w:t>[3–5]</w:t>
        </w:r>
      </w:ins>
      <w:del w:id="45" w:author="Linn Persson" w:date="2017-10-31T15:37:00Z">
        <w:r w:rsidR="00763720" w:rsidRPr="00763720" w:rsidDel="00E70A57">
          <w:rPr>
            <w:szCs w:val="24"/>
          </w:rPr>
          <w:delText>[14–16]</w:delText>
        </w:r>
      </w:del>
      <w:r w:rsidR="00C55C71">
        <w:fldChar w:fldCharType="end"/>
      </w:r>
      <w:r w:rsidRPr="00BD3DC5">
        <w:t>. Ten years later</w:t>
      </w:r>
      <w:r w:rsidR="004F7754">
        <w:t>,</w:t>
      </w:r>
      <w:r w:rsidRPr="00BD3DC5">
        <w:t xml:space="preserve"> in 2002</w:t>
      </w:r>
      <w:r w:rsidR="004F7754">
        <w:t>,</w:t>
      </w:r>
      <w:r w:rsidRPr="00BD3DC5">
        <w:t xml:space="preserve"> at the World Summit on </w:t>
      </w:r>
      <w:r w:rsidR="003C626E">
        <w:t xml:space="preserve">Sustainable Development (WSSD), </w:t>
      </w:r>
      <w:r w:rsidR="00823EA0">
        <w:t xml:space="preserve">UN member </w:t>
      </w:r>
      <w:r w:rsidRPr="00BD3DC5">
        <w:t>states decided to; “[e]</w:t>
      </w:r>
      <w:proofErr w:type="spellStart"/>
      <w:r w:rsidRPr="00BD3DC5">
        <w:t>ncourage</w:t>
      </w:r>
      <w:proofErr w:type="spellEnd"/>
      <w:r w:rsidRPr="00BD3DC5">
        <w:t xml:space="preserve"> countries to implement the new globally harmonized system for the classification and labelling of chemicals as soon as possible with a view to having the syste</w:t>
      </w:r>
      <w:r w:rsidR="003C626E">
        <w:t>m fully operational by 2008.”</w:t>
      </w:r>
      <w:r w:rsidRPr="00BD3DC5">
        <w:t xml:space="preserve"> (paragraph 23 c) </w:t>
      </w:r>
      <w:r w:rsidRPr="00BD3DC5">
        <w:fldChar w:fldCharType="begin"/>
      </w:r>
      <w:ins w:id="46" w:author="Linn Persson" w:date="2017-10-31T15:37:00Z">
        <w:r w:rsidR="00E70A57">
          <w:instrText xml:space="preserve"> ADDIN ZOTERO_ITEM CSL_CITATION {"citationID":"41HGpTzO","properties":{"formattedCitation":"[6]","plainCitation":"[6]"},"citationItems":[{"id":1192,"uris":["http://zotero.org/users/local/NS0ay0E0/items/ICUGR9SZ"],"uri":["http://zotero.org/users/local/NS0ay0E0/items/ICUGR9SZ"],"itemData":{"id":1192,"type":"report","title":"The Johannesburg Plan of Implementation of the World Summit on Sustainable Development.","shortTitle":"The Johannesburg Plan of Implementation of the World Summit on Sustainable Development.","author":[{"family":"UN","given":""}],"issued":{"date-parts":[["2002"]]}}}],"schema":"https://github.com/citation-style-language/schema/raw/master/csl-citation.json"} </w:instrText>
        </w:r>
      </w:ins>
      <w:del w:id="47" w:author="Linn Persson" w:date="2017-10-31T15:37:00Z">
        <w:r w:rsidR="00763720" w:rsidDel="00E70A57">
          <w:delInstrText xml:space="preserve"> ADDIN ZOTERO_ITEM CSL_CITATION {"citationID":"41HGpTzO","properties":{"formattedCitation":"[17]","plainCitation":"[17]"},"citationItems":[{"id":1192,"uris":["http://zotero.org/users/local/NS0ay0E0/items/ICUGR9SZ"],"uri":["http://zotero.org/users/local/NS0ay0E0/items/ICUGR9SZ"],"itemData":{"id":1192,"type":"report","title":"The Johannesburg Plan of Implementation of the World Summit on Sustainable Development.","shortTitle":"The Johannesburg Plan of Implementation of the World Summit on Sustainable Development.","author":[{"family":"UN","given":""}],"issued":{"date-parts":[["2002"]]}}}],"schema":"https://github.com/citation-style-language/schema/raw/master/csl-citation.json"} </w:delInstrText>
        </w:r>
      </w:del>
      <w:r w:rsidRPr="00BD3DC5">
        <w:fldChar w:fldCharType="separate"/>
      </w:r>
      <w:ins w:id="48" w:author="Linn Persson" w:date="2017-10-31T15:37:00Z">
        <w:r w:rsidR="00E70A57" w:rsidRPr="00E70A57">
          <w:t>[6]</w:t>
        </w:r>
      </w:ins>
      <w:del w:id="49" w:author="Linn Persson" w:date="2017-10-31T15:37:00Z">
        <w:r w:rsidR="00763720" w:rsidRPr="00E70A57" w:rsidDel="00E70A57">
          <w:delText>[17]</w:delText>
        </w:r>
      </w:del>
      <w:r w:rsidRPr="00BD3DC5">
        <w:fldChar w:fldCharType="end"/>
      </w:r>
      <w:r w:rsidRPr="00BD3DC5">
        <w:t>.</w:t>
      </w:r>
      <w:r w:rsidR="00FB368D">
        <w:t xml:space="preserve"> Agenda 2030 adopted in</w:t>
      </w:r>
      <w:r w:rsidR="001015EC">
        <w:t xml:space="preserve"> 2015 also includes the target (12.4) to “[b]</w:t>
      </w:r>
      <w:r w:rsidR="001015EC" w:rsidRPr="001015EC">
        <w:t>y 2020, achieve the environmentally sound management of chemicals and all wastes throughout their life cycle, in accordance with agreed international frameworks</w:t>
      </w:r>
      <w:r w:rsidR="004F7754">
        <w:t>”</w:t>
      </w:r>
      <w:r w:rsidR="001015EC">
        <w:t>.</w:t>
      </w:r>
      <w:r w:rsidR="00422E30">
        <w:t xml:space="preserve"> </w:t>
      </w:r>
      <w:r w:rsidR="00433D3C">
        <w:t>Global</w:t>
      </w:r>
      <w:r w:rsidR="00422E30">
        <w:t xml:space="preserve"> GHS </w:t>
      </w:r>
      <w:r w:rsidR="00433D3C">
        <w:t>implementation</w:t>
      </w:r>
      <w:r w:rsidR="00F865B6">
        <w:t xml:space="preserve"> </w:t>
      </w:r>
      <w:r w:rsidR="00422E30">
        <w:t xml:space="preserve">has thus been an objective of the international community for more than two decades and </w:t>
      </w:r>
      <w:r w:rsidR="004F7754">
        <w:t xml:space="preserve">is </w:t>
      </w:r>
      <w:r w:rsidR="00422E30">
        <w:t xml:space="preserve">seen as a key element in sustainable development governance. </w:t>
      </w:r>
      <w:r w:rsidRPr="00BD3DC5">
        <w:t xml:space="preserve"> </w:t>
      </w:r>
    </w:p>
    <w:p w14:paraId="4942ACDA" w14:textId="2E1BFB15" w:rsidR="00303F78" w:rsidRPr="00D06EBE" w:rsidRDefault="00823EA0" w:rsidP="00FE08AA">
      <w:pPr>
        <w:pStyle w:val="MDPI31text"/>
      </w:pPr>
      <w:r>
        <w:t>The</w:t>
      </w:r>
      <w:r w:rsidR="00BD3DC5" w:rsidRPr="00BD3DC5">
        <w:t xml:space="preserve"> GHS was </w:t>
      </w:r>
      <w:r w:rsidR="00A06356">
        <w:t xml:space="preserve">initially </w:t>
      </w:r>
      <w:r w:rsidR="00BD3DC5" w:rsidRPr="00BD3DC5">
        <w:t xml:space="preserve">developed </w:t>
      </w:r>
      <w:r w:rsidR="00A06356" w:rsidRPr="00A06356">
        <w:t xml:space="preserve">under the auspices of the </w:t>
      </w:r>
      <w:hyperlink r:id="rId10" w:history="1">
        <w:proofErr w:type="spellStart"/>
        <w:r w:rsidR="00A06356" w:rsidRPr="00A06356">
          <w:t>Interorganization</w:t>
        </w:r>
        <w:proofErr w:type="spellEnd"/>
        <w:r w:rsidR="00A06356" w:rsidRPr="00A06356">
          <w:t xml:space="preserve"> </w:t>
        </w:r>
        <w:proofErr w:type="spellStart"/>
        <w:r w:rsidR="00A06356" w:rsidRPr="00A06356">
          <w:t>Programme</w:t>
        </w:r>
        <w:proofErr w:type="spellEnd"/>
        <w:r w:rsidR="00A06356" w:rsidRPr="00A06356">
          <w:t xml:space="preserve"> for the Sound Management of Chemicals</w:t>
        </w:r>
      </w:hyperlink>
      <w:ins w:id="50" w:author="Linn Persson" w:date="2017-10-31T16:51:00Z">
        <w:r w:rsidR="00BF2E48">
          <w:t xml:space="preserve"> (IOMC)</w:t>
        </w:r>
      </w:ins>
      <w:r>
        <w:t>,</w:t>
      </w:r>
      <w:r w:rsidR="00621A67">
        <w:t xml:space="preserve"> a UN initiated </w:t>
      </w:r>
      <w:proofErr w:type="spellStart"/>
      <w:r w:rsidR="00621A67">
        <w:t>programme</w:t>
      </w:r>
      <w:proofErr w:type="spellEnd"/>
      <w:r w:rsidR="00621A67">
        <w:t>,</w:t>
      </w:r>
      <w:r w:rsidR="00A06356" w:rsidRPr="00A06356">
        <w:t xml:space="preserve"> </w:t>
      </w:r>
      <w:r w:rsidR="00A06356">
        <w:t xml:space="preserve">through its </w:t>
      </w:r>
      <w:r w:rsidR="00A06356" w:rsidRPr="00A06356">
        <w:t>Coordinating Group for the Harmonization of Chemical Classification Systems.</w:t>
      </w:r>
      <w:r w:rsidR="00A06356">
        <w:t xml:space="preserve"> </w:t>
      </w:r>
      <w:r w:rsidR="00946D23">
        <w:t>Through</w:t>
      </w:r>
      <w:r w:rsidR="00946D23" w:rsidRPr="00A06356">
        <w:t xml:space="preserve"> </w:t>
      </w:r>
      <w:hyperlink r:id="rId11" w:tgtFrame="_blank" w:tooltip="TEXT, 1999-65e, 1999-65e.pdf, 18.7 KB" w:history="1">
        <w:r w:rsidR="00D06EBE" w:rsidRPr="00A06356">
          <w:t>resolution 1999/65</w:t>
        </w:r>
      </w:hyperlink>
      <w:r w:rsidR="00D06EBE" w:rsidRPr="00A06356">
        <w:t xml:space="preserve"> of 26 October 1999</w:t>
      </w:r>
      <w:r w:rsidR="00C40EF3">
        <w:t>,</w:t>
      </w:r>
      <w:r w:rsidR="00D06EBE" w:rsidRPr="00A06356">
        <w:t xml:space="preserve"> the </w:t>
      </w:r>
      <w:r>
        <w:t>UN</w:t>
      </w:r>
      <w:r w:rsidR="00D06EBE" w:rsidRPr="00A06356">
        <w:t xml:space="preserve"> Economic and Social Council </w:t>
      </w:r>
      <w:ins w:id="51" w:author="Linn Persson" w:date="2017-10-31T16:52:00Z">
        <w:r w:rsidR="00BF2E48">
          <w:t xml:space="preserve">(ECOSOC) </w:t>
        </w:r>
      </w:ins>
      <w:r w:rsidR="00D06EBE" w:rsidRPr="00A06356">
        <w:t>decided to enlarge the mandate of the Committee of Experts on the Transport of Dangerous Goods by reconfiguring it into a Committee of Experts on the Transport of Dangerous Goods and on the Globally Harmonized System of Classification and Labelling of Chemicals, and by creating</w:t>
      </w:r>
      <w:r>
        <w:t xml:space="preserve"> </w:t>
      </w:r>
      <w:r w:rsidR="002C010A">
        <w:t>a new Sub-c</w:t>
      </w:r>
      <w:r w:rsidR="00D06EBE" w:rsidRPr="00A06356">
        <w:t>ommittee of Experts on the Globally Harmonized System of Classification and Labelling of Chemicals (</w:t>
      </w:r>
      <w:hyperlink r:id="rId12" w:history="1">
        <w:r w:rsidR="00D06EBE" w:rsidRPr="00A06356">
          <w:t>GHS Sub-Committee</w:t>
        </w:r>
      </w:hyperlink>
      <w:r w:rsidR="00D06EBE" w:rsidRPr="00A06356">
        <w:t>)</w:t>
      </w:r>
      <w:r w:rsidR="00A06356" w:rsidRPr="00BD3DC5">
        <w:fldChar w:fldCharType="begin"/>
      </w:r>
      <w:ins w:id="52" w:author="Linn Persson" w:date="2017-10-31T15:37:00Z">
        <w:r w:rsidR="00E70A57">
          <w:instrText xml:space="preserve"> ADDIN ZOTERO_ITEM CSL_CITATION {"citationID":"0D6jPWTc","properties":{"formattedCitation":"[7]","plainCitation":"[7]"},"citationItems":[{"id":2454,"uris":["http://zotero.org/users/local/NS0ay0E0/items/6K7DKFBJ"],"uri":["http://zotero.org/users/local/NS0ay0E0/items/6K7DKFBJ"],"itemData":{"id":2454,"type":"article","title":"Reconfiguration  of  the  Committee  of  Experts  on  the  Transport  of  Dangerous  Goods  into  a  Committee  of  Experts  on  the Transport  of  Dangerous  Goods  and  on  the  Globally  Harmonized   System of Classification and Labelling of Chemicals. Resolution  1999/65 of the UN Economic and Social Council.","author":[{"family":"ECOSOC","given":""}],"issued":{"date-parts":[["1999"]]}}}],"schema":"https://github.com/citation-style-language/schema/raw/master/csl-citation.json"} </w:instrText>
        </w:r>
      </w:ins>
      <w:del w:id="53" w:author="Linn Persson" w:date="2017-10-31T15:37:00Z">
        <w:r w:rsidR="00C55C71" w:rsidDel="00E70A57">
          <w:delInstrText xml:space="preserve"> ADDIN ZOTERO_ITEM CSL_CITATION {"citationID":"0D6jPWTc","properties":{"formattedCitation":"[18]","plainCitation":"[18]"},"citationItems":[{"id":2454,"uris":["http://zotero.org/users/local/NS0ay0E0/items/6K7DKFBJ"],"uri":["http://zotero.org/users/local/NS0ay0E0/items/6K7DKFBJ"],"itemData":{"id":2454,"type":"article","title":"Reconfiguration  of  the  Committee  of  Experts  on  the  Transport  of  Dangerous  Goods  into  a  Committee  of  Experts  on  the Transport  of  Dangerous  Goods  and  on  the  Globally  Harmonized   System of Classification and Labelling of Chemicals. Resolution  1999/65 of the UN Economic and Social Council.","author":[{"family":"ECOSOC","given":""}],"issued":{"date-parts":[["1999"]]}}}],"schema":"https://github.com/citation-style-language/schema/raw/master/csl-citation.json"} </w:delInstrText>
        </w:r>
      </w:del>
      <w:r w:rsidR="00A06356" w:rsidRPr="00BD3DC5">
        <w:fldChar w:fldCharType="separate"/>
      </w:r>
      <w:ins w:id="54" w:author="Linn Persson" w:date="2017-10-31T15:37:00Z">
        <w:r w:rsidR="00E70A57" w:rsidRPr="00E70A57">
          <w:t>[7]</w:t>
        </w:r>
      </w:ins>
      <w:del w:id="55" w:author="Linn Persson" w:date="2017-10-31T15:37:00Z">
        <w:r w:rsidR="00C55C71" w:rsidRPr="00E70A57" w:rsidDel="00E70A57">
          <w:delText>[18]</w:delText>
        </w:r>
      </w:del>
      <w:r w:rsidR="00A06356" w:rsidRPr="00BD3DC5">
        <w:fldChar w:fldCharType="end"/>
      </w:r>
      <w:r w:rsidR="00A06356">
        <w:t xml:space="preserve">. </w:t>
      </w:r>
      <w:ins w:id="56" w:author="Linn Persson" w:date="2017-10-31T16:52:00Z">
        <w:r w:rsidR="00BF2E48">
          <w:t>The expert</w:t>
        </w:r>
      </w:ins>
      <w:ins w:id="57" w:author="Linn Persson" w:date="2017-10-31T16:59:00Z">
        <w:r w:rsidR="00BF2E48">
          <w:t xml:space="preserve">s attending the meetings </w:t>
        </w:r>
      </w:ins>
      <w:ins w:id="58" w:author="Linn Persson" w:date="2017-10-31T16:52:00Z">
        <w:r w:rsidR="00BF2E48">
          <w:t xml:space="preserve">of the sub-committee are nominated by </w:t>
        </w:r>
      </w:ins>
      <w:ins w:id="59" w:author="Linn Persson" w:date="2017-10-31T16:53:00Z">
        <w:r w:rsidR="00BF2E48">
          <w:t>countries that have applied to ECOSOC to become members of the sub-committee</w:t>
        </w:r>
      </w:ins>
      <w:ins w:id="60" w:author="Linn Persson" w:date="2017-10-31T17:00:00Z">
        <w:r w:rsidR="00BF2E48">
          <w:t xml:space="preserve"> </w:t>
        </w:r>
      </w:ins>
      <w:ins w:id="61" w:author="Linn Persson" w:date="2017-10-31T17:03:00Z">
        <w:r w:rsidR="00BF2E48">
          <w:fldChar w:fldCharType="begin"/>
        </w:r>
        <w:r w:rsidR="00BF2E48">
          <w:instrText xml:space="preserve"> ADDIN ZOTERO_ITEM CSL_CITATION {"citationID":"a2miioe7l3p","properties":{"formattedCitation":"[8]","plainCitation":"[8]"},"citationItems":[{"id":2634,"uris":["http://zotero.org/users/local/NS0ay0E0/items/IXK3XSN6"],"uri":["http://zotero.org/users/local/NS0ay0E0/items/IXK3XSN6"],"itemData":{"id":2634,"type":"article","title":"Report of the sub-committee of experts on its first session. Sub-committee of experts on the Globally Harmonised System of classification and labelling of chemicals, 9-11 Juy 2001. ST/SG/AC.10/C.4/2.","author":[{"family":"UN","given":""}],"issued":{"date-parts":[["2001"]]}}}],"schema":"https://github.com/citation-style-language/schema/raw/master/csl-citation.json"} </w:instrText>
        </w:r>
      </w:ins>
      <w:r w:rsidR="00BF2E48">
        <w:fldChar w:fldCharType="separate"/>
      </w:r>
      <w:ins w:id="62" w:author="Linn Persson" w:date="2017-10-31T17:03:00Z">
        <w:r w:rsidR="00BF2E48" w:rsidRPr="00BF2E48">
          <w:t>[8]</w:t>
        </w:r>
        <w:r w:rsidR="00BF2E48">
          <w:fldChar w:fldCharType="end"/>
        </w:r>
      </w:ins>
      <w:ins w:id="63" w:author="Linn Persson" w:date="2017-10-31T16:53:00Z">
        <w:r w:rsidR="00BF2E48">
          <w:t>.</w:t>
        </w:r>
      </w:ins>
      <w:ins w:id="64" w:author="Linn Persson" w:date="2017-10-31T16:30:00Z">
        <w:r w:rsidR="008C3329">
          <w:t xml:space="preserve"> GHS was developed </w:t>
        </w:r>
      </w:ins>
      <w:ins w:id="65" w:author="Linn Persson" w:date="2017-10-31T16:31:00Z">
        <w:r w:rsidR="00DC16A4">
          <w:t xml:space="preserve">based on the four major existing systems: 1. </w:t>
        </w:r>
      </w:ins>
      <w:ins w:id="66" w:author="Linn Persson" w:date="2017-10-31T16:32:00Z">
        <w:r w:rsidR="00DC16A4">
          <w:t>The requirements of the USA for the workplace, consumers and pesticides, 2. Requirements of Canada for the workplace, consumer</w:t>
        </w:r>
      </w:ins>
      <w:ins w:id="67" w:author="Linn Persson" w:date="2017-10-31T16:33:00Z">
        <w:r w:rsidR="00DC16A4">
          <w:t xml:space="preserve">s and pesticides, 3. European Union </w:t>
        </w:r>
      </w:ins>
      <w:ins w:id="68" w:author="Linn Persson" w:date="2017-10-31T16:50:00Z">
        <w:r w:rsidR="00007334">
          <w:t>directives</w:t>
        </w:r>
      </w:ins>
      <w:ins w:id="69" w:author="Linn Persson" w:date="2017-10-31T16:33:00Z">
        <w:r w:rsidR="00DC16A4">
          <w:t xml:space="preserve"> for classification and labelling of substances and preparations, and 4. The United Nations recommendations </w:t>
        </w:r>
      </w:ins>
      <w:ins w:id="70" w:author="Linn Persson" w:date="2017-10-31T16:34:00Z">
        <w:r w:rsidR="00DC16A4">
          <w:t>on the transport of dangerous goods</w:t>
        </w:r>
      </w:ins>
      <w:ins w:id="71" w:author="Linn Persson" w:date="2017-10-31T16:56:00Z">
        <w:r w:rsidR="00BF2E48">
          <w:t xml:space="preserve"> </w:t>
        </w:r>
      </w:ins>
      <w:ins w:id="72" w:author="Linn Persson" w:date="2017-10-31T16:58:00Z">
        <w:r w:rsidR="00BF2E48">
          <w:fldChar w:fldCharType="begin"/>
        </w:r>
      </w:ins>
      <w:ins w:id="73" w:author="Linn Persson" w:date="2017-10-31T17:03:00Z">
        <w:r w:rsidR="00BF2E48">
          <w:instrText xml:space="preserve"> ADDIN ZOTERO_ITEM CSL_CITATION {"citationID":"a26dnqstq4c","properties":{"formattedCitation":"[9]","plainCitation":"[9]"},"citationItems":[{"id":2284,"uris":["http://zotero.org/users/local/NS0ay0E0/items/DAJH8X46"],"uri":["http://zotero.org/users/local/NS0ay0E0/items/DAJH8X46"],"itemData":{"id":2284,"type":"article","title":"Globally Harmonised System of Classification and Labelling of Chemicals (GHS, Rev. 7), July 2017.","author":[{"family":"UN","given":""}],"issued":{"date-parts":[["2017"]]}}}],"schema":"https://github.com/citation-style-language/schema/raw/master/csl-citation.json"} </w:instrText>
        </w:r>
      </w:ins>
      <w:r w:rsidR="00BF2E48">
        <w:fldChar w:fldCharType="separate"/>
      </w:r>
      <w:ins w:id="74" w:author="Linn Persson" w:date="2017-10-31T17:03:00Z">
        <w:r w:rsidR="00BF2E48" w:rsidRPr="00BF2E48">
          <w:t>[9]</w:t>
        </w:r>
      </w:ins>
      <w:ins w:id="75" w:author="Linn Persson" w:date="2017-10-31T16:58:00Z">
        <w:r w:rsidR="00BF2E48">
          <w:fldChar w:fldCharType="end"/>
        </w:r>
      </w:ins>
      <w:ins w:id="76" w:author="Linn Persson" w:date="2017-10-31T16:34:00Z">
        <w:r w:rsidR="00DC16A4">
          <w:t>.</w:t>
        </w:r>
      </w:ins>
      <w:ins w:id="77" w:author="Linn Persson" w:date="2017-10-31T16:32:00Z">
        <w:r w:rsidR="00DC16A4">
          <w:t xml:space="preserve"> </w:t>
        </w:r>
      </w:ins>
      <w:r w:rsidR="00303F78" w:rsidRPr="00A06356">
        <w:t>The</w:t>
      </w:r>
      <w:hyperlink r:id="rId13" w:history="1">
        <w:r w:rsidR="00303F78" w:rsidRPr="00A06356">
          <w:t xml:space="preserve"> first edition of the GHS</w:t>
        </w:r>
      </w:hyperlink>
      <w:r w:rsidR="00303F78" w:rsidRPr="00A06356">
        <w:t xml:space="preserve">, intended to serve as the initial basis for the global implementation of the system, was adopted </w:t>
      </w:r>
      <w:r>
        <w:t xml:space="preserve">by </w:t>
      </w:r>
      <w:r w:rsidR="006A47B7">
        <w:t>the Sub-committee</w:t>
      </w:r>
      <w:r>
        <w:t xml:space="preserve"> </w:t>
      </w:r>
      <w:r w:rsidR="00303F78" w:rsidRPr="00A06356">
        <w:t xml:space="preserve">in December 2002 and published in </w:t>
      </w:r>
      <w:r w:rsidR="0014798B">
        <w:fldChar w:fldCharType="begin"/>
      </w:r>
      <w:r w:rsidR="0014798B">
        <w:instrText xml:space="preserve"> HYPERLINK "https://www.unece.org/trans/danger/publi/ghs/ghs_rev00/00files_e.html" </w:instrText>
      </w:r>
      <w:r w:rsidR="0014798B">
        <w:fldChar w:fldCharType="separate"/>
      </w:r>
      <w:r w:rsidR="00303F78" w:rsidRPr="00A06356">
        <w:t>2003</w:t>
      </w:r>
      <w:r w:rsidR="00084C0F">
        <w:t xml:space="preserve"> </w:t>
      </w:r>
      <w:r w:rsidR="00084C0F">
        <w:fldChar w:fldCharType="begin"/>
      </w:r>
      <w:ins w:id="78" w:author="Linn Persson" w:date="2017-10-31T17:03:00Z">
        <w:r w:rsidR="00BF2E48">
          <w:instrText xml:space="preserve"> ADDIN ZOTERO_ITEM CSL_CITATION {"citationID":"a1lc2m65hd2","properties":{"formattedCitation":"[10]","plainCitation":"[10]"},"citationItems":[{"id":2604,"uris":["http://zotero.org/users/local/NS0ay0E0/items/63RP3I4F"],"uri":["http://zotero.org/users/local/NS0ay0E0/items/63RP3I4F"],"itemData":{"id":2604,"type":"article","title":"Committee of experts on the transport of dangerous goods and on the globally harmonized system of calssification and laeblling of chemicals, Sub-committee of experts on the Globally Harmonized System of Classification and Labelling of Chemicals. Report of the sub-committee of experts on its fourth session, 9-11 December 2002.                                                                                                                 ST/SG/AC.10/C.4/8                                                                                                                     7 February 2003.","author":[{"family":"UN","given":""}],"issued":{"date-parts":[["2003"]]}}}],"schema":"https://github.com/citation-style-language/schema/raw/master/csl-citation.json"} </w:instrText>
        </w:r>
      </w:ins>
      <w:del w:id="79" w:author="Linn Persson" w:date="2017-10-31T15:37:00Z">
        <w:r w:rsidR="00C55C71" w:rsidDel="00E70A57">
          <w:delInstrText xml:space="preserve"> ADDIN ZOTERO_ITEM CSL_CITATION {"citationID":"a1lc2m65hd2","properties":{"formattedCitation":"[19]","plainCitation":"[19]"},"citationItems":[{"id":2604,"uris":["http://zotero.org/users/local/NS0ay0E0/items/63RP3I4F"],"uri":["http://zotero.org/users/local/NS0ay0E0/items/63RP3I4F"],"itemData":{"id":2604,"type":"article","title":"Committee of experts on the transport of dangerous goods and on the globally harmonized system of calssification and laeblling of chemicals, Sub-committee of experts on the Globally Harmonized System of Classification and Labelling of Chemicals. Report of the sub-committee of experts on its fourth session, 9-11 December 2002.                                                                                                                 ST/SG/AC.10/C.4/8                                                                                                                     7 February 2003.","author":[{"family":"UN","given":""}],"issued":{"date-parts":[["2003"]]}}}],"schema":"https://github.com/citation-style-language/schema/raw/master/csl-citation.json"} </w:delInstrText>
        </w:r>
      </w:del>
      <w:r w:rsidR="00084C0F">
        <w:fldChar w:fldCharType="separate"/>
      </w:r>
      <w:ins w:id="80" w:author="Linn Persson" w:date="2017-10-31T17:03:00Z">
        <w:r w:rsidR="00BF2E48" w:rsidRPr="00BF2E48">
          <w:t>[10]</w:t>
        </w:r>
      </w:ins>
      <w:del w:id="81" w:author="Linn Persson" w:date="2017-10-31T15:37:00Z">
        <w:r w:rsidR="00C55C71" w:rsidRPr="00BF2E48" w:rsidDel="00E70A57">
          <w:delText>[19]</w:delText>
        </w:r>
      </w:del>
      <w:r w:rsidR="00084C0F">
        <w:fldChar w:fldCharType="end"/>
      </w:r>
      <w:r w:rsidR="00303F78" w:rsidRPr="00A06356">
        <w:t xml:space="preserve">. </w:t>
      </w:r>
      <w:r w:rsidR="0014798B">
        <w:fldChar w:fldCharType="end"/>
      </w:r>
      <w:r w:rsidR="00A06356">
        <w:t>The GH</w:t>
      </w:r>
      <w:r w:rsidR="00945E66">
        <w:t>S</w:t>
      </w:r>
      <w:r w:rsidR="00A06356">
        <w:t xml:space="preserve"> has since then been </w:t>
      </w:r>
      <w:r w:rsidR="00A06356" w:rsidRPr="00BD3DC5">
        <w:t>regularly updated</w:t>
      </w:r>
      <w:r w:rsidR="00115C64">
        <w:t xml:space="preserve"> th</w:t>
      </w:r>
      <w:r w:rsidR="002C010A">
        <w:t>rough decisions in the GHS Sub-c</w:t>
      </w:r>
      <w:r w:rsidR="00115C64">
        <w:t>ommittee,</w:t>
      </w:r>
      <w:r w:rsidR="00A06356" w:rsidRPr="00BD3DC5">
        <w:t xml:space="preserve"> </w:t>
      </w:r>
      <w:r w:rsidR="00945E66">
        <w:t>with</w:t>
      </w:r>
      <w:r w:rsidR="00A06356" w:rsidRPr="00BD3DC5">
        <w:t xml:space="preserve"> the seventh revis</w:t>
      </w:r>
      <w:r w:rsidR="00AD28BB">
        <w:t>ion</w:t>
      </w:r>
      <w:r w:rsidR="00A06356">
        <w:t xml:space="preserve"> released</w:t>
      </w:r>
      <w:r w:rsidR="00C7336C">
        <w:t xml:space="preserve"> </w:t>
      </w:r>
      <w:r w:rsidR="00AD28BB">
        <w:t xml:space="preserve">in 2017 </w:t>
      </w:r>
      <w:r w:rsidR="00C7336C">
        <w:t>(revisions</w:t>
      </w:r>
      <w:r w:rsidR="00115C64">
        <w:t xml:space="preserve"> </w:t>
      </w:r>
      <w:r w:rsidR="00C7336C">
        <w:t xml:space="preserve">include </w:t>
      </w:r>
      <w:r w:rsidR="00C40EF3">
        <w:t xml:space="preserve">for instance </w:t>
      </w:r>
      <w:r w:rsidR="00C7336C">
        <w:t>new hazard classes, as well as changes in labelling requirements and safety data sheet composition)</w:t>
      </w:r>
      <w:r w:rsidR="00F545CD">
        <w:fldChar w:fldCharType="begin"/>
      </w:r>
      <w:ins w:id="82" w:author="Linn Persson" w:date="2017-10-31T17:03:00Z">
        <w:r w:rsidR="00BF2E48">
          <w:instrText xml:space="preserve"> ADDIN ZOTERO_ITEM CSL_CITATION {"citationID":"auul27lrq0","properties":{"formattedCitation":"[11]","plainCitation":"[11]"},"citationItems":[{"id":2584,"uris":["http://zotero.org/users/local/NS0ay0E0/items/7V7UF99P"],"uri":["http://zotero.org/users/local/NS0ay0E0/items/7V7UF99P"],"itemData":{"id":2584,"type":"article","title":"About the GHS, Globally Harmonized System of Classification and Labelling of Chemicals (GHS). https://www.unece.org/trans/danger/publi/ghs/ghs_welcome_e.html (accessed 16 May 2017)","author":[{"family":"UNECE","given":""}],"issued":{"date-parts":[["2017"]]}}}],"schema":"https://github.com/citation-style-language/schema/raw/master/csl-citation.json"} </w:instrText>
        </w:r>
      </w:ins>
      <w:del w:id="83" w:author="Linn Persson" w:date="2017-10-31T15:37:00Z">
        <w:r w:rsidR="00C55C71" w:rsidDel="00E70A57">
          <w:delInstrText xml:space="preserve"> ADDIN ZOTERO_ITEM CSL_CITATION {"citationID":"auul27lrq0","properties":{"formattedCitation":"[20]","plainCitation":"[20]"},"citationItems":[{"id":2584,"uris":["http://zotero.org/users/local/NS0ay0E0/items/7V7UF99P"],"uri":["http://zotero.org/users/local/NS0ay0E0/items/7V7UF99P"],"itemData":{"id":2584,"type":"article","title":"About the GHS, Globally Harmonized System of Classification and Labelling of Chemicals (GHS). https://www.unece.org/trans/danger/publi/ghs/ghs_welcome_e.html (accessed 16 May 2017)","author":[{"family":"UNECE","given":""}],"issued":{"date-parts":[["2017"]]}}}],"schema":"https://github.com/citation-style-language/schema/raw/master/csl-citation.json"} </w:delInstrText>
        </w:r>
      </w:del>
      <w:r w:rsidR="00F545CD">
        <w:fldChar w:fldCharType="separate"/>
      </w:r>
      <w:ins w:id="84" w:author="Linn Persson" w:date="2017-10-31T17:03:00Z">
        <w:r w:rsidR="00BF2E48" w:rsidRPr="00BF2E48">
          <w:t>[11]</w:t>
        </w:r>
      </w:ins>
      <w:del w:id="85" w:author="Linn Persson" w:date="2017-10-31T15:37:00Z">
        <w:r w:rsidR="00C55C71" w:rsidRPr="00BF2E48" w:rsidDel="00E70A57">
          <w:delText>[20]</w:delText>
        </w:r>
      </w:del>
      <w:r w:rsidR="00F545CD">
        <w:fldChar w:fldCharType="end"/>
      </w:r>
      <w:r w:rsidR="00A06356" w:rsidRPr="00BD3DC5">
        <w:t>.</w:t>
      </w:r>
      <w:r w:rsidR="00115C64">
        <w:t xml:space="preserve"> </w:t>
      </w:r>
    </w:p>
    <w:p w14:paraId="7D030142" w14:textId="50FC2EFF" w:rsidR="00455C99" w:rsidRPr="003150B2" w:rsidRDefault="00455C99" w:rsidP="00FE08AA">
      <w:pPr>
        <w:pStyle w:val="MDPI31text"/>
      </w:pPr>
      <w:r w:rsidRPr="00634D2A">
        <w:t>As an international</w:t>
      </w:r>
      <w:r w:rsidR="00030729">
        <w:t>ly agreed system</w:t>
      </w:r>
      <w:r>
        <w:t>,</w:t>
      </w:r>
      <w:r w:rsidRPr="00634D2A">
        <w:t xml:space="preserve"> </w:t>
      </w:r>
      <w:r>
        <w:t>the GHS</w:t>
      </w:r>
      <w:r w:rsidRPr="00634D2A">
        <w:t xml:space="preserve"> can be defined as a global voluntary best-practice rule</w:t>
      </w:r>
      <w:r>
        <w:t xml:space="preserve"> </w:t>
      </w:r>
      <w:r>
        <w:fldChar w:fldCharType="begin"/>
      </w:r>
      <w:ins w:id="86" w:author="Linn Persson" w:date="2017-10-31T17:03:00Z">
        <w:r w:rsidR="00BF2E48">
          <w:instrText xml:space="preserve"> ADDIN ZOTERO_ITEM CSL_CITATION {"citationID":"a2q2cs2jjrt","properties":{"formattedCitation":"[12]","plainCitation":"[12]"},"citationItems":[{"id":2558,"uris":["http://zotero.org/users/local/NS0ay0E0/items/CF4CUIHT"],"uri":["http://zotero.org/users/local/NS0ay0E0/items/CF4CUIHT"],"itemData":{"id":2558,"type":"article-journal","title":"Rules that Many Use: Standards and Global Regulation","container-title":"Governance","page":"611-632","volume":"18","issue":"4","source":"CrossRef","DOI":"10.1111/j.1468-0491.2005.00294.x","ISSN":"0952-1895, 1468-0491","shortTitle":"Rules that Many Use","language":"en","author":[{"family":"Kerwer","given":"Dieter"}],"issued":{"date-parts":[["2005",10]]}}}],"schema":"https://github.com/citation-style-language/schema/raw/master/csl-citation.json"} </w:instrText>
        </w:r>
      </w:ins>
      <w:del w:id="87" w:author="Linn Persson" w:date="2017-10-31T15:37:00Z">
        <w:r w:rsidR="0055440B" w:rsidDel="00E70A57">
          <w:delInstrText xml:space="preserve"> ADDIN ZOTERO_ITEM CSL_CITATION {"citationID":"a2q2cs2jjrt","properties":{"formattedCitation":"[21]","plainCitation":"[21]"},"citationItems":[{"id":2558,"uris":["http://zotero.org/users/local/NS0ay0E0/items/CF4CUIHT"],"uri":["http://zotero.org/users/local/NS0ay0E0/items/CF4CUIHT"],"itemData":{"id":2558,"type":"article-journal","title":"Rules that Many Use: Standards and Global Regulation","container-title":"Governance","page":"611-632","volume":"18","issue":"4","source":"CrossRef","DOI":"10.1111/j.1468-0491.2005.00294.x","ISSN":"0952-1895, 1468-0491","shortTitle":"Rules that Many Use","language":"en","author":[{"family":"Kerwer","given":"Dieter"}],"issued":{"date-parts":[["2005",10]]}}}],"schema":"https://github.com/citation-style-language/schema/raw/master/csl-citation.json"} </w:delInstrText>
        </w:r>
      </w:del>
      <w:r>
        <w:fldChar w:fldCharType="separate"/>
      </w:r>
      <w:ins w:id="88" w:author="Linn Persson" w:date="2017-10-31T17:03:00Z">
        <w:r w:rsidR="00BF2E48" w:rsidRPr="00BF2E48">
          <w:t>[12]</w:t>
        </w:r>
      </w:ins>
      <w:del w:id="89" w:author="Linn Persson" w:date="2017-10-31T15:37:00Z">
        <w:r w:rsidR="0055440B" w:rsidRPr="00BF2E48" w:rsidDel="00E70A57">
          <w:delText>[21]</w:delText>
        </w:r>
      </w:del>
      <w:r>
        <w:fldChar w:fldCharType="end"/>
      </w:r>
      <w:r w:rsidRPr="00634D2A">
        <w:t xml:space="preserve">. </w:t>
      </w:r>
      <w:r w:rsidR="00AB31ED">
        <w:t>I</w:t>
      </w:r>
      <w:r>
        <w:t>t</w:t>
      </w:r>
      <w:r w:rsidRPr="00634D2A">
        <w:t xml:space="preserve"> was called for and </w:t>
      </w:r>
      <w:r w:rsidR="0089653F">
        <w:t>developed</w:t>
      </w:r>
      <w:r w:rsidRPr="00634D2A">
        <w:t xml:space="preserve"> by </w:t>
      </w:r>
      <w:r w:rsidR="00AB31ED">
        <w:t>states in various fora and</w:t>
      </w:r>
      <w:r>
        <w:t xml:space="preserve"> later </w:t>
      </w:r>
      <w:r w:rsidR="00B764C1">
        <w:t xml:space="preserve">included </w:t>
      </w:r>
      <w:r w:rsidR="007560B1">
        <w:t>in</w:t>
      </w:r>
      <w:r>
        <w:t xml:space="preserve"> the </w:t>
      </w:r>
      <w:r w:rsidRPr="00BD3DC5">
        <w:lastRenderedPageBreak/>
        <w:t>Strategic Approach to International Chemicals Management (SAICM)</w:t>
      </w:r>
      <w:r>
        <w:t>,</w:t>
      </w:r>
      <w:r w:rsidRPr="00BD3DC5">
        <w:t xml:space="preserve"> adopted by sta</w:t>
      </w:r>
      <w:r w:rsidR="00E249D5">
        <w:t>keholders</w:t>
      </w:r>
      <w:r w:rsidRPr="00BD3DC5">
        <w:t xml:space="preserve"> at the International Conference on Chemicals Management in 2006 </w:t>
      </w:r>
      <w:r w:rsidRPr="00BD3DC5">
        <w:fldChar w:fldCharType="begin"/>
      </w:r>
      <w:ins w:id="90" w:author="Linn Persson" w:date="2017-10-31T17:03:00Z">
        <w:r w:rsidR="00BF2E48">
          <w:instrText xml:space="preserve"> ADDIN ZOTERO_ITEM CSL_CITATION {"citationID":"5TfLOLPH","properties":{"formattedCitation":"[13]","plainCitation":"[13]"},"citationItems":[{"id":265,"uris":["http://zotero.org/users/local/NS0ay0E0/items/I4SUBWAX"],"uri":["http://zotero.org/users/local/NS0ay0E0/items/I4SUBWAX"],"itemData":{"id":265,"type":"report","title":"SAICM (The Strategic Approach to International Chemicals Management). Texts and resolutions of the International Conference on Chemicals Management in 2006","publisher":"United Nations Environment Programme and the World Health Organization","publisher-place":"Geneva, Switzerland","event-place":"Geneva, Switzerland","shortTitle":"SAICM texts and resolutions of the International Conference on Chemicals Management, UNEP and WHO.","author":[{"family":"SAICM","given":""}],"issued":{"date-parts":[["2006"]]}}}],"schema":"https://github.com/citation-style-language/schema/raw/master/csl-citation.json"} </w:instrText>
        </w:r>
      </w:ins>
      <w:del w:id="91" w:author="Linn Persson" w:date="2017-10-31T15:37:00Z">
        <w:r w:rsidR="0055440B" w:rsidDel="00E70A57">
          <w:delInstrText xml:space="preserve"> ADDIN ZOTERO_ITEM CSL_CITATION {"citationID":"5TfLOLPH","properties":{"formattedCitation":"[22]","plainCitation":"[22]"},"citationItems":[{"id":265,"uris":["http://zotero.org/users/local/NS0ay0E0/items/I4SUBWAX"],"uri":["http://zotero.org/users/local/NS0ay0E0/items/I4SUBWAX"],"itemData":{"id":265,"type":"report","title":"SAICM (The Strategic Approach to International Chemicals Management). Texts and resolutions of the International Conference on Chemicals Management in 2006","publisher":"United Nations Environment Programme and the World Health Organization","publisher-place":"Geneva, Switzerland","event-place":"Geneva, Switzerland","shortTitle":"SAICM texts and resolutions of the International Conference on Chemicals Management, UNEP and WHO.","author":[{"family":"SAICM","given":""}],"issued":{"date-parts":[["2006"]]}}}],"schema":"https://github.com/citation-style-language/schema/raw/master/csl-citation.json"} </w:delInstrText>
        </w:r>
      </w:del>
      <w:r w:rsidRPr="00BD3DC5">
        <w:fldChar w:fldCharType="separate"/>
      </w:r>
      <w:ins w:id="92" w:author="Linn Persson" w:date="2017-10-31T17:03:00Z">
        <w:r w:rsidR="00BF2E48" w:rsidRPr="00BF2E48">
          <w:t>[13]</w:t>
        </w:r>
      </w:ins>
      <w:del w:id="93" w:author="Linn Persson" w:date="2017-10-31T15:37:00Z">
        <w:r w:rsidR="0055440B" w:rsidRPr="00BF2E48" w:rsidDel="00E70A57">
          <w:delText>[22]</w:delText>
        </w:r>
      </w:del>
      <w:r w:rsidRPr="00BD3DC5">
        <w:fldChar w:fldCharType="end"/>
      </w:r>
      <w:r w:rsidR="0089653F">
        <w:t>. SAICM</w:t>
      </w:r>
      <w:r>
        <w:t xml:space="preserve"> is </w:t>
      </w:r>
      <w:r w:rsidR="002A29C1">
        <w:t xml:space="preserve">a </w:t>
      </w:r>
      <w:r w:rsidRPr="00634D2A">
        <w:t xml:space="preserve">collaborative process </w:t>
      </w:r>
      <w:r>
        <w:t>among multiple stakeholders including business actors and non-governmental organizations</w:t>
      </w:r>
      <w:r w:rsidR="0089653F">
        <w:t>,</w:t>
      </w:r>
      <w:r>
        <w:t xml:space="preserve"> the decisions of which are non-binding and fall </w:t>
      </w:r>
      <w:r w:rsidRPr="00634D2A">
        <w:t xml:space="preserve">in the realm of </w:t>
      </w:r>
      <w:r w:rsidRPr="003150B2">
        <w:t xml:space="preserve">voluntary regulation </w:t>
      </w:r>
      <w:r w:rsidRPr="003150B2">
        <w:fldChar w:fldCharType="begin"/>
      </w:r>
      <w:ins w:id="94" w:author="Linn Persson" w:date="2017-10-31T17:03:00Z">
        <w:r w:rsidR="00BF2E48">
          <w:instrText xml:space="preserve"> ADDIN ZOTERO_ITEM CSL_CITATION {"citationID":"a2kve9v9fnl","properties":{"formattedCitation":"[14,15]","plainCitation":"[14,15]"},"citationItems":[{"id":2552,"uris":["http://zotero.org/users/local/NS0ay0E0/items/CGQSSN7R"],"uri":["http://zotero.org/users/local/NS0ay0E0/items/CGQSSN7R"],"itemData":{"id":2552,"type":"chapter","title":"Global Regulation Through a Diversity of Norms: Comparing Hard and Soft Law","container-title":"Handbook on the Politics of Regulation","publisher":"Edward Elgar","publisher-place":"Cheltenham, UK","page":"604-614","event-place":"Cheltenham, UK","author":[{"family":"Karlsson-Vinkhuyzen","given":"Sylvia"}],"issued":{"date-parts":[["2011"]]}}},{"id":2553,"uris":["http://zotero.org/users/local/NS0ay0E0/items/QFND4P3Z"],"uri":["http://zotero.org/users/local/NS0ay0E0/items/QFND4P3Z"],"itemData":{"id":2553,"type":"book","title":"The politics of global regulation","publisher":"Princeton University Press","publisher-place":"Princeton","number-of-pages":"289","source":"Library of Congress ISBN","event-place":"Princeton","ISBN":"978-0-691-13960-9","call-number":"K3943 .P65 2009","editor":[{"family":"Mattli","given":"Walter"},{"family":"Woods","given":"Ngaire"}],"issued":{"date-parts":[["2009"]]}}}],"schema":"https://github.com/citation-style-language/schema/raw/master/csl-citation.json"} </w:instrText>
        </w:r>
      </w:ins>
      <w:del w:id="95" w:author="Linn Persson" w:date="2017-10-31T15:37:00Z">
        <w:r w:rsidR="0055440B" w:rsidDel="00E70A57">
          <w:delInstrText xml:space="preserve"> ADDIN ZOTERO_ITEM CSL_CITATION {"citationID":"a2kve9v9fnl","properties":{"formattedCitation":"[23,24]","plainCitation":"[23,24]"},"citationItems":[{"id":2552,"uris":["http://zotero.org/users/local/NS0ay0E0/items/CGQSSN7R"],"uri":["http://zotero.org/users/local/NS0ay0E0/items/CGQSSN7R"],"itemData":{"id":2552,"type":"chapter","title":"Global Regulation Through a Diversity of Norms: Comparing Hard and Soft Law","container-title":"Handbook on the Politics of Regulation","publisher":"Edward Elgar","publisher-place":"Cheltenham, UK","page":"604-614","event-place":"Cheltenham, UK","author":[{"family":"Karlsson-Vinkhuyzen","given":"Sylvia"}],"issued":{"date-parts":[["2011"]]}}},{"id":2553,"uris":["http://zotero.org/users/local/NS0ay0E0/items/QFND4P3Z"],"uri":["http://zotero.org/users/local/NS0ay0E0/items/QFND4P3Z"],"itemData":{"id":2553,"type":"book","title":"The politics of global regulation","publisher":"Princeton University Press","publisher-place":"Princeton","number-of-pages":"289","source":"Library of Congress ISBN","event-place":"Princeton","ISBN":"978-0-691-13960-9","call-number":"K3943 .P65 2009","editor":[{"family":"Mattli","given":"Walter"},{"family":"Woods","given":"Ngaire"}],"issued":{"date-parts":[["2009"]]}}}],"schema":"https://github.com/citation-style-language/schema/raw/master/csl-citation.json"} </w:delInstrText>
        </w:r>
      </w:del>
      <w:r w:rsidRPr="003150B2">
        <w:fldChar w:fldCharType="separate"/>
      </w:r>
      <w:ins w:id="96" w:author="Linn Persson" w:date="2017-10-31T17:03:00Z">
        <w:r w:rsidR="00BF2E48" w:rsidRPr="00BF2E48">
          <w:t>[14,15]</w:t>
        </w:r>
      </w:ins>
      <w:del w:id="97" w:author="Linn Persson" w:date="2017-10-31T15:37:00Z">
        <w:r w:rsidR="0055440B" w:rsidRPr="00BF2E48" w:rsidDel="00E70A57">
          <w:delText>[23,24]</w:delText>
        </w:r>
      </w:del>
      <w:r w:rsidRPr="003150B2">
        <w:fldChar w:fldCharType="end"/>
      </w:r>
      <w:r w:rsidRPr="003150B2">
        <w:t>.</w:t>
      </w:r>
      <w:r w:rsidRPr="00FC0745">
        <w:t xml:space="preserve"> </w:t>
      </w:r>
      <w:r>
        <w:t xml:space="preserve">Under SAICM, the </w:t>
      </w:r>
      <w:r w:rsidR="00A44650">
        <w:t xml:space="preserve">implementation of </w:t>
      </w:r>
      <w:r>
        <w:t xml:space="preserve">GHS has been identified as one of eleven basic elements of sound chemicals management </w:t>
      </w:r>
      <w:r>
        <w:fldChar w:fldCharType="begin"/>
      </w:r>
      <w:ins w:id="98" w:author="Linn Persson" w:date="2017-10-31T17:03:00Z">
        <w:r w:rsidR="00BF2E48">
          <w:instrText xml:space="preserve"> ADDIN ZOTERO_ITEM CSL_CITATION {"citationID":"a6ddbs83t","properties":{"formattedCitation":"[16]","plainCitation":"[16]"},"citationItems":[{"id":2243,"uris":["http://zotero.org/users/local/NS0ay0E0/items/6SID33VI"],"uri":["http://zotero.org/users/local/NS0ay0E0/items/6SID33VI"],"itemData":{"id":2243,"type":"article","title":"Overall orientation and guidance for achieving the 2020 goal of sound management of chemicals. SAICM/ICCM.4/6. Advance copy","author":[{"family":"UNEP","given":""}],"issued":{"date-parts":[["2015"]]}}}],"schema":"https://github.com/citation-style-language/schema/raw/master/csl-citation.json"} </w:instrText>
        </w:r>
      </w:ins>
      <w:del w:id="99" w:author="Linn Persson" w:date="2017-10-31T15:37:00Z">
        <w:r w:rsidR="0055440B" w:rsidDel="00E70A57">
          <w:delInstrText xml:space="preserve"> ADDIN ZOTERO_ITEM CSL_CITATION {"citationID":"a6ddbs83t","properties":{"formattedCitation":"[25]","plainCitation":"[25]"},"citationItems":[{"id":2243,"uris":["http://zotero.org/users/local/NS0ay0E0/items/6SID33VI"],"uri":["http://zotero.org/users/local/NS0ay0E0/items/6SID33VI"],"itemData":{"id":2243,"type":"article","title":"Overall orientation and guidance for achieving the 2020 goal of sound management of chemicals. SAICM/ICCM.4/6. Advance copy","author":[{"family":"UNEP","given":""}],"issued":{"date-parts":[["2015"]]}}}],"schema":"https://github.com/citation-style-language/schema/raw/master/csl-citation.json"} </w:delInstrText>
        </w:r>
      </w:del>
      <w:r>
        <w:fldChar w:fldCharType="separate"/>
      </w:r>
      <w:ins w:id="100" w:author="Linn Persson" w:date="2017-10-31T17:03:00Z">
        <w:r w:rsidR="00BF2E48" w:rsidRPr="00BF2E48">
          <w:t>[16]</w:t>
        </w:r>
      </w:ins>
      <w:del w:id="101" w:author="Linn Persson" w:date="2017-10-31T15:37:00Z">
        <w:r w:rsidR="0055440B" w:rsidRPr="00BF2E48" w:rsidDel="00E70A57">
          <w:delText>[25]</w:delText>
        </w:r>
      </w:del>
      <w:r>
        <w:fldChar w:fldCharType="end"/>
      </w:r>
      <w:r w:rsidRPr="00BD3DC5">
        <w:t>.</w:t>
      </w:r>
    </w:p>
    <w:p w14:paraId="7082035F" w14:textId="01CA5F6D" w:rsidR="00BD3DC5" w:rsidRPr="00BD3DC5" w:rsidRDefault="00BD3DC5" w:rsidP="00FE08AA">
      <w:pPr>
        <w:pStyle w:val="MDPI31text"/>
      </w:pPr>
      <w:r w:rsidRPr="00BD3DC5">
        <w:t xml:space="preserve">Despite </w:t>
      </w:r>
      <w:ins w:id="102" w:author="Stephen Fick" w:date="2017-11-03T10:32:00Z">
        <w:r w:rsidR="005D77A0">
          <w:t xml:space="preserve">the fact </w:t>
        </w:r>
      </w:ins>
      <w:r w:rsidRPr="00BD3DC5">
        <w:t xml:space="preserve">that the GHS </w:t>
      </w:r>
      <w:del w:id="103" w:author="Stephen Fick" w:date="2017-11-03T10:33:00Z">
        <w:r w:rsidRPr="00BD3DC5" w:rsidDel="005D77A0">
          <w:delText>and ambitions for global implement</w:delText>
        </w:r>
        <w:r w:rsidR="00B2626E" w:rsidDel="005D77A0">
          <w:delText xml:space="preserve">ation have </w:delText>
        </w:r>
      </w:del>
      <w:ins w:id="104" w:author="Stephen Fick" w:date="2017-11-03T10:33:00Z">
        <w:r w:rsidR="005D77A0">
          <w:t xml:space="preserve">has </w:t>
        </w:r>
      </w:ins>
      <w:r w:rsidR="00B2626E">
        <w:t xml:space="preserve">been in place </w:t>
      </w:r>
      <w:r w:rsidRPr="00BD3DC5">
        <w:t>for fifteen yea</w:t>
      </w:r>
      <w:r w:rsidR="00B2626E">
        <w:t xml:space="preserve">rs, </w:t>
      </w:r>
      <w:r w:rsidR="00A44650">
        <w:t>it is unclear</w:t>
      </w:r>
      <w:r w:rsidR="00946D23" w:rsidRPr="00BD3DC5">
        <w:t xml:space="preserve"> </w:t>
      </w:r>
      <w:r w:rsidRPr="00BD3DC5">
        <w:t>where</w:t>
      </w:r>
      <w:r w:rsidR="00C743F6">
        <w:t>,</w:t>
      </w:r>
      <w:r w:rsidRPr="00BD3DC5">
        <w:t xml:space="preserve"> how</w:t>
      </w:r>
      <w:r w:rsidR="00C743F6">
        <w:t>, and to what extent</w:t>
      </w:r>
      <w:r w:rsidRPr="00BD3DC5">
        <w:t xml:space="preserve"> it has been implemented and what factors best explain </w:t>
      </w:r>
      <w:r w:rsidR="00946D23">
        <w:t xml:space="preserve">any </w:t>
      </w:r>
      <w:r w:rsidRPr="00BD3DC5">
        <w:t>differences in implementation</w:t>
      </w:r>
      <w:r w:rsidR="00B951AB">
        <w:t xml:space="preserve"> coverage</w:t>
      </w:r>
      <w:r w:rsidRPr="00BD3DC5">
        <w:t xml:space="preserve">. The aim of this paper is to provide a global overview of the current </w:t>
      </w:r>
      <w:r w:rsidR="00C254E9">
        <w:t xml:space="preserve">national </w:t>
      </w:r>
      <w:r w:rsidRPr="00BD3DC5">
        <w:t>GHS implementation</w:t>
      </w:r>
      <w:r w:rsidR="00C254E9">
        <w:t xml:space="preserve"> </w:t>
      </w:r>
      <w:r w:rsidR="00823EA0">
        <w:t xml:space="preserve">status </w:t>
      </w:r>
      <w:r w:rsidR="00C254E9">
        <w:t>(</w:t>
      </w:r>
      <w:r w:rsidR="00823EA0">
        <w:t xml:space="preserve">defined here as </w:t>
      </w:r>
      <w:r w:rsidR="00EA1F0C">
        <w:t>passing of national legislation on GHS)</w:t>
      </w:r>
      <w:r w:rsidRPr="00BD3DC5">
        <w:t xml:space="preserve"> based on primary and secondary data, and</w:t>
      </w:r>
      <w:r w:rsidR="004838C5">
        <w:t xml:space="preserve"> </w:t>
      </w:r>
      <w:del w:id="105" w:author="Linn Persson" w:date="2017-11-01T11:49:00Z">
        <w:r w:rsidR="004838C5" w:rsidDel="004B6336">
          <w:delText xml:space="preserve">explain </w:delText>
        </w:r>
      </w:del>
      <w:ins w:id="106" w:author="Linn Persson" w:date="2017-11-01T11:49:00Z">
        <w:r w:rsidR="004B6336">
          <w:t>explore</w:t>
        </w:r>
      </w:ins>
      <w:ins w:id="107" w:author="Linn Persson" w:date="2017-11-01T11:50:00Z">
        <w:r w:rsidR="006576F6">
          <w:t xml:space="preserve"> possible </w:t>
        </w:r>
      </w:ins>
      <w:ins w:id="108" w:author="Linn Persson" w:date="2017-11-01T11:51:00Z">
        <w:r w:rsidR="006576F6">
          <w:t>explanations</w:t>
        </w:r>
      </w:ins>
      <w:ins w:id="109" w:author="Linn Persson" w:date="2017-11-01T11:50:00Z">
        <w:r w:rsidR="006576F6">
          <w:t xml:space="preserve"> for the</w:t>
        </w:r>
      </w:ins>
      <w:ins w:id="110" w:author="Linn Persson" w:date="2017-11-01T11:49:00Z">
        <w:r w:rsidR="004B6336">
          <w:t xml:space="preserve"> </w:t>
        </w:r>
      </w:ins>
      <w:r w:rsidR="004838C5">
        <w:t xml:space="preserve">differences </w:t>
      </w:r>
      <w:ins w:id="111" w:author="Linn Persson" w:date="2017-11-01T11:50:00Z">
        <w:r w:rsidR="006576F6">
          <w:t xml:space="preserve">in GHS implementation </w:t>
        </w:r>
      </w:ins>
      <w:r w:rsidR="004838C5">
        <w:t>between count</w:t>
      </w:r>
      <w:r w:rsidR="00621A67">
        <w:t>r</w:t>
      </w:r>
      <w:r w:rsidR="004838C5">
        <w:t xml:space="preserve">ies based on </w:t>
      </w:r>
      <w:r w:rsidR="00621A67">
        <w:t>theory-derived</w:t>
      </w:r>
      <w:r w:rsidR="00153329">
        <w:t xml:space="preserve"> </w:t>
      </w:r>
      <w:r w:rsidR="004838C5">
        <w:t>motivational and capacity-related factors for implementation of international standards. Finally, we identify strategies for closing the widening gap among developed and developing countries in pursuing sound chemicals management.</w:t>
      </w:r>
      <w:r w:rsidRPr="00BD3DC5">
        <w:t xml:space="preserve"> </w:t>
      </w:r>
    </w:p>
    <w:p w14:paraId="7B885CA8" w14:textId="3FAF7C1D" w:rsidR="00BD3DC5" w:rsidRPr="00BD3DC5" w:rsidRDefault="00BD3DC5" w:rsidP="00FE08AA">
      <w:pPr>
        <w:pStyle w:val="MDPI31text"/>
      </w:pPr>
      <w:r w:rsidRPr="0073339C">
        <w:t>The pa</w:t>
      </w:r>
      <w:r w:rsidR="0073339C">
        <w:t xml:space="preserve">per </w:t>
      </w:r>
      <w:r w:rsidR="006865F5">
        <w:t xml:space="preserve">proceeds with a </w:t>
      </w:r>
      <w:r w:rsidR="0073339C">
        <w:t>section on theory and methods</w:t>
      </w:r>
      <w:r w:rsidR="006865F5">
        <w:t xml:space="preserve">, where </w:t>
      </w:r>
      <w:r w:rsidR="003C19C4">
        <w:t xml:space="preserve">first the approach to mapping of GHS implementation status is presented. Thereafter, </w:t>
      </w:r>
      <w:r w:rsidR="006865F5">
        <w:t xml:space="preserve">factors for explaining implementation status are derived from theories on international standards. These factors are then operationalized into indicators. In the subsequent sections, the </w:t>
      </w:r>
      <w:r w:rsidR="0073339C">
        <w:t xml:space="preserve">results of the </w:t>
      </w:r>
      <w:r w:rsidR="006865F5">
        <w:t xml:space="preserve">global </w:t>
      </w:r>
      <w:r w:rsidR="00621A67">
        <w:t xml:space="preserve">implementation </w:t>
      </w:r>
      <w:r w:rsidR="006865F5">
        <w:t xml:space="preserve">overview are </w:t>
      </w:r>
      <w:r w:rsidR="003C19C4">
        <w:t>presented</w:t>
      </w:r>
      <w:r w:rsidR="006865F5">
        <w:t xml:space="preserve"> and the relationships between implementation status and various explanatory factors are </w:t>
      </w:r>
      <w:proofErr w:type="spellStart"/>
      <w:r w:rsidR="006865F5">
        <w:t>analysed</w:t>
      </w:r>
      <w:proofErr w:type="spellEnd"/>
      <w:r w:rsidR="006865F5">
        <w:t xml:space="preserve">. </w:t>
      </w:r>
      <w:r w:rsidR="007F5EFC">
        <w:t>In the concluding section</w:t>
      </w:r>
      <w:r w:rsidR="00D177DB">
        <w:t>,</w:t>
      </w:r>
      <w:r w:rsidR="007F5EFC">
        <w:t xml:space="preserve"> we </w:t>
      </w:r>
      <w:proofErr w:type="spellStart"/>
      <w:r w:rsidR="006865F5">
        <w:t>summarise</w:t>
      </w:r>
      <w:proofErr w:type="spellEnd"/>
      <w:r w:rsidR="006865F5">
        <w:t xml:space="preserve"> the key results </w:t>
      </w:r>
      <w:r w:rsidR="00621A67">
        <w:t xml:space="preserve">on explanatory factors </w:t>
      </w:r>
      <w:r w:rsidR="006865F5">
        <w:t xml:space="preserve">and </w:t>
      </w:r>
      <w:r w:rsidR="007F5EFC">
        <w:t xml:space="preserve">discuss possible strategies to strengthen </w:t>
      </w:r>
      <w:r w:rsidR="00C2750E">
        <w:t xml:space="preserve">global </w:t>
      </w:r>
      <w:r w:rsidR="007F5EFC">
        <w:t>implementation</w:t>
      </w:r>
      <w:r w:rsidR="00115C64">
        <w:t xml:space="preserve"> of the GHS. </w:t>
      </w:r>
    </w:p>
    <w:p w14:paraId="26E24233" w14:textId="39273733" w:rsidR="00454A63" w:rsidRDefault="00454A63" w:rsidP="00FE08AA">
      <w:pPr>
        <w:pStyle w:val="MDPI21heading1"/>
      </w:pPr>
      <w:r w:rsidRPr="003030D2">
        <w:rPr>
          <w:lang w:eastAsia="zh-CN"/>
        </w:rPr>
        <w:t xml:space="preserve">2. </w:t>
      </w:r>
      <w:r w:rsidR="00522987">
        <w:t>Theory</w:t>
      </w:r>
      <w:r w:rsidRPr="003030D2">
        <w:t xml:space="preserve"> and Methods </w:t>
      </w:r>
    </w:p>
    <w:p w14:paraId="0E593A7B" w14:textId="5AA48ABF" w:rsidR="003C19C4" w:rsidRPr="00AF6F20" w:rsidRDefault="003C19C4" w:rsidP="00FE08AA">
      <w:pPr>
        <w:pStyle w:val="MDPI22heading2"/>
      </w:pPr>
      <w:r>
        <w:t>2</w:t>
      </w:r>
      <w:r w:rsidRPr="003030D2">
        <w:t>.</w:t>
      </w:r>
      <w:r>
        <w:t>1</w:t>
      </w:r>
      <w:r w:rsidRPr="003030D2">
        <w:t xml:space="preserve">. </w:t>
      </w:r>
      <w:r w:rsidRPr="00AF6F20">
        <w:t xml:space="preserve">GHS implementation </w:t>
      </w:r>
      <w:r>
        <w:t>status</w:t>
      </w:r>
    </w:p>
    <w:p w14:paraId="10253D01" w14:textId="2C091B6C" w:rsidR="003C19C4" w:rsidRPr="00522987" w:rsidRDefault="003C19C4" w:rsidP="00FE08AA">
      <w:pPr>
        <w:pStyle w:val="MDPI31text"/>
      </w:pPr>
      <w:r>
        <w:t>Turning to our dependent variable, t</w:t>
      </w:r>
      <w:r w:rsidRPr="00705B49">
        <w:t xml:space="preserve">he </w:t>
      </w:r>
      <w:r>
        <w:t>GHS</w:t>
      </w:r>
      <w:r w:rsidRPr="00705B49">
        <w:t xml:space="preserve"> covers four sectors: the transport, workplace</w:t>
      </w:r>
      <w:r>
        <w:t xml:space="preserve"> (industrial)</w:t>
      </w:r>
      <w:r w:rsidRPr="00705B49">
        <w:t>, consumer and agricultural sectors</w:t>
      </w:r>
      <w:r w:rsidR="00774860">
        <w:t>. S</w:t>
      </w:r>
      <w:r w:rsidR="00861EBE">
        <w:t>ince</w:t>
      </w:r>
      <w:r>
        <w:t xml:space="preserve"> the transport sector </w:t>
      </w:r>
      <w:r w:rsidR="00812512">
        <w:t>has its own international system</w:t>
      </w:r>
      <w:r w:rsidR="001413B8">
        <w:t xml:space="preserve"> (UN Recommendations on the transport of dangerous goods: model regulations)</w:t>
      </w:r>
      <w:r w:rsidR="00AD28BB">
        <w:fldChar w:fldCharType="begin"/>
      </w:r>
      <w:ins w:id="112" w:author="Linn Persson" w:date="2017-10-31T17:03:00Z">
        <w:r w:rsidR="00BF2E48">
          <w:instrText xml:space="preserve"> ADDIN ZOTERO_ITEM CSL_CITATION {"citationID":"a101ogldldn","properties":{"formattedCitation":"[17]","plainCitation":"[17]"},"citationItems":[{"id":2608,"uris":["http://zotero.org/users/local/NS0ay0E0/items/8XNFUK42"],"uri":["http://zotero.org/users/local/NS0ay0E0/items/8XNFUK42"],"itemData":{"id":2608,"type":"book","title":"Recommendations on the transport of dangerous goods: model regulations, volumes i &amp; ii. United Nations (UN). 20th revision, 2017.","publisher":"UNITED NATIONS","publisher-place":"S.l.","source":"Open WorldCat","event-place":"S.l.","ISBN":"978-92-1-139159-6","note":"OCLC: 994518101","shortTitle":"Recommendations on the transport of dangerous goods","language":"English","author":[{"literal":"UN"}],"issued":{"date-parts":[["2017"]]}}}],"schema":"https://github.com/citation-style-language/schema/raw/master/csl-citation.json"} </w:instrText>
        </w:r>
      </w:ins>
      <w:del w:id="113" w:author="Linn Persson" w:date="2017-10-31T15:37:00Z">
        <w:r w:rsidR="00AD28BB" w:rsidDel="00E70A57">
          <w:delInstrText xml:space="preserve"> ADDIN ZOTERO_ITEM CSL_CITATION {"citationID":"a101ogldldn","properties":{"formattedCitation":"[26]","plainCitation":"[26]"},"citationItems":[{"id":2608,"uris":["http://zotero.org/users/local/NS0ay0E0/items/8XNFUK42"],"uri":["http://zotero.org/users/local/NS0ay0E0/items/8XNFUK42"],"itemData":{"id":2608,"type":"book","title":"Recommendations on the transport of dangerous goods: model regulations, volumes i &amp; ii. United Nations (UN). 20th revision, 2017.","publisher":"UNITED NATIONS","publisher-place":"S.l.","source":"Open WorldCat","event-place":"S.l.","ISBN":"978-92-1-139159-6","note":"OCLC: 994518101","shortTitle":"Recommendations on the transport of dangerous goods","language":"English","author":[{"literal":"UN"}],"issued":{"date-parts":[["2017"]]}}}],"schema":"https://github.com/citation-style-language/schema/raw/master/csl-citation.json"} </w:delInstrText>
        </w:r>
      </w:del>
      <w:r w:rsidR="00AD28BB">
        <w:fldChar w:fldCharType="separate"/>
      </w:r>
      <w:ins w:id="114" w:author="Linn Persson" w:date="2017-10-31T17:03:00Z">
        <w:r w:rsidR="00BF2E48" w:rsidRPr="00BF2E48">
          <w:t>[17]</w:t>
        </w:r>
      </w:ins>
      <w:del w:id="115" w:author="Linn Persson" w:date="2017-10-31T15:37:00Z">
        <w:r w:rsidR="00AD28BB" w:rsidRPr="00BF2E48" w:rsidDel="00E70A57">
          <w:delText>[26]</w:delText>
        </w:r>
      </w:del>
      <w:r w:rsidR="00AD28BB">
        <w:fldChar w:fldCharType="end"/>
      </w:r>
      <w:r w:rsidR="001413B8">
        <w:t xml:space="preserve">, </w:t>
      </w:r>
      <w:r>
        <w:t>it is not included in this study. The GHS</w:t>
      </w:r>
      <w:r w:rsidRPr="00705B49">
        <w:t xml:space="preserve"> uses a </w:t>
      </w:r>
      <w:r>
        <w:t xml:space="preserve">modular, </w:t>
      </w:r>
      <w:r w:rsidRPr="00705B49">
        <w:t>building</w:t>
      </w:r>
      <w:r>
        <w:t>-</w:t>
      </w:r>
      <w:r w:rsidRPr="00705B49">
        <w:t xml:space="preserve">block approach to enable custom-made solutions </w:t>
      </w:r>
      <w:r>
        <w:t>for</w:t>
      </w:r>
      <w:r w:rsidRPr="00705B49">
        <w:t xml:space="preserve"> GHS implementation for individual countries. </w:t>
      </w:r>
      <w:r>
        <w:t>T</w:t>
      </w:r>
      <w:r w:rsidRPr="00705B49">
        <w:t xml:space="preserve">here is </w:t>
      </w:r>
      <w:r>
        <w:t xml:space="preserve">thus </w:t>
      </w:r>
      <w:r w:rsidRPr="00705B49">
        <w:t>scope for flexible implementation</w:t>
      </w:r>
      <w:r>
        <w:t>,</w:t>
      </w:r>
      <w:r w:rsidRPr="00705B49">
        <w:t xml:space="preserve"> which </w:t>
      </w:r>
      <w:r>
        <w:t>causes an inherent</w:t>
      </w:r>
      <w:r w:rsidRPr="00705B49">
        <w:t xml:space="preserve"> tension between harmonization and differentiation. Some countries have chosen to implement </w:t>
      </w:r>
      <w:r w:rsidR="00E44D76">
        <w:t>GHS</w:t>
      </w:r>
      <w:r w:rsidRPr="00705B49">
        <w:t xml:space="preserve"> as a </w:t>
      </w:r>
      <w:r>
        <w:t xml:space="preserve">non-binding, </w:t>
      </w:r>
      <w:r w:rsidRPr="00705B49">
        <w:t xml:space="preserve">voluntary standard </w:t>
      </w:r>
      <w:r>
        <w:t>for companies</w:t>
      </w:r>
      <w:r w:rsidR="00E44D76">
        <w:t>,</w:t>
      </w:r>
      <w:r>
        <w:t xml:space="preserve"> </w:t>
      </w:r>
      <w:r w:rsidR="002A29C1">
        <w:t xml:space="preserve">and </w:t>
      </w:r>
      <w:r>
        <w:t>others as</w:t>
      </w:r>
      <w:r w:rsidRPr="00705B49">
        <w:t xml:space="preserve"> a l</w:t>
      </w:r>
      <w:r w:rsidR="00580D1E">
        <w:t>egally binding requirement</w:t>
      </w:r>
      <w:r w:rsidR="00D03E1E">
        <w:t xml:space="preserve"> </w:t>
      </w:r>
      <w:r w:rsidR="00D03E1E" w:rsidRPr="00705B49">
        <w:fldChar w:fldCharType="begin"/>
      </w:r>
      <w:ins w:id="116" w:author="Linn Persson" w:date="2017-10-31T17:03:00Z">
        <w:r w:rsidR="00BF2E48">
          <w:instrText xml:space="preserve"> ADDIN ZOTERO_ITEM CSL_CITATION {"citationID":"YzWbWIEa","properties":{"formattedCitation":"[18,19]","plainCitation":"[18,19]"},"citationItems":[{"id":238,"uris":["http://zotero.org/users/local/NS0ay0E0/items/26ZBHPVJ"],"uri":["http://zotero.org/users/local/NS0ay0E0/items/26ZBHPVJ"],"itemData":{"id":238,"type":"article-journal","title":"Indicators as a tool for the evaluation of effective national implementation of the Globally Harmonized System of Classification and Labelling of Chemicals (GHS)","container-title":"Journal of Environmental Management","page":"1202-1208","volume":"91","issue":"5","DOI":"10.1016/j.jenvman.2010.01.008","ISSN":"0301-4797","journalAbbreviation":"Journal of Environmental Management","author":[{"family":"Peterson","given":"Peter J."},{"family":"Mokhtar","given":"Mazlin","dropping-particle":"bin"},{"family":"Chang","given":"Cheryl"},{"family":"Krueger","given":"Jonathan"}],"issued":{"date-parts":[["2010",5]]}}},{"id":2195,"uris":["http://zotero.org/users/local/NS0ay0E0/items/X7KUD2W3"],"uri":["http://zotero.org/users/local/NS0ay0E0/items/X7KUD2W3"],"itemData":{"id":2195,"type":"article-journal","title":"A Comparison of Mandatory and Voluntary Approaches to the Implementation of Globally Harmonized System of Classification and Labelling of Chemicals (GHS) in the Management of Hazardous Chemicals","container-title":"Industrial Health","page":"765-773","volume":"49","issue":"6","source":"CrossRef","DOI":"10.2486/indhealth.MS1258","ISSN":"0019-8366, 1880-8026","language":"en","author":[{"family":"Ta","given":"Goh Choo"},{"family":"Mokhtar","given":"Mazlin Bin"},{"family":"Peterson","given":"Peter John"},{"family":"Yahaya","given":"Nadzri Bin"}],"issued":{"date-parts":[["2011"]]}}}],"schema":"https://github.com/citation-style-language/schema/raw/master/csl-citation.json"} </w:instrText>
        </w:r>
      </w:ins>
      <w:del w:id="117" w:author="Linn Persson" w:date="2017-10-31T15:37:00Z">
        <w:r w:rsidR="00D03E1E" w:rsidDel="00E70A57">
          <w:delInstrText xml:space="preserve"> ADDIN ZOTERO_ITEM CSL_CITATION {"citationID":"YzWbWIEa","properties":{"formattedCitation":"[27,28]","plainCitation":"[27,28]"},"citationItems":[{"id":238,"uris":["http://zotero.org/users/local/NS0ay0E0/items/26ZBHPVJ"],"uri":["http://zotero.org/users/local/NS0ay0E0/items/26ZBHPVJ"],"itemData":{"id":238,"type":"article-journal","title":"Indicators as a tool for the evaluation of effective national implementation of the Globally Harmonized System of Classification and Labelling of Chemicals (GHS)","container-title":"Journal of Environmental Management","page":"1202-1208","volume":"91","issue":"5","DOI":"10.1016/j.jenvman.2010.01.008","ISSN":"0301-4797","journalAbbreviation":"Journal of Environmental Management","author":[{"family":"Peterson","given":"Peter J."},{"family":"Mokhtar","given":"Mazlin","dropping-particle":"bin"},{"family":"Chang","given":"Cheryl"},{"family":"Krueger","given":"Jonathan"}],"issued":{"date-parts":[["2010",5]]}}},{"id":2195,"uris":["http://zotero.org/users/local/NS0ay0E0/items/X7KUD2W3"],"uri":["http://zotero.org/users/local/NS0ay0E0/items/X7KUD2W3"],"itemData":{"id":2195,"type":"article-journal","title":"A Comparison of Mandatory and Voluntary Approaches to the Implementation of Globally Harmonized System of Classification and Labelling of Chemicals (GHS) in the Management of Hazardous Chemicals","container-title":"Industrial Health","page":"765-773","volume":"49","issue":"6","source":"CrossRef","DOI":"10.2486/indhealth.MS1258","ISSN":"0019-8366, 1880-8026","language":"en","author":[{"family":"Ta","given":"Goh Choo"},{"family":"Mokhtar","given":"Mazlin Bin"},{"family":"Peterson","given":"Peter John"},{"family":"Yahaya","given":"Nadzri Bin"}],"issued":{"date-parts":[["2011"]]}}}],"schema":"https://github.com/citation-style-language/schema/raw/master/csl-citation.json"} </w:delInstrText>
        </w:r>
      </w:del>
      <w:r w:rsidR="00D03E1E" w:rsidRPr="00705B49">
        <w:fldChar w:fldCharType="separate"/>
      </w:r>
      <w:ins w:id="118" w:author="Linn Persson" w:date="2017-10-31T17:03:00Z">
        <w:r w:rsidR="00BF2E48" w:rsidRPr="00BF2E48">
          <w:t>[18,19]</w:t>
        </w:r>
      </w:ins>
      <w:del w:id="119" w:author="Linn Persson" w:date="2017-10-31T15:37:00Z">
        <w:r w:rsidR="00D03E1E" w:rsidRPr="00BF2E48" w:rsidDel="00E70A57">
          <w:delText>[27,28]</w:delText>
        </w:r>
      </w:del>
      <w:r w:rsidR="00D03E1E" w:rsidRPr="00705B49">
        <w:fldChar w:fldCharType="end"/>
      </w:r>
      <w:r w:rsidR="00580D1E">
        <w:t xml:space="preserve">. </w:t>
      </w:r>
      <w:r w:rsidRPr="00DE3A89">
        <w:t>The GHS is regularly updated</w:t>
      </w:r>
      <w:r>
        <w:t xml:space="preserve"> under the GHS sub</w:t>
      </w:r>
      <w:r w:rsidR="002C010A">
        <w:t>-</w:t>
      </w:r>
      <w:r>
        <w:t xml:space="preserve">committee </w:t>
      </w:r>
      <w:r w:rsidRPr="00DE3A89">
        <w:fldChar w:fldCharType="begin"/>
      </w:r>
      <w:ins w:id="120" w:author="Linn Persson" w:date="2017-10-31T15:37:00Z">
        <w:r w:rsidR="00E70A57">
          <w:instrText xml:space="preserve"> ADDIN ZOTERO_ITEM CSL_CITATION {"citationID":"3zm0piM5","properties":{"formattedCitation":"[7]","plainCitation":"[7]"},"citationItems":[{"id":2454,"uris":["http://zotero.org/users/local/NS0ay0E0/items/6K7DKFBJ"],"uri":["http://zotero.org/users/local/NS0ay0E0/items/6K7DKFBJ"],"itemData":{"id":2454,"type":"article","title":"Reconfiguration  of  the  Committee  of  Experts  on  the  Transport  of  Dangerous  Goods  into  a  Committee  of  Experts  on  the Transport  of  Dangerous  Goods  and  on  the  Globally  Harmonized   System of Classification and Labelling of Chemicals. Resolution  1999/65 of the UN Economic and Social Council.","author":[{"family":"ECOSOC","given":""}],"issued":{"date-parts":[["1999"]]}}}],"schema":"https://github.com/citation-style-language/schema/raw/master/csl-citation.json"} </w:instrText>
        </w:r>
      </w:ins>
      <w:del w:id="121" w:author="Linn Persson" w:date="2017-10-31T15:37:00Z">
        <w:r w:rsidDel="00E70A57">
          <w:delInstrText xml:space="preserve"> ADDIN ZOTERO_ITEM CSL_CITATION {"citationID":"3zm0piM5","properties":{"formattedCitation":"[18]","plainCitation":"[18]"},"citationItems":[{"id":2454,"uris":["http://zotero.org/users/local/NS0ay0E0/items/6K7DKFBJ"],"uri":["http://zotero.org/users/local/NS0ay0E0/items/6K7DKFBJ"],"itemData":{"id":2454,"type":"article","title":"Reconfiguration  of  the  Committee  of  Experts  on  the  Transport  of  Dangerous  Goods  into  a  Committee  of  Experts  on  the Transport  of  Dangerous  Goods  and  on  the  Globally  Harmonized   System of Classification and Labelling of Chemicals. Resolution  1999/65 of the UN Economic and Social Council.","author":[{"family":"ECOSOC","given":""}],"issued":{"date-parts":[["1999"]]}}}],"schema":"https://github.com/citation-style-language/schema/raw/master/csl-citation.json"} </w:delInstrText>
        </w:r>
      </w:del>
      <w:r w:rsidRPr="00DE3A89">
        <w:fldChar w:fldCharType="separate"/>
      </w:r>
      <w:ins w:id="122" w:author="Linn Persson" w:date="2017-10-31T15:37:00Z">
        <w:r w:rsidR="00E70A57" w:rsidRPr="00E70A57">
          <w:t>[7]</w:t>
        </w:r>
      </w:ins>
      <w:del w:id="123" w:author="Linn Persson" w:date="2017-10-31T15:37:00Z">
        <w:r w:rsidRPr="00E70A57" w:rsidDel="00E70A57">
          <w:delText>[18]</w:delText>
        </w:r>
      </w:del>
      <w:r w:rsidRPr="00DE3A89">
        <w:fldChar w:fldCharType="end"/>
      </w:r>
      <w:r>
        <w:t xml:space="preserve"> and so far s</w:t>
      </w:r>
      <w:r w:rsidR="00E44D76">
        <w:t>even</w:t>
      </w:r>
      <w:r>
        <w:t xml:space="preserve"> revisions have been published: </w:t>
      </w:r>
      <w:hyperlink r:id="rId14" w:history="1">
        <w:r w:rsidRPr="00A06356">
          <w:t>GHS Rev.1 (2005)</w:t>
        </w:r>
      </w:hyperlink>
      <w:r>
        <w:t xml:space="preserve">, </w:t>
      </w:r>
      <w:hyperlink r:id="rId15" w:history="1">
        <w:r w:rsidRPr="00A06356">
          <w:t>GHS Rev.2 (2007)</w:t>
        </w:r>
      </w:hyperlink>
      <w:r>
        <w:t xml:space="preserve">, </w:t>
      </w:r>
      <w:hyperlink r:id="rId16" w:history="1">
        <w:r w:rsidRPr="00A06356">
          <w:t>GHS Rev.3 (2009)</w:t>
        </w:r>
      </w:hyperlink>
      <w:r>
        <w:t xml:space="preserve">, </w:t>
      </w:r>
      <w:hyperlink r:id="rId17" w:history="1">
        <w:r w:rsidRPr="00A06356">
          <w:t>GHS Rev.4 (2011)</w:t>
        </w:r>
      </w:hyperlink>
      <w:r>
        <w:t xml:space="preserve">, </w:t>
      </w:r>
      <w:hyperlink r:id="rId18" w:history="1">
        <w:r w:rsidRPr="00A06356">
          <w:t>GHS Rev.5 (2013)</w:t>
        </w:r>
      </w:hyperlink>
      <w:r>
        <w:t xml:space="preserve">, </w:t>
      </w:r>
      <w:hyperlink r:id="rId19" w:anchor="c38156" w:tooltip="Opens internal link in current window" w:history="1">
        <w:r w:rsidRPr="00A06356">
          <w:t>GHS Rev.6 (2015)</w:t>
        </w:r>
      </w:hyperlink>
      <w:r>
        <w:t xml:space="preserve"> and GHS Rev. 7 (2017).</w:t>
      </w:r>
      <w:r w:rsidR="00580D1E">
        <w:t xml:space="preserve"> S</w:t>
      </w:r>
      <w:r w:rsidR="00580D1E" w:rsidRPr="00705B49">
        <w:t xml:space="preserve">ome countries have implemented </w:t>
      </w:r>
      <w:r w:rsidR="00E44D76">
        <w:t>a specific version</w:t>
      </w:r>
      <w:r w:rsidR="00580D1E" w:rsidRPr="00705B49">
        <w:t xml:space="preserve"> of the GHS and lack mechanisms for updates </w:t>
      </w:r>
      <w:r w:rsidR="00580D1E" w:rsidRPr="00705B49">
        <w:fldChar w:fldCharType="begin"/>
      </w:r>
      <w:ins w:id="124" w:author="Linn Persson" w:date="2017-10-31T17:03:00Z">
        <w:r w:rsidR="00BF2E48">
          <w:instrText xml:space="preserve"> ADDIN ZOTERO_ITEM CSL_CITATION {"citationID":"ygFqGzlE","properties":{"formattedCitation":"[18,19]","plainCitation":"[18,19]"},"citationItems":[{"id":238,"uris":["http://zotero.org/users/local/NS0ay0E0/items/26ZBHPVJ"],"uri":["http://zotero.org/users/local/NS0ay0E0/items/26ZBHPVJ"],"itemData":{"id":238,"type":"article-journal","title":"Indicators as a tool for the evaluation of effective national implementation of the Globally Harmonized System of Classification and Labelling of Chemicals (GHS)","container-title":"Journal of Environmental Management","page":"1202-1208","volume":"91","issue":"5","DOI":"10.1016/j.jenvman.2010.01.008","ISSN":"0301-4797","journalAbbreviation":"Journal of Environmental Management","author":[{"family":"Peterson","given":"Peter J."},{"family":"Mokhtar","given":"Mazlin","dropping-particle":"bin"},{"family":"Chang","given":"Cheryl"},{"family":"Krueger","given":"Jonathan"}],"issued":{"date-parts":[["2010",5]]}}},{"id":2195,"uris":["http://zotero.org/users/local/NS0ay0E0/items/X7KUD2W3"],"uri":["http://zotero.org/users/local/NS0ay0E0/items/X7KUD2W3"],"itemData":{"id":2195,"type":"article-journal","title":"A Comparison of Mandatory and Voluntary Approaches to the Implementation of Globally Harmonized System of Classification and Labelling of Chemicals (GHS) in the Management of Hazardous Chemicals","container-title":"Industrial Health","page":"765-773","volume":"49","issue":"6","source":"CrossRef","DOI":"10.2486/indhealth.MS1258","ISSN":"0019-8366, 1880-8026","language":"en","author":[{"family":"Ta","given":"Goh Choo"},{"family":"Mokhtar","given":"Mazlin Bin"},{"family":"Peterson","given":"Peter John"},{"family":"Yahaya","given":"Nadzri Bin"}],"issued":{"date-parts":[["2011"]]}}}],"schema":"https://github.com/citation-style-language/schema/raw/master/csl-citation.json"} </w:instrText>
        </w:r>
      </w:ins>
      <w:del w:id="125" w:author="Linn Persson" w:date="2017-10-31T15:37:00Z">
        <w:r w:rsidR="00D03E1E" w:rsidDel="00E70A57">
          <w:delInstrText xml:space="preserve"> ADDIN ZOTERO_ITEM CSL_CITATION {"citationID":"ygFqGzlE","properties":{"formattedCitation":"[27,28]","plainCitation":"[27,28]"},"citationItems":[{"id":238,"uris":["http://zotero.org/users/local/NS0ay0E0/items/26ZBHPVJ"],"uri":["http://zotero.org/users/local/NS0ay0E0/items/26ZBHPVJ"],"itemData":{"id":238,"type":"article-journal","title":"Indicators as a tool for the evaluation of effective national implementation of the Globally Harmonized System of Classification and Labelling of Chemicals (GHS)","container-title":"Journal of Environmental Management","page":"1202-1208","volume":"91","issue":"5","DOI":"10.1016/j.jenvman.2010.01.008","ISSN":"0301-4797","journalAbbreviation":"Journal of Environmental Management","author":[{"family":"Peterson","given":"Peter J."},{"family":"Mokhtar","given":"Mazlin","dropping-particle":"bin"},{"family":"Chang","given":"Cheryl"},{"family":"Krueger","given":"Jonathan"}],"issued":{"date-parts":[["2010",5]]}}},{"id":2195,"uris":["http://zotero.org/users/local/NS0ay0E0/items/X7KUD2W3"],"uri":["http://zotero.org/users/local/NS0ay0E0/items/X7KUD2W3"],"itemData":{"id":2195,"type":"article-journal","title":"A Comparison of Mandatory and Voluntary Approaches to the Implementation of Globally Harmonized System of Classification and Labelling of Chemicals (GHS) in the Management of Hazardous Chemicals","container-title":"Industrial Health","page":"765-773","volume":"49","issue":"6","source":"CrossRef","DOI":"10.2486/indhealth.MS1258","ISSN":"0019-8366, 1880-8026","language":"en","author":[{"family":"Ta","given":"Goh Choo"},{"family":"Mokhtar","given":"Mazlin Bin"},{"family":"Peterson","given":"Peter John"},{"family":"Yahaya","given":"Nadzri Bin"}],"issued":{"date-parts":[["2011"]]}}}],"schema":"https://github.com/citation-style-language/schema/raw/master/csl-citation.json"} </w:delInstrText>
        </w:r>
      </w:del>
      <w:r w:rsidR="00580D1E" w:rsidRPr="00705B49">
        <w:fldChar w:fldCharType="separate"/>
      </w:r>
      <w:ins w:id="126" w:author="Linn Persson" w:date="2017-10-31T17:03:00Z">
        <w:r w:rsidR="00BF2E48" w:rsidRPr="00BF2E48">
          <w:t>[18,19]</w:t>
        </w:r>
      </w:ins>
      <w:del w:id="127" w:author="Linn Persson" w:date="2017-10-31T15:37:00Z">
        <w:r w:rsidR="00580D1E" w:rsidRPr="00BF2E48" w:rsidDel="00E70A57">
          <w:delText>[27,28]</w:delText>
        </w:r>
      </w:del>
      <w:r w:rsidR="00580D1E" w:rsidRPr="00705B49">
        <w:fldChar w:fldCharType="end"/>
      </w:r>
      <w:r w:rsidR="00580D1E" w:rsidRPr="00705B49">
        <w:t>.</w:t>
      </w:r>
    </w:p>
    <w:p w14:paraId="42A9884F" w14:textId="7E70877A" w:rsidR="003C19C4" w:rsidRDefault="003C19C4" w:rsidP="00FE08AA">
      <w:pPr>
        <w:pStyle w:val="MDPI31text"/>
      </w:pPr>
      <w:r>
        <w:t xml:space="preserve">We propose here that the </w:t>
      </w:r>
      <w:commentRangeStart w:id="128"/>
      <w:r>
        <w:t>implementation</w:t>
      </w:r>
      <w:commentRangeEnd w:id="128"/>
      <w:r w:rsidR="00935B18">
        <w:rPr>
          <w:rStyle w:val="CommentReference"/>
          <w:rFonts w:ascii="Times New Roman" w:hAnsi="Times New Roman"/>
          <w:snapToGrid/>
          <w:lang w:bidi="ar-SA"/>
        </w:rPr>
        <w:commentReference w:id="128"/>
      </w:r>
      <w:r>
        <w:t xml:space="preserve"> process </w:t>
      </w:r>
      <w:r w:rsidR="00240363">
        <w:t xml:space="preserve">of GHS </w:t>
      </w:r>
      <w:r>
        <w:t xml:space="preserve">encompasses three stages: (1) formal adoption by states, (2) incorporation into national legislation, and (3) facilitation and enforcement of uptake and use of GHS among companies and any other relevant actors. Knowing that </w:t>
      </w:r>
      <w:r w:rsidR="00861EBE">
        <w:t xml:space="preserve">the introduction of the </w:t>
      </w:r>
      <w:r>
        <w:t xml:space="preserve">GHS has already been formally agreed by UN member states in </w:t>
      </w:r>
      <w:r w:rsidR="00240363">
        <w:t>Johannesburg</w:t>
      </w:r>
      <w:r>
        <w:t>, we focus in this paper on the second stage</w:t>
      </w:r>
      <w:r w:rsidR="00240363">
        <w:t>,</w:t>
      </w:r>
      <w:r>
        <w:t xml:space="preserve"> and refer to </w:t>
      </w:r>
      <w:r w:rsidR="00D03E1E">
        <w:t>this</w:t>
      </w:r>
      <w:r>
        <w:t xml:space="preserve"> as implementation. The third stage of enforcement and compliance within states is beyond the scope of this study but merits further research.</w:t>
      </w:r>
    </w:p>
    <w:p w14:paraId="7FA20B4D" w14:textId="2387DE94" w:rsidR="003C19C4" w:rsidRDefault="003C19C4" w:rsidP="00FE08AA">
      <w:pPr>
        <w:pStyle w:val="MDPI31text"/>
      </w:pPr>
      <w:r w:rsidRPr="00DE3A89">
        <w:t>Since the GHS can be</w:t>
      </w:r>
      <w:r>
        <w:t xml:space="preserve"> legislated</w:t>
      </w:r>
      <w:r w:rsidRPr="00DE3A89">
        <w:t xml:space="preserve"> </w:t>
      </w:r>
      <w:r>
        <w:t xml:space="preserve">at the national level </w:t>
      </w:r>
      <w:r w:rsidRPr="00DE3A89">
        <w:t>in different ways, there is no single answer to the question of when a country can be said to be implementing the GHS and when not</w:t>
      </w:r>
      <w:r w:rsidR="00D03E1E">
        <w:t xml:space="preserve"> </w:t>
      </w:r>
      <w:r w:rsidR="00D03E1E">
        <w:fldChar w:fldCharType="begin"/>
      </w:r>
      <w:ins w:id="129" w:author="Linn Persson" w:date="2017-10-31T17:03:00Z">
        <w:r w:rsidR="00BF2E48">
          <w:instrText xml:space="preserve"> ADDIN ZOTERO_ITEM CSL_CITATION {"citationID":"ate4pdglcm","properties":{"formattedCitation":"[see for instance 18]","plainCitation":"[see for instance 18]"},"citationItems":[{"id":238,"uris":["http://zotero.org/users/local/NS0ay0E0/items/26ZBHPVJ"],"uri":["http://zotero.org/users/local/NS0ay0E0/items/26ZBHPVJ"],"itemData":{"id":238,"type":"article-journal","title":"Indicators as a tool for the evaluation of effective national implementation of the Globally Harmonized System of Classification and Labelling of Chemicals (GHS)","container-title":"Journal of Environmental Management","page":"1202-1208","volume":"91","issue":"5","DOI":"10.1016/j.jenvman.2010.01.008","ISSN":"0301-4797","journalAbbreviation":"Journal of Environmental Management","author":[{"family":"Peterson","given":"Peter J."},{"family":"Mokhtar","given":"Mazlin","dropping-particle":"bin"},{"family":"Chang","given":"Cheryl"},{"family":"Krueger","given":"Jonathan"}],"issued":{"date-parts":[["2010",5]]}},"prefix":"see for instance"}],"schema":"https://github.com/citation-style-language/schema/raw/master/csl-citation.json"} </w:instrText>
        </w:r>
      </w:ins>
      <w:del w:id="130" w:author="Linn Persson" w:date="2017-10-31T15:37:00Z">
        <w:r w:rsidR="00D03E1E" w:rsidDel="00E70A57">
          <w:delInstrText xml:space="preserve"> ADDIN ZOTERO_ITEM CSL_CITATION {"citationID":"ate4pdglcm","properties":{"formattedCitation":"[see for instance 27]","plainCitation":"[see for instance 27]"},"citationItems":[{"id":238,"uris":["http://zotero.org/users/local/NS0ay0E0/items/26ZBHPVJ"],"uri":["http://zotero.org/users/local/NS0ay0E0/items/26ZBHPVJ"],"itemData":{"id":238,"type":"article-journal","title":"Indicators as a tool for the evaluation of effective national implementation of the Globally Harmonized System of Classification and Labelling of Chemicals (GHS)","container-title":"Journal of Environmental Management","page":"1202-1208","volume":"91","issue":"5","DOI":"10.1016/j.jenvman.2010.01.008","ISSN":"0301-4797","journalAbbreviation":"Journal of Environmental Management","author":[{"family":"Peterson","given":"Peter J."},{"family":"Mokhtar","given":"Mazlin","dropping-particle":"bin"},{"family":"Chang","given":"Cheryl"},{"family":"Krueger","given":"Jonathan"}],"issued":{"date-parts":[["2010",5]]}},"prefix":"see for instance"}],"schema":"https://github.com/citation-style-language/schema/raw/master/csl-citation.json"} </w:delInstrText>
        </w:r>
      </w:del>
      <w:r w:rsidR="00D03E1E">
        <w:fldChar w:fldCharType="separate"/>
      </w:r>
      <w:ins w:id="131" w:author="Linn Persson" w:date="2017-10-31T17:03:00Z">
        <w:r w:rsidR="00BF2E48" w:rsidRPr="00BF2E48">
          <w:t>[see for instance 18]</w:t>
        </w:r>
      </w:ins>
      <w:del w:id="132" w:author="Linn Persson" w:date="2017-10-31T15:37:00Z">
        <w:r w:rsidR="00D03E1E" w:rsidRPr="00BF2E48" w:rsidDel="00E70A57">
          <w:delText>[see for instance 27]</w:delText>
        </w:r>
      </w:del>
      <w:r w:rsidR="00D03E1E">
        <w:fldChar w:fldCharType="end"/>
      </w:r>
      <w:r w:rsidRPr="00DE3A89">
        <w:t>. For the purpose of this study</w:t>
      </w:r>
      <w:r w:rsidR="00B63BBD">
        <w:t>,</w:t>
      </w:r>
      <w:r w:rsidRPr="00DE3A89">
        <w:t xml:space="preserve"> the following </w:t>
      </w:r>
      <w:r>
        <w:t>classification categories</w:t>
      </w:r>
      <w:r w:rsidRPr="00DE3A89">
        <w:t xml:space="preserve"> </w:t>
      </w:r>
      <w:r>
        <w:t>are</w:t>
      </w:r>
      <w:r w:rsidRPr="00DE3A89">
        <w:t xml:space="preserve"> used:</w:t>
      </w:r>
    </w:p>
    <w:p w14:paraId="0698952B" w14:textId="4979F3D8" w:rsidR="003C19C4" w:rsidRPr="003030D2" w:rsidRDefault="003C19C4" w:rsidP="00FE08AA">
      <w:pPr>
        <w:pStyle w:val="MDPI38bullet"/>
        <w:spacing w:line="240" w:lineRule="auto"/>
        <w:ind w:left="425" w:hanging="425"/>
      </w:pPr>
      <w:r w:rsidRPr="00D16D9E">
        <w:rPr>
          <w:b/>
        </w:rPr>
        <w:lastRenderedPageBreak/>
        <w:t xml:space="preserve">Full </w:t>
      </w:r>
      <w:ins w:id="133" w:author="Linn Persson" w:date="2017-10-31T13:47:00Z">
        <w:r w:rsidR="00C67815">
          <w:rPr>
            <w:b/>
          </w:rPr>
          <w:t xml:space="preserve">legal </w:t>
        </w:r>
      </w:ins>
      <w:r w:rsidRPr="00D16D9E">
        <w:rPr>
          <w:b/>
        </w:rPr>
        <w:t>implementation</w:t>
      </w:r>
      <w:r w:rsidRPr="00DE3A89">
        <w:t xml:space="preserve"> (code 2): legislation </w:t>
      </w:r>
      <w:r>
        <w:t xml:space="preserve">passed </w:t>
      </w:r>
      <w:r w:rsidRPr="00DE3A89">
        <w:t>for both substances and mixtures</w:t>
      </w:r>
      <w:r>
        <w:rPr>
          <w:rStyle w:val="FootnoteReference"/>
        </w:rPr>
        <w:footnoteReference w:id="1"/>
      </w:r>
      <w:r w:rsidRPr="00DE3A89">
        <w:t xml:space="preserve"> (as of April 1st 2017), but irrespective of </w:t>
      </w:r>
      <w:r>
        <w:t xml:space="preserve">which </w:t>
      </w:r>
      <w:r w:rsidRPr="00DE3A89">
        <w:t>GHS revision the legislation is based</w:t>
      </w:r>
      <w:r>
        <w:t>, covering</w:t>
      </w:r>
      <w:r w:rsidRPr="00DE3A89">
        <w:t xml:space="preserve"> </w:t>
      </w:r>
      <w:r>
        <w:t xml:space="preserve">the </w:t>
      </w:r>
      <w:r w:rsidRPr="00DE3A89">
        <w:t>work</w:t>
      </w:r>
      <w:r>
        <w:t>place, agriculture and consumer</w:t>
      </w:r>
      <w:r w:rsidRPr="00DE3A89">
        <w:t xml:space="preserve"> sectors.</w:t>
      </w:r>
    </w:p>
    <w:p w14:paraId="269F4067" w14:textId="5BB96513" w:rsidR="003C19C4" w:rsidRPr="00DE3A89" w:rsidRDefault="003C19C4" w:rsidP="00FE08AA">
      <w:pPr>
        <w:pStyle w:val="MDPI38bullet"/>
        <w:spacing w:line="240" w:lineRule="auto"/>
        <w:ind w:left="425" w:hanging="425"/>
      </w:pPr>
      <w:r w:rsidRPr="00D16D9E">
        <w:rPr>
          <w:b/>
        </w:rPr>
        <w:t xml:space="preserve">Partial </w:t>
      </w:r>
      <w:ins w:id="134" w:author="Linn Persson" w:date="2017-10-31T13:47:00Z">
        <w:r w:rsidR="00C67815">
          <w:rPr>
            <w:b/>
          </w:rPr>
          <w:t xml:space="preserve">legal </w:t>
        </w:r>
      </w:ins>
      <w:r w:rsidRPr="00D16D9E">
        <w:rPr>
          <w:b/>
        </w:rPr>
        <w:t>implementation</w:t>
      </w:r>
      <w:r w:rsidRPr="00DE3A89">
        <w:t xml:space="preserve"> (code 1): legislation </w:t>
      </w:r>
      <w:r>
        <w:t>passed, covering</w:t>
      </w:r>
      <w:r w:rsidRPr="00DE3A89">
        <w:t xml:space="preserve"> at least one </w:t>
      </w:r>
      <w:r>
        <w:t xml:space="preserve">of the </w:t>
      </w:r>
      <w:r w:rsidRPr="00DE3A89">
        <w:t>sector</w:t>
      </w:r>
      <w:r>
        <w:t>s agriculture, workplace or consumers.</w:t>
      </w:r>
    </w:p>
    <w:p w14:paraId="46768895" w14:textId="13E865F1" w:rsidR="003C19C4" w:rsidRPr="00D16D9E" w:rsidRDefault="003C19C4" w:rsidP="00FE08AA">
      <w:pPr>
        <w:pStyle w:val="MDPI38bullet"/>
        <w:spacing w:line="240" w:lineRule="auto"/>
        <w:ind w:left="425" w:hanging="425"/>
      </w:pPr>
      <w:r w:rsidRPr="00D16D9E">
        <w:rPr>
          <w:b/>
        </w:rPr>
        <w:t>Not yet implemented</w:t>
      </w:r>
      <w:r w:rsidRPr="00DE3A89">
        <w:t xml:space="preserve"> </w:t>
      </w:r>
      <w:ins w:id="135" w:author="Linn Persson" w:date="2017-10-31T13:47:00Z">
        <w:r w:rsidR="00C67815">
          <w:t xml:space="preserve">in legislation </w:t>
        </w:r>
      </w:ins>
      <w:r w:rsidRPr="00DE3A89">
        <w:t xml:space="preserve">(code 0): </w:t>
      </w:r>
      <w:r>
        <w:t>no</w:t>
      </w:r>
      <w:r w:rsidRPr="00DE3A89">
        <w:t xml:space="preserve"> legislation </w:t>
      </w:r>
      <w:r w:rsidR="00F7400C">
        <w:t xml:space="preserve">aligned with the GHS has been </w:t>
      </w:r>
      <w:r>
        <w:t>passed</w:t>
      </w:r>
      <w:r w:rsidRPr="00DE3A89">
        <w:t>.</w:t>
      </w:r>
    </w:p>
    <w:p w14:paraId="4C629BD0" w14:textId="77777777" w:rsidR="003C19C4" w:rsidRPr="00DE3A89" w:rsidRDefault="003C19C4" w:rsidP="00FE08AA">
      <w:pPr>
        <w:adjustRightInd w:val="0"/>
        <w:snapToGrid w:val="0"/>
        <w:spacing w:line="240" w:lineRule="auto"/>
        <w:rPr>
          <w:rFonts w:ascii="Palatino Linotype" w:hAnsi="Palatino Linotype"/>
          <w:snapToGrid w:val="0"/>
          <w:sz w:val="20"/>
          <w:szCs w:val="22"/>
          <w:lang w:bidi="en-US"/>
        </w:rPr>
      </w:pPr>
      <w:r w:rsidRPr="00DE3A89">
        <w:rPr>
          <w:rFonts w:ascii="Palatino Linotype" w:hAnsi="Palatino Linotype"/>
          <w:snapToGrid w:val="0"/>
          <w:sz w:val="20"/>
          <w:szCs w:val="22"/>
          <w:lang w:bidi="en-US"/>
        </w:rPr>
        <w:t xml:space="preserve">GHS is </w:t>
      </w:r>
      <w:r>
        <w:rPr>
          <w:rFonts w:ascii="Palatino Linotype" w:hAnsi="Palatino Linotype"/>
          <w:snapToGrid w:val="0"/>
          <w:sz w:val="20"/>
          <w:szCs w:val="22"/>
          <w:lang w:bidi="en-US"/>
        </w:rPr>
        <w:t xml:space="preserve">thus categorized here as </w:t>
      </w:r>
      <w:r w:rsidRPr="00DE3A89">
        <w:rPr>
          <w:rFonts w:ascii="Palatino Linotype" w:hAnsi="Palatino Linotype"/>
          <w:snapToGrid w:val="0"/>
          <w:sz w:val="20"/>
          <w:szCs w:val="22"/>
          <w:lang w:bidi="en-US"/>
        </w:rPr>
        <w:t>fully implemented when a countr</w:t>
      </w:r>
      <w:r>
        <w:rPr>
          <w:rFonts w:ascii="Palatino Linotype" w:hAnsi="Palatino Linotype"/>
          <w:snapToGrid w:val="0"/>
          <w:sz w:val="20"/>
          <w:szCs w:val="22"/>
          <w:lang w:bidi="en-US"/>
        </w:rPr>
        <w:t xml:space="preserve">y has passed legislation to use </w:t>
      </w:r>
      <w:r w:rsidRPr="00DE3A89">
        <w:rPr>
          <w:rFonts w:ascii="Palatino Linotype" w:hAnsi="Palatino Linotype"/>
          <w:snapToGrid w:val="0"/>
          <w:sz w:val="20"/>
          <w:szCs w:val="22"/>
          <w:lang w:bidi="en-US"/>
        </w:rPr>
        <w:t xml:space="preserve">GHS in all sectors. </w:t>
      </w:r>
      <w:r>
        <w:rPr>
          <w:rFonts w:ascii="Palatino Linotype" w:hAnsi="Palatino Linotype"/>
          <w:snapToGrid w:val="0"/>
          <w:sz w:val="20"/>
          <w:szCs w:val="22"/>
          <w:lang w:bidi="en-US"/>
        </w:rPr>
        <w:t>To further clarify the criteria</w:t>
      </w:r>
      <w:r w:rsidRPr="00DE3A89">
        <w:rPr>
          <w:rFonts w:ascii="Palatino Linotype" w:hAnsi="Palatino Linotype"/>
          <w:snapToGrid w:val="0"/>
          <w:sz w:val="20"/>
          <w:szCs w:val="22"/>
          <w:lang w:bidi="en-US"/>
        </w:rPr>
        <w:t>:</w:t>
      </w:r>
    </w:p>
    <w:p w14:paraId="7E0052AD" w14:textId="7E7014CB" w:rsidR="003C19C4" w:rsidRDefault="003C19C4" w:rsidP="00FE08AA">
      <w:pPr>
        <w:pStyle w:val="ListParagraph"/>
        <w:numPr>
          <w:ilvl w:val="0"/>
          <w:numId w:val="9"/>
        </w:numPr>
        <w:adjustRightInd w:val="0"/>
        <w:snapToGrid w:val="0"/>
        <w:spacing w:after="200" w:line="240" w:lineRule="auto"/>
        <w:ind w:left="425" w:firstLineChars="0" w:hanging="425"/>
        <w:jc w:val="left"/>
        <w:rPr>
          <w:rFonts w:ascii="Palatino Linotype" w:hAnsi="Palatino Linotype"/>
          <w:snapToGrid w:val="0"/>
          <w:sz w:val="20"/>
          <w:szCs w:val="22"/>
          <w:lang w:bidi="en-US"/>
        </w:rPr>
      </w:pPr>
      <w:r>
        <w:rPr>
          <w:rFonts w:ascii="Palatino Linotype" w:hAnsi="Palatino Linotype"/>
          <w:snapToGrid w:val="0"/>
          <w:sz w:val="20"/>
          <w:szCs w:val="22"/>
          <w:lang w:bidi="en-US"/>
        </w:rPr>
        <w:t>Only bin</w:t>
      </w:r>
      <w:r w:rsidR="00077CD2">
        <w:rPr>
          <w:rFonts w:ascii="Palatino Linotype" w:hAnsi="Palatino Linotype"/>
          <w:snapToGrid w:val="0"/>
          <w:sz w:val="20"/>
          <w:szCs w:val="22"/>
          <w:lang w:bidi="en-US"/>
        </w:rPr>
        <w:t>ding legislation qualifies for “full” or “partial”</w:t>
      </w:r>
      <w:r>
        <w:rPr>
          <w:rFonts w:ascii="Palatino Linotype" w:hAnsi="Palatino Linotype"/>
          <w:snapToGrid w:val="0"/>
          <w:sz w:val="20"/>
          <w:szCs w:val="22"/>
          <w:lang w:bidi="en-US"/>
        </w:rPr>
        <w:t xml:space="preserve"> implementation, whereas implementing it as a </w:t>
      </w:r>
      <w:r w:rsidRPr="00DE3A89">
        <w:rPr>
          <w:rFonts w:ascii="Palatino Linotype" w:hAnsi="Palatino Linotype"/>
          <w:snapToGrid w:val="0"/>
          <w:sz w:val="20"/>
          <w:szCs w:val="22"/>
          <w:lang w:bidi="en-US"/>
        </w:rPr>
        <w:t>voluntary sta</w:t>
      </w:r>
      <w:r>
        <w:rPr>
          <w:rFonts w:ascii="Palatino Linotype" w:hAnsi="Palatino Linotype"/>
          <w:snapToGrid w:val="0"/>
          <w:sz w:val="20"/>
          <w:szCs w:val="22"/>
          <w:lang w:bidi="en-US"/>
        </w:rPr>
        <w:t>ndard at the national level</w:t>
      </w:r>
      <w:r w:rsidRPr="00DE3A89">
        <w:rPr>
          <w:rFonts w:ascii="Palatino Linotype" w:hAnsi="Palatino Linotype"/>
          <w:snapToGrid w:val="0"/>
          <w:sz w:val="20"/>
          <w:szCs w:val="22"/>
          <w:lang w:bidi="en-US"/>
        </w:rPr>
        <w:t xml:space="preserve"> </w:t>
      </w:r>
      <w:r w:rsidR="00077CD2">
        <w:rPr>
          <w:rFonts w:ascii="Palatino Linotype" w:hAnsi="Palatino Linotype"/>
          <w:snapToGrid w:val="0"/>
          <w:sz w:val="20"/>
          <w:szCs w:val="22"/>
          <w:lang w:bidi="en-US"/>
        </w:rPr>
        <w:t>is classified as “not yet implemented”</w:t>
      </w:r>
      <w:r>
        <w:rPr>
          <w:rFonts w:ascii="Palatino Linotype" w:hAnsi="Palatino Linotype"/>
          <w:snapToGrid w:val="0"/>
          <w:sz w:val="20"/>
          <w:szCs w:val="22"/>
          <w:lang w:bidi="en-US"/>
        </w:rPr>
        <w:t xml:space="preserve">. </w:t>
      </w:r>
    </w:p>
    <w:p w14:paraId="6D70A810" w14:textId="44EA02AD" w:rsidR="003C19C4" w:rsidRPr="00C03455" w:rsidRDefault="003C19C4" w:rsidP="00FE08AA">
      <w:pPr>
        <w:pStyle w:val="ListParagraph"/>
        <w:numPr>
          <w:ilvl w:val="0"/>
          <w:numId w:val="9"/>
        </w:numPr>
        <w:adjustRightInd w:val="0"/>
        <w:snapToGrid w:val="0"/>
        <w:spacing w:after="200" w:line="240" w:lineRule="auto"/>
        <w:ind w:left="425" w:firstLineChars="0" w:hanging="425"/>
        <w:jc w:val="left"/>
        <w:rPr>
          <w:rFonts w:ascii="Palatino Linotype" w:hAnsi="Palatino Linotype"/>
          <w:snapToGrid w:val="0"/>
          <w:sz w:val="20"/>
          <w:szCs w:val="22"/>
          <w:lang w:bidi="en-US"/>
        </w:rPr>
      </w:pPr>
      <w:r w:rsidRPr="00DE3A89">
        <w:rPr>
          <w:rFonts w:ascii="Palatino Linotype" w:hAnsi="Palatino Linotype"/>
          <w:snapToGrid w:val="0"/>
          <w:sz w:val="20"/>
          <w:szCs w:val="22"/>
          <w:lang w:bidi="en-US"/>
        </w:rPr>
        <w:t xml:space="preserve">If a country has passed legislation to implement GHS in all </w:t>
      </w:r>
      <w:r>
        <w:rPr>
          <w:rFonts w:ascii="Palatino Linotype" w:hAnsi="Palatino Linotype"/>
          <w:snapToGrid w:val="0"/>
          <w:sz w:val="20"/>
          <w:szCs w:val="22"/>
          <w:lang w:bidi="en-US"/>
        </w:rPr>
        <w:t xml:space="preserve">three </w:t>
      </w:r>
      <w:r w:rsidRPr="00DE3A89">
        <w:rPr>
          <w:rFonts w:ascii="Palatino Linotype" w:hAnsi="Palatino Linotype"/>
          <w:snapToGrid w:val="0"/>
          <w:sz w:val="20"/>
          <w:szCs w:val="22"/>
          <w:lang w:bidi="en-US"/>
        </w:rPr>
        <w:t>sectors, the country is co</w:t>
      </w:r>
      <w:r w:rsidR="00077CD2">
        <w:rPr>
          <w:rFonts w:ascii="Palatino Linotype" w:hAnsi="Palatino Linotype"/>
          <w:snapToGrid w:val="0"/>
          <w:sz w:val="20"/>
          <w:szCs w:val="22"/>
          <w:lang w:bidi="en-US"/>
        </w:rPr>
        <w:t>de</w:t>
      </w:r>
      <w:r w:rsidRPr="00DE3A89">
        <w:rPr>
          <w:rFonts w:ascii="Palatino Linotype" w:hAnsi="Palatino Linotype"/>
          <w:snapToGrid w:val="0"/>
          <w:sz w:val="20"/>
          <w:szCs w:val="22"/>
          <w:lang w:bidi="en-US"/>
        </w:rPr>
        <w:t>d as fully implementing</w:t>
      </w:r>
      <w:r>
        <w:rPr>
          <w:rFonts w:ascii="Palatino Linotype" w:hAnsi="Palatino Linotype"/>
          <w:snapToGrid w:val="0"/>
          <w:sz w:val="20"/>
          <w:szCs w:val="22"/>
          <w:lang w:bidi="en-US"/>
        </w:rPr>
        <w:t xml:space="preserve"> GHS</w:t>
      </w:r>
      <w:r w:rsidRPr="00DE3A89">
        <w:rPr>
          <w:rFonts w:ascii="Palatino Linotype" w:hAnsi="Palatino Linotype"/>
          <w:snapToGrid w:val="0"/>
          <w:sz w:val="20"/>
          <w:szCs w:val="22"/>
          <w:lang w:bidi="en-US"/>
        </w:rPr>
        <w:t xml:space="preserve">, even if </w:t>
      </w:r>
      <w:r>
        <w:rPr>
          <w:rFonts w:ascii="Palatino Linotype" w:hAnsi="Palatino Linotype"/>
          <w:snapToGrid w:val="0"/>
          <w:sz w:val="20"/>
          <w:szCs w:val="22"/>
          <w:lang w:bidi="en-US"/>
        </w:rPr>
        <w:t>the legislation has not yet entered</w:t>
      </w:r>
      <w:r w:rsidRPr="00DE3A89">
        <w:rPr>
          <w:rFonts w:ascii="Palatino Linotype" w:hAnsi="Palatino Linotype"/>
          <w:snapToGrid w:val="0"/>
          <w:sz w:val="20"/>
          <w:szCs w:val="22"/>
          <w:lang w:bidi="en-US"/>
        </w:rPr>
        <w:t xml:space="preserve"> into force. Most countries</w:t>
      </w:r>
      <w:r>
        <w:rPr>
          <w:rFonts w:ascii="Palatino Linotype" w:hAnsi="Palatino Linotype"/>
          <w:snapToGrid w:val="0"/>
          <w:sz w:val="20"/>
          <w:szCs w:val="22"/>
          <w:lang w:bidi="en-US"/>
        </w:rPr>
        <w:t xml:space="preserve"> who do</w:t>
      </w:r>
      <w:r w:rsidRPr="00DE3A89">
        <w:rPr>
          <w:rFonts w:ascii="Palatino Linotype" w:hAnsi="Palatino Linotype"/>
          <w:snapToGrid w:val="0"/>
          <w:sz w:val="20"/>
          <w:szCs w:val="22"/>
          <w:lang w:bidi="en-US"/>
        </w:rPr>
        <w:t xml:space="preserve"> implement GHS </w:t>
      </w:r>
      <w:r>
        <w:rPr>
          <w:rFonts w:ascii="Palatino Linotype" w:hAnsi="Palatino Linotype"/>
          <w:snapToGrid w:val="0"/>
          <w:sz w:val="20"/>
          <w:szCs w:val="22"/>
          <w:lang w:bidi="en-US"/>
        </w:rPr>
        <w:t xml:space="preserve">do so </w:t>
      </w:r>
      <w:r w:rsidRPr="00DE3A89">
        <w:rPr>
          <w:rFonts w:ascii="Palatino Linotype" w:hAnsi="Palatino Linotype"/>
          <w:snapToGrid w:val="0"/>
          <w:sz w:val="20"/>
          <w:szCs w:val="22"/>
          <w:lang w:bidi="en-US"/>
        </w:rPr>
        <w:t xml:space="preserve">in a stepwise </w:t>
      </w:r>
      <w:r>
        <w:rPr>
          <w:rFonts w:ascii="Palatino Linotype" w:hAnsi="Palatino Linotype"/>
          <w:snapToGrid w:val="0"/>
          <w:sz w:val="20"/>
          <w:szCs w:val="22"/>
          <w:lang w:bidi="en-US"/>
        </w:rPr>
        <w:t>manner</w:t>
      </w:r>
      <w:r w:rsidRPr="00DE3A89">
        <w:rPr>
          <w:rFonts w:ascii="Palatino Linotype" w:hAnsi="Palatino Linotype"/>
          <w:snapToGrid w:val="0"/>
          <w:sz w:val="20"/>
          <w:szCs w:val="22"/>
          <w:lang w:bidi="en-US"/>
        </w:rPr>
        <w:t xml:space="preserve"> and the majority of the GHS</w:t>
      </w:r>
      <w:r>
        <w:rPr>
          <w:rFonts w:ascii="Palatino Linotype" w:hAnsi="Palatino Linotype"/>
          <w:snapToGrid w:val="0"/>
          <w:sz w:val="20"/>
          <w:szCs w:val="22"/>
          <w:lang w:bidi="en-US"/>
        </w:rPr>
        <w:t>-</w:t>
      </w:r>
      <w:r w:rsidRPr="00DE3A89">
        <w:rPr>
          <w:rFonts w:ascii="Palatino Linotype" w:hAnsi="Palatino Linotype"/>
          <w:snapToGrid w:val="0"/>
          <w:sz w:val="20"/>
          <w:szCs w:val="22"/>
          <w:lang w:bidi="en-US"/>
        </w:rPr>
        <w:t>implementing countries have</w:t>
      </w:r>
      <w:r>
        <w:rPr>
          <w:rFonts w:ascii="Palatino Linotype" w:hAnsi="Palatino Linotype"/>
          <w:snapToGrid w:val="0"/>
          <w:sz w:val="20"/>
          <w:szCs w:val="22"/>
          <w:lang w:bidi="en-US"/>
        </w:rPr>
        <w:t xml:space="preserve"> introduced phase-in periods in the regulation with</w:t>
      </w:r>
      <w:r w:rsidRPr="00DE3A89">
        <w:rPr>
          <w:rFonts w:ascii="Palatino Linotype" w:hAnsi="Palatino Linotype"/>
          <w:snapToGrid w:val="0"/>
          <w:sz w:val="20"/>
          <w:szCs w:val="22"/>
          <w:lang w:bidi="en-US"/>
        </w:rPr>
        <w:t xml:space="preserve"> additional </w:t>
      </w:r>
      <w:r w:rsidR="00077CD2">
        <w:rPr>
          <w:rFonts w:ascii="Palatino Linotype" w:hAnsi="Palatino Linotype"/>
          <w:snapToGrid w:val="0"/>
          <w:sz w:val="20"/>
          <w:szCs w:val="22"/>
          <w:lang w:bidi="en-US"/>
        </w:rPr>
        <w:t xml:space="preserve">upcoming </w:t>
      </w:r>
      <w:r w:rsidRPr="00DE3A89">
        <w:rPr>
          <w:rFonts w:ascii="Palatino Linotype" w:hAnsi="Palatino Linotype"/>
          <w:snapToGrid w:val="0"/>
          <w:sz w:val="20"/>
          <w:szCs w:val="22"/>
          <w:lang w:bidi="en-US"/>
        </w:rPr>
        <w:t>deadlines</w:t>
      </w:r>
      <w:r w:rsidR="00310815">
        <w:rPr>
          <w:rFonts w:ascii="Palatino Linotype" w:hAnsi="Palatino Linotype"/>
          <w:snapToGrid w:val="0"/>
          <w:sz w:val="20"/>
          <w:szCs w:val="22"/>
          <w:lang w:bidi="en-US"/>
        </w:rPr>
        <w:t>, e.g. for substances and mixtures</w:t>
      </w:r>
      <w:r w:rsidRPr="00DE3A89">
        <w:rPr>
          <w:rFonts w:ascii="Palatino Linotype" w:hAnsi="Palatino Linotype"/>
          <w:snapToGrid w:val="0"/>
          <w:sz w:val="20"/>
          <w:szCs w:val="22"/>
          <w:lang w:bidi="en-US"/>
        </w:rPr>
        <w:t>.</w:t>
      </w:r>
    </w:p>
    <w:p w14:paraId="15EC5956" w14:textId="471FFA3F" w:rsidR="003C19C4" w:rsidRPr="00DE3A89" w:rsidRDefault="003C19C4" w:rsidP="00FE08AA">
      <w:pPr>
        <w:pStyle w:val="ListParagraph"/>
        <w:numPr>
          <w:ilvl w:val="0"/>
          <w:numId w:val="9"/>
        </w:numPr>
        <w:adjustRightInd w:val="0"/>
        <w:snapToGrid w:val="0"/>
        <w:spacing w:after="200" w:line="240" w:lineRule="auto"/>
        <w:ind w:left="425" w:firstLineChars="0" w:hanging="425"/>
        <w:jc w:val="left"/>
        <w:rPr>
          <w:rFonts w:ascii="Palatino Linotype" w:hAnsi="Palatino Linotype"/>
          <w:snapToGrid w:val="0"/>
          <w:sz w:val="20"/>
          <w:szCs w:val="22"/>
          <w:lang w:bidi="en-US"/>
        </w:rPr>
      </w:pPr>
      <w:r w:rsidRPr="00DE3A89">
        <w:rPr>
          <w:rFonts w:ascii="Palatino Linotype" w:hAnsi="Palatino Linotype"/>
          <w:snapToGrid w:val="0"/>
          <w:sz w:val="20"/>
          <w:szCs w:val="22"/>
          <w:lang w:bidi="en-US"/>
        </w:rPr>
        <w:t xml:space="preserve">Even if GHS implementation is fully in force in one sector, </w:t>
      </w:r>
      <w:r w:rsidR="00077CD2">
        <w:rPr>
          <w:rFonts w:ascii="Palatino Linotype" w:hAnsi="Palatino Linotype"/>
          <w:snapToGrid w:val="0"/>
          <w:sz w:val="20"/>
          <w:szCs w:val="22"/>
          <w:lang w:bidi="en-US"/>
        </w:rPr>
        <w:t>it does not qualify as “full implementation”</w:t>
      </w:r>
      <w:r w:rsidRPr="00DE3A89">
        <w:rPr>
          <w:rFonts w:ascii="Palatino Linotype" w:hAnsi="Palatino Linotype"/>
          <w:snapToGrid w:val="0"/>
          <w:sz w:val="20"/>
          <w:szCs w:val="22"/>
          <w:lang w:bidi="en-US"/>
        </w:rPr>
        <w:t xml:space="preserve"> if there are no legal requirements for </w:t>
      </w:r>
      <w:r>
        <w:rPr>
          <w:rFonts w:ascii="Palatino Linotype" w:hAnsi="Palatino Linotype"/>
          <w:snapToGrid w:val="0"/>
          <w:sz w:val="20"/>
          <w:szCs w:val="22"/>
          <w:lang w:bidi="en-US"/>
        </w:rPr>
        <w:t>the</w:t>
      </w:r>
      <w:r w:rsidRPr="00DE3A89">
        <w:rPr>
          <w:rFonts w:ascii="Palatino Linotype" w:hAnsi="Palatino Linotype"/>
          <w:snapToGrid w:val="0"/>
          <w:sz w:val="20"/>
          <w:szCs w:val="22"/>
          <w:lang w:bidi="en-US"/>
        </w:rPr>
        <w:t xml:space="preserve"> remaining </w:t>
      </w:r>
      <w:r>
        <w:rPr>
          <w:rFonts w:ascii="Palatino Linotype" w:hAnsi="Palatino Linotype"/>
          <w:snapToGrid w:val="0"/>
          <w:sz w:val="20"/>
          <w:szCs w:val="22"/>
          <w:lang w:bidi="en-US"/>
        </w:rPr>
        <w:t xml:space="preserve">two </w:t>
      </w:r>
      <w:r w:rsidRPr="00DE3A89">
        <w:rPr>
          <w:rFonts w:ascii="Palatino Linotype" w:hAnsi="Palatino Linotype"/>
          <w:snapToGrid w:val="0"/>
          <w:sz w:val="20"/>
          <w:szCs w:val="22"/>
          <w:lang w:bidi="en-US"/>
        </w:rPr>
        <w:t xml:space="preserve">sectors. </w:t>
      </w:r>
    </w:p>
    <w:p w14:paraId="272C04E5" w14:textId="77777777" w:rsidR="003C19C4" w:rsidRPr="00DE3A89" w:rsidRDefault="003C19C4" w:rsidP="00FE08AA">
      <w:pPr>
        <w:pStyle w:val="ListParagraph"/>
        <w:numPr>
          <w:ilvl w:val="0"/>
          <w:numId w:val="9"/>
        </w:numPr>
        <w:adjustRightInd w:val="0"/>
        <w:snapToGrid w:val="0"/>
        <w:spacing w:after="200" w:line="240" w:lineRule="auto"/>
        <w:ind w:left="425" w:firstLineChars="0" w:hanging="425"/>
        <w:jc w:val="left"/>
        <w:rPr>
          <w:rFonts w:ascii="Palatino Linotype" w:hAnsi="Palatino Linotype"/>
          <w:snapToGrid w:val="0"/>
          <w:sz w:val="20"/>
          <w:szCs w:val="22"/>
          <w:lang w:bidi="en-US"/>
        </w:rPr>
      </w:pPr>
      <w:r>
        <w:rPr>
          <w:rFonts w:ascii="Palatino Linotype" w:hAnsi="Palatino Linotype"/>
          <w:snapToGrid w:val="0"/>
          <w:sz w:val="20"/>
          <w:szCs w:val="22"/>
          <w:lang w:bidi="en-US"/>
        </w:rPr>
        <w:t>The scoring of countries’ implementation status is i</w:t>
      </w:r>
      <w:r w:rsidRPr="00DE3A89">
        <w:rPr>
          <w:rFonts w:ascii="Palatino Linotype" w:hAnsi="Palatino Linotype"/>
          <w:snapToGrid w:val="0"/>
          <w:sz w:val="20"/>
          <w:szCs w:val="22"/>
          <w:lang w:bidi="en-US"/>
        </w:rPr>
        <w:t xml:space="preserve">rrespective of which revision </w:t>
      </w:r>
      <w:r>
        <w:rPr>
          <w:rFonts w:ascii="Palatino Linotype" w:hAnsi="Palatino Linotype"/>
          <w:snapToGrid w:val="0"/>
          <w:sz w:val="20"/>
          <w:szCs w:val="22"/>
          <w:lang w:bidi="en-US"/>
        </w:rPr>
        <w:t>of GHS</w:t>
      </w:r>
      <w:r w:rsidRPr="00DE3A89">
        <w:rPr>
          <w:rFonts w:ascii="Palatino Linotype" w:hAnsi="Palatino Linotype"/>
          <w:snapToGrid w:val="0"/>
          <w:sz w:val="20"/>
          <w:szCs w:val="22"/>
          <w:lang w:bidi="en-US"/>
        </w:rPr>
        <w:t xml:space="preserve"> has</w:t>
      </w:r>
      <w:r>
        <w:rPr>
          <w:rFonts w:ascii="Palatino Linotype" w:hAnsi="Palatino Linotype"/>
          <w:snapToGrid w:val="0"/>
          <w:sz w:val="20"/>
          <w:szCs w:val="22"/>
          <w:lang w:bidi="en-US"/>
        </w:rPr>
        <w:t xml:space="preserve"> been</w:t>
      </w:r>
      <w:r w:rsidRPr="00DE3A89">
        <w:rPr>
          <w:rFonts w:ascii="Palatino Linotype" w:hAnsi="Palatino Linotype"/>
          <w:snapToGrid w:val="0"/>
          <w:sz w:val="20"/>
          <w:szCs w:val="22"/>
          <w:lang w:bidi="en-US"/>
        </w:rPr>
        <w:t xml:space="preserve"> introduced. </w:t>
      </w:r>
    </w:p>
    <w:p w14:paraId="5CD9BE25" w14:textId="77777777" w:rsidR="00077CD2" w:rsidRDefault="00077CD2" w:rsidP="00FE08AA">
      <w:pPr>
        <w:pStyle w:val="MDPI31text"/>
      </w:pPr>
      <w:r>
        <w:t>That only implementation through legislation is coded as implementation</w:t>
      </w:r>
      <w:r w:rsidR="003C19C4">
        <w:t xml:space="preserve"> c</w:t>
      </w:r>
      <w:r>
        <w:t>ould</w:t>
      </w:r>
      <w:r w:rsidR="003C19C4">
        <w:t xml:space="preserve"> be contested on several grounds, for example that different countries have different regulatory culture or that the GHS is not legally binding in nature. </w:t>
      </w:r>
      <w:r w:rsidR="003C19C4" w:rsidRPr="00DE3A89">
        <w:t xml:space="preserve">However, </w:t>
      </w:r>
      <w:r w:rsidR="003C19C4">
        <w:t xml:space="preserve">we propose here that legislative backing is necessary for effective enforcement and compliance with the GHS. For instance, without legal mandate it is not possible for authorities to carry out inspections at workplaces or for customs authorities to ensure compliance of labelling regulations at the border controls. </w:t>
      </w:r>
    </w:p>
    <w:p w14:paraId="5EC4980F" w14:textId="0511653F" w:rsidR="003C19C4" w:rsidRDefault="008C36C3" w:rsidP="00FE08AA">
      <w:pPr>
        <w:pStyle w:val="MDPI31text"/>
      </w:pPr>
      <w:r>
        <w:t>It should also be noted that in many countries there are ongoing legislative processes and that the</w:t>
      </w:r>
      <w:r w:rsidR="00CB7159">
        <w:t xml:space="preserve"> </w:t>
      </w:r>
      <w:r w:rsidR="00F50076">
        <w:t xml:space="preserve">global </w:t>
      </w:r>
      <w:r w:rsidR="00CB7159">
        <w:t>GHS implementation status is constantly developing. This study shows the snap shot picture of implementation as of 1</w:t>
      </w:r>
      <w:r w:rsidR="00CB7159" w:rsidRPr="00CB7159">
        <w:rPr>
          <w:vertAlign w:val="superscript"/>
        </w:rPr>
        <w:t>st</w:t>
      </w:r>
      <w:r w:rsidR="00CB7159">
        <w:t xml:space="preserve"> April 2017. </w:t>
      </w:r>
    </w:p>
    <w:p w14:paraId="2701DA53" w14:textId="2CC878B5" w:rsidR="003C19C4" w:rsidRPr="00AF6F20" w:rsidRDefault="003C19C4" w:rsidP="00FE08AA">
      <w:pPr>
        <w:pStyle w:val="MDPI22heading2"/>
      </w:pPr>
      <w:r>
        <w:t>2</w:t>
      </w:r>
      <w:r w:rsidRPr="003030D2">
        <w:t>.</w:t>
      </w:r>
      <w:r>
        <w:t>2</w:t>
      </w:r>
      <w:r w:rsidRPr="003030D2">
        <w:t xml:space="preserve">. </w:t>
      </w:r>
      <w:r>
        <w:t>Method for data collection and analysis</w:t>
      </w:r>
    </w:p>
    <w:p w14:paraId="0D2173E7" w14:textId="6587A53C" w:rsidR="003C19C4" w:rsidRPr="00DE3A89" w:rsidRDefault="003C19C4" w:rsidP="00FE08AA">
      <w:pPr>
        <w:pStyle w:val="MDPI31text"/>
      </w:pPr>
      <w:r>
        <w:t>Our dataset on GHS implementation status is available in Table S1 and draws on both primary and secondary sources. As a secondary source, t</w:t>
      </w:r>
      <w:r w:rsidRPr="00DE3A89">
        <w:t>he progress report</w:t>
      </w:r>
      <w:r>
        <w:t>s</w:t>
      </w:r>
      <w:r w:rsidRPr="00DE3A89">
        <w:t xml:space="preserve"> compiled by </w:t>
      </w:r>
      <w:r w:rsidR="00BF6036">
        <w:t>the secretariat of the GHS Sub-c</w:t>
      </w:r>
      <w:r w:rsidRPr="00DE3A89">
        <w:t xml:space="preserve">ommittee </w:t>
      </w:r>
      <w:r w:rsidRPr="00DE3A89">
        <w:fldChar w:fldCharType="begin"/>
      </w:r>
      <w:ins w:id="136" w:author="Linn Persson" w:date="2017-10-31T15:37:00Z">
        <w:r w:rsidR="00E70A57">
          <w:instrText xml:space="preserve"> ADDIN ZOTERO_ITEM CSL_CITATION {"citationID":"9HIv17WS","properties":{"formattedCitation":"[1]","plainCitation":"[1]"},"citationItems":[{"id":2227,"uris":["http://zotero.org/users/local/NS0ay0E0/items/NNJ73H3S"],"uri":["http://zotero.org/users/local/NS0ay0E0/items/NNJ73H3S"],"itemData":{"id":2227,"type":"article","title":"GHS implementation, Secretariat of the Sub-Committee of experts of the GHS (GHSSC). http://www.unece.org/trans/danger/publi/ghs/implementation_e.html (accessed 1 April 2017)","author":[{"family":"UN GHSSC","given":""}],"issued":{"date-parts":[["2017"]]}}}],"schema":"https://github.com/citation-style-language/schema/raw/master/csl-citation.json"} </w:instrText>
        </w:r>
      </w:ins>
      <w:del w:id="137" w:author="Linn Persson" w:date="2017-10-31T15:37:00Z">
        <w:r w:rsidR="00763720" w:rsidDel="00E70A57">
          <w:delInstrText xml:space="preserve"> ADDIN ZOTERO_ITEM CSL_CITATION {"citationID":"9HIv17WS","properties":{"formattedCitation":"[12]","plainCitation":"[12]"},"citationItems":[{"id":2227,"uris":["http://zotero.org/users/local/NS0ay0E0/items/NNJ73H3S"],"uri":["http://zotero.org/users/local/NS0ay0E0/items/NNJ73H3S"],"itemData":{"id":2227,"type":"article","title":"GHS implementation, Secretariat of the Sub-Committee of experts of the GHS (GHSSC). http://www.unece.org/trans/danger/publi/ghs/implementation_e.html (accessed 1 April 2017)","author":[{"family":"UN GHSSC","given":""}],"issued":{"date-parts":[["2017"]]}}}],"schema":"https://github.com/citation-style-language/schema/raw/master/csl-citation.json"} </w:delInstrText>
        </w:r>
      </w:del>
      <w:r w:rsidRPr="00DE3A89">
        <w:fldChar w:fldCharType="separate"/>
      </w:r>
      <w:ins w:id="138" w:author="Linn Persson" w:date="2017-10-31T15:37:00Z">
        <w:r w:rsidR="00E70A57" w:rsidRPr="00E70A57">
          <w:t>[1]</w:t>
        </w:r>
      </w:ins>
      <w:del w:id="139" w:author="Linn Persson" w:date="2017-10-31T15:37:00Z">
        <w:r w:rsidR="00763720" w:rsidRPr="00E70A57" w:rsidDel="00E70A57">
          <w:delText>[12]</w:delText>
        </w:r>
      </w:del>
      <w:r w:rsidRPr="00DE3A89">
        <w:fldChar w:fldCharType="end"/>
      </w:r>
      <w:r w:rsidRPr="00DE3A89">
        <w:t xml:space="preserve"> w</w:t>
      </w:r>
      <w:r>
        <w:t>ere</w:t>
      </w:r>
      <w:r w:rsidRPr="00DE3A89">
        <w:t xml:space="preserve"> used for a first overview of the global implementation status. Since there is no reporting requirement connected to the GHS, the information available </w:t>
      </w:r>
      <w:r>
        <w:t>on</w:t>
      </w:r>
      <w:r w:rsidR="00BF6036">
        <w:t xml:space="preserve"> the website of the GHS Sub-c</w:t>
      </w:r>
      <w:r w:rsidRPr="00DE3A89">
        <w:t xml:space="preserve">ommittee secretariat </w:t>
      </w:r>
      <w:r>
        <w:t>relies</w:t>
      </w:r>
      <w:r w:rsidRPr="00DE3A89">
        <w:t xml:space="preserve"> on </w:t>
      </w:r>
      <w:r>
        <w:t>self-reporting</w:t>
      </w:r>
      <w:r w:rsidRPr="00DE3A89">
        <w:t xml:space="preserve"> by countries </w:t>
      </w:r>
      <w:r>
        <w:t xml:space="preserve">on a voluntary basis </w:t>
      </w:r>
      <w:r w:rsidRPr="00DE3A89">
        <w:t xml:space="preserve">or </w:t>
      </w:r>
      <w:r w:rsidR="00B22554">
        <w:t xml:space="preserve">on information </w:t>
      </w:r>
      <w:r w:rsidRPr="00DE3A89">
        <w:t xml:space="preserve">otherwise made available to the secretariat. There is no fixed format and the type of information available varies between countries. The listing is thus not offering a complete picture of the implementation and currently </w:t>
      </w:r>
      <w:r w:rsidR="00B22554">
        <w:t>includes varying levels of information for</w:t>
      </w:r>
      <w:r w:rsidRPr="00DE3A89">
        <w:t xml:space="preserve"> 72 countries (</w:t>
      </w:r>
      <w:r>
        <w:t xml:space="preserve">by </w:t>
      </w:r>
      <w:r w:rsidR="0055440B">
        <w:t xml:space="preserve">1 </w:t>
      </w:r>
      <w:r w:rsidR="00E32382">
        <w:t>April 2017</w:t>
      </w:r>
      <w:r w:rsidRPr="00DE3A89">
        <w:t>), out of the 1</w:t>
      </w:r>
      <w:r>
        <w:t>79</w:t>
      </w:r>
      <w:r w:rsidRPr="00DE3A89">
        <w:t xml:space="preserve"> countries having committed to the SAICM process by appointing a national SAICM focal point</w:t>
      </w:r>
      <w:r>
        <w:t xml:space="preserve"> (by March 2017) </w:t>
      </w:r>
      <w:r>
        <w:fldChar w:fldCharType="begin"/>
      </w:r>
      <w:ins w:id="140" w:author="Linn Persson" w:date="2017-10-31T17:04:00Z">
        <w:r w:rsidR="00BF2E48">
          <w:instrText xml:space="preserve"> ADDIN ZOTERO_ITEM CSL_CITATION {"citationID":"236ahu7vgv","properties":{"formattedCitation":"[20]","plainCitation":"[20]"},"citationItems":[{"id":2522,"uris":["http://zotero.org/users/local/NS0ay0E0/items/K6P9JZ9K"],"uri":["http://zotero.org/users/local/NS0ay0E0/items/K6P9JZ9K"],"itemData":{"id":2522,"type":"article","title":"National SAICM Focal Points as of March 2017, see list at http://www.saicm.org/Implementation/FocalPoints/tabid/5461/language/en-US/Default.aspx (accessed 21 April 2017)","author":[{"family":"SAICM","given":""}],"issued":{"date-parts":[["2017"]]}}}],"schema":"https://github.com/citation-style-language/schema/raw/master/csl-citation.json"} </w:instrText>
        </w:r>
      </w:ins>
      <w:del w:id="141" w:author="Linn Persson" w:date="2017-10-31T15:37:00Z">
        <w:r w:rsidR="00AD28BB" w:rsidDel="00E70A57">
          <w:delInstrText xml:space="preserve"> ADDIN ZOTERO_ITEM CSL_CITATION {"citationID":"236ahu7vgv","properties":{"formattedCitation":"[29]","plainCitation":"[29]"},"citationItems":[{"id":2522,"uris":["http://zotero.org/users/local/NS0ay0E0/items/K6P9JZ9K"],"uri":["http://zotero.org/users/local/NS0ay0E0/items/K6P9JZ9K"],"itemData":{"id":2522,"type":"article","title":"National SAICM Focal Points as of March 2017, see list at http://www.saicm.org/Implementation/FocalPoints/tabid/5461/language/en-US/Default.aspx (accessed 21 April 2017)","author":[{"family":"SAICM","given":""}],"issued":{"date-parts":[["2017"]]}}}],"schema":"https://github.com/citation-style-language/schema/raw/master/csl-citation.json"} </w:delInstrText>
        </w:r>
      </w:del>
      <w:r>
        <w:fldChar w:fldCharType="separate"/>
      </w:r>
      <w:ins w:id="142" w:author="Linn Persson" w:date="2017-10-31T17:04:00Z">
        <w:r w:rsidR="00BF2E48" w:rsidRPr="00BF2E48">
          <w:t>[20]</w:t>
        </w:r>
      </w:ins>
      <w:del w:id="143" w:author="Linn Persson" w:date="2017-10-31T15:37:00Z">
        <w:r w:rsidR="00AD28BB" w:rsidRPr="00BF2E48" w:rsidDel="00E70A57">
          <w:delText>[29]</w:delText>
        </w:r>
      </w:del>
      <w:r>
        <w:fldChar w:fldCharType="end"/>
      </w:r>
      <w:r w:rsidRPr="00DE3A89">
        <w:t xml:space="preserve">. </w:t>
      </w:r>
      <w:r>
        <w:t>Other secondary</w:t>
      </w:r>
      <w:r w:rsidRPr="00DE3A89">
        <w:t xml:space="preserve"> sources </w:t>
      </w:r>
      <w:r>
        <w:t>were an</w:t>
      </w:r>
      <w:r w:rsidRPr="00DE3A89">
        <w:t xml:space="preserve"> overview of GHS implementation published by the European Chemical Industry Council </w:t>
      </w:r>
      <w:r w:rsidRPr="00DE3A89">
        <w:fldChar w:fldCharType="begin"/>
      </w:r>
      <w:ins w:id="144" w:author="Linn Persson" w:date="2017-10-31T17:04:00Z">
        <w:r w:rsidR="00BF2E48">
          <w:instrText xml:space="preserve"> ADDIN ZOTERO_ITEM CSL_CITATION {"citationID":"suP1eceW","properties":{"formattedCitation":"[21]","plainCitation":"[21]"},"citationItems":[{"id":2053,"uris":["http://zotero.org/users/local/NS0ay0E0/items/NJTJ5BAJ"],"uri":["http://zotero.org/users/local/NS0ay0E0/items/NJTJ5BAJ"],"itemData":{"id":2053,"type":"article","title":"Global GHS implementation task force - overview of GHS implementations, May 2014, European Chemical Industry Council (Cefic).","author":[{"family":"CEFIC","given":""}],"issued":{"date-parts":[["2014"]]}}}],"schema":"https://github.com/citation-style-language/schema/raw/master/csl-citation.json"} </w:instrText>
        </w:r>
      </w:ins>
      <w:del w:id="145" w:author="Linn Persson" w:date="2017-10-31T15:37:00Z">
        <w:r w:rsidR="00AD28BB" w:rsidDel="00E70A57">
          <w:delInstrText xml:space="preserve"> ADDIN ZOTERO_ITEM CSL_CITATION {"citationID":"suP1eceW","properties":{"formattedCitation":"[30]","plainCitation":"[30]"},"citationItems":[{"id":2053,"uris":["http://zotero.org/users/local/NS0ay0E0/items/NJTJ5BAJ"],"uri":["http://zotero.org/users/local/NS0ay0E0/items/NJTJ5BAJ"],"itemData":{"id":2053,"type":"article","title":"Global GHS implementation task force - overview of GHS implementations, May 2014, European Chemical Industry Council (Cefic).","author":[{"family":"CEFIC","given":""}],"issued":{"date-parts":[["2014"]]}}}],"schema":"https://github.com/citation-style-language/schema/raw/master/csl-citation.json"} </w:delInstrText>
        </w:r>
      </w:del>
      <w:r w:rsidRPr="00DE3A89">
        <w:fldChar w:fldCharType="separate"/>
      </w:r>
      <w:ins w:id="146" w:author="Linn Persson" w:date="2017-10-31T17:04:00Z">
        <w:r w:rsidR="00BF2E48" w:rsidRPr="00BF2E48">
          <w:t>[21]</w:t>
        </w:r>
      </w:ins>
      <w:del w:id="147" w:author="Linn Persson" w:date="2017-10-31T15:37:00Z">
        <w:r w:rsidR="00AD28BB" w:rsidRPr="00BF2E48" w:rsidDel="00E70A57">
          <w:delText>[30]</w:delText>
        </w:r>
      </w:del>
      <w:r w:rsidRPr="00DE3A89">
        <w:fldChar w:fldCharType="end"/>
      </w:r>
      <w:r w:rsidRPr="00DE3A89">
        <w:t xml:space="preserve"> and the </w:t>
      </w:r>
      <w:r w:rsidRPr="00DE3A89">
        <w:lastRenderedPageBreak/>
        <w:t>resources supplied by the</w:t>
      </w:r>
      <w:r w:rsidR="00791C30">
        <w:t xml:space="preserve"> company</w:t>
      </w:r>
      <w:r w:rsidRPr="00DE3A89">
        <w:t xml:space="preserve"> DHI </w:t>
      </w:r>
      <w:r w:rsidRPr="00DE3A89">
        <w:fldChar w:fldCharType="begin"/>
      </w:r>
      <w:ins w:id="148" w:author="Linn Persson" w:date="2017-10-31T17:04:00Z">
        <w:r w:rsidR="00BF2E48">
          <w:instrText xml:space="preserve"> ADDIN ZOTERO_ITEM CSL_CITATION {"citationID":"ZBsrAuyU","properties":{"formattedCitation":"[22]","plainCitation":"[22]"},"citationItems":[{"id":2401,"uris":["http://zotero.org/users/local/NS0ay0E0/items/6ET5AA9X"],"uri":["http://zotero.org/users/local/NS0ay0E0/items/6ET5AA9X"],"itemData":{"id":2401,"type":"article","title":"GHS implementation, world map. Web site http://ghs.dhigroup.com/GHSImplementatationMap.aspx (accessed 1 November 2016).","author":[{"family":"DHI","given":""}],"issued":{"date-parts":[["2016"]]}}}],"schema":"https://github.com/citation-style-language/schema/raw/master/csl-citation.json"} </w:instrText>
        </w:r>
      </w:ins>
      <w:del w:id="149" w:author="Linn Persson" w:date="2017-10-31T15:37:00Z">
        <w:r w:rsidR="00AD28BB" w:rsidDel="00E70A57">
          <w:delInstrText xml:space="preserve"> ADDIN ZOTERO_ITEM CSL_CITATION {"citationID":"ZBsrAuyU","properties":{"formattedCitation":"[31]","plainCitation":"[31]"},"citationItems":[{"id":2401,"uris":["http://zotero.org/users/local/NS0ay0E0/items/6ET5AA9X"],"uri":["http://zotero.org/users/local/NS0ay0E0/items/6ET5AA9X"],"itemData":{"id":2401,"type":"article","title":"GHS implementation, world map. Web site http://ghs.dhigroup.com/GHSImplementatationMap.aspx (accessed 1 November 2016).","author":[{"family":"DHI","given":""}],"issued":{"date-parts":[["2016"]]}}}],"schema":"https://github.com/citation-style-language/schema/raw/master/csl-citation.json"} </w:delInstrText>
        </w:r>
      </w:del>
      <w:r w:rsidRPr="00DE3A89">
        <w:fldChar w:fldCharType="separate"/>
      </w:r>
      <w:ins w:id="150" w:author="Linn Persson" w:date="2017-10-31T17:04:00Z">
        <w:r w:rsidR="00BF2E48" w:rsidRPr="00BF2E48">
          <w:t>[22]</w:t>
        </w:r>
      </w:ins>
      <w:del w:id="151" w:author="Linn Persson" w:date="2017-10-31T15:37:00Z">
        <w:r w:rsidR="00AD28BB" w:rsidRPr="00BF2E48" w:rsidDel="00E70A57">
          <w:delText>[31]</w:delText>
        </w:r>
      </w:del>
      <w:r w:rsidRPr="00DE3A89">
        <w:fldChar w:fldCharType="end"/>
      </w:r>
      <w:r w:rsidRPr="00DE3A89">
        <w:t xml:space="preserve">. </w:t>
      </w:r>
      <w:r w:rsidR="00BA2B41">
        <w:t>C</w:t>
      </w:r>
      <w:r w:rsidRPr="00DE3A89">
        <w:t>ountries have also reported on GHS implementation as part of the reporting under SAICM. However, the baseline report covering the period from the start of SAICM in 2006 to 2008 notes that the information submitted by governments on SAICM indicator 6 (providing information according to internationally harmonized standards) is not sufficient</w:t>
      </w:r>
      <w:r>
        <w:t>ly precise nor comprehensive</w:t>
      </w:r>
      <w:r w:rsidRPr="00DE3A89">
        <w:t xml:space="preserve"> to assess GHS implementation status specifically. The report notes that 33</w:t>
      </w:r>
      <w:r>
        <w:t xml:space="preserve"> percent</w:t>
      </w:r>
      <w:r w:rsidRPr="00DE3A89">
        <w:t xml:space="preserve"> of reporting government</w:t>
      </w:r>
      <w:r>
        <w:t>s</w:t>
      </w:r>
      <w:r w:rsidRPr="00DE3A89">
        <w:t xml:space="preserve"> state that they are using a harmonized standard, but that this may also be something else than GHS, such as the FAO guidelines on pesticides, and that there is no detail in the country reports on the stage of implementation </w:t>
      </w:r>
      <w:r w:rsidRPr="00DE3A89">
        <w:fldChar w:fldCharType="begin"/>
      </w:r>
      <w:ins w:id="152" w:author="Linn Persson" w:date="2017-10-31T17:04:00Z">
        <w:r w:rsidR="00BF2E48">
          <w:instrText xml:space="preserve"> ADDIN ZOTERO_ITEM CSL_CITATION {"citationID":"3S94eyp3","properties":{"formattedCitation":"[23]","plainCitation":"[23]"},"citationItems":[{"id":2288,"uris":["http://zotero.org/users/local/NS0ay0E0/items/H2FP9MKK"],"uri":["http://zotero.org/users/local/NS0ay0E0/items/H2FP9MKK"],"itemData":{"id":2288,"type":"article","title":"Baseline estimates report 2006-2008: Progress in the implementation of the Strategic Approach on International Chemicals Management. SAICM/ICCM.3/INF/5.","author":[{"family":"UNEP","given":""}],"issued":{"date-parts":[["2012"]]}}}],"schema":"https://github.com/citation-style-language/schema/raw/master/csl-citation.json"} </w:instrText>
        </w:r>
      </w:ins>
      <w:del w:id="153" w:author="Linn Persson" w:date="2017-10-31T15:37:00Z">
        <w:r w:rsidR="00AD28BB" w:rsidDel="00E70A57">
          <w:delInstrText xml:space="preserve"> ADDIN ZOTERO_ITEM CSL_CITATION {"citationID":"3S94eyp3","properties":{"formattedCitation":"[32]","plainCitation":"[32]"},"citationItems":[{"id":2288,"uris":["http://zotero.org/users/local/NS0ay0E0/items/H2FP9MKK"],"uri":["http://zotero.org/users/local/NS0ay0E0/items/H2FP9MKK"],"itemData":{"id":2288,"type":"article","title":"Baseline estimates report 2006-2008: Progress in the implementation of the Strategic Approach on International Chemicals Management. SAICM/ICCM.3/INF/5.","author":[{"family":"UNEP","given":""}],"issued":{"date-parts":[["2012"]]}}}],"schema":"https://github.com/citation-style-language/schema/raw/master/csl-citation.json"} </w:delInstrText>
        </w:r>
      </w:del>
      <w:r w:rsidRPr="00DE3A89">
        <w:fldChar w:fldCharType="separate"/>
      </w:r>
      <w:ins w:id="154" w:author="Linn Persson" w:date="2017-10-31T17:04:00Z">
        <w:r w:rsidR="00BF2E48" w:rsidRPr="00BF2E48">
          <w:t>[23]</w:t>
        </w:r>
      </w:ins>
      <w:del w:id="155" w:author="Linn Persson" w:date="2017-10-31T15:37:00Z">
        <w:r w:rsidR="00AD28BB" w:rsidRPr="00BF2E48" w:rsidDel="00E70A57">
          <w:delText>[32]</w:delText>
        </w:r>
      </w:del>
      <w:r w:rsidRPr="00DE3A89">
        <w:fldChar w:fldCharType="end"/>
      </w:r>
      <w:r w:rsidRPr="00DE3A89">
        <w:t>. Therefore</w:t>
      </w:r>
      <w:r w:rsidR="00044E44">
        <w:t>,</w:t>
      </w:r>
      <w:r w:rsidRPr="00DE3A89">
        <w:t xml:space="preserve"> this reporting was not used to assess GHS implementation of individual countries.</w:t>
      </w:r>
    </w:p>
    <w:p w14:paraId="57681EE9" w14:textId="78E4B6A1" w:rsidR="003C19C4" w:rsidRPr="00DE3A89" w:rsidRDefault="003C19C4" w:rsidP="00FE08AA">
      <w:pPr>
        <w:pStyle w:val="MDPI31text"/>
      </w:pPr>
      <w:r>
        <w:t xml:space="preserve">The secondary sources were </w:t>
      </w:r>
      <w:r w:rsidRPr="00DE3A89">
        <w:t xml:space="preserve">complemented with our own web-based searches for country or regional specific information, with a focus on countries that did not have information displayed </w:t>
      </w:r>
      <w:r>
        <w:t>on</w:t>
      </w:r>
      <w:r w:rsidRPr="00DE3A89">
        <w:t xml:space="preserve"> the GHS Sub-Committee website. This was done by combining the country name with GHS in </w:t>
      </w:r>
      <w:r>
        <w:t>a general internet</w:t>
      </w:r>
      <w:r w:rsidRPr="00DE3A89">
        <w:t xml:space="preserve"> search engine</w:t>
      </w:r>
      <w:r>
        <w:rPr>
          <w:rStyle w:val="FootnoteReference"/>
        </w:rPr>
        <w:footnoteReference w:id="2"/>
      </w:r>
      <w:r w:rsidRPr="00DE3A89">
        <w:t xml:space="preserve"> to find any GHS</w:t>
      </w:r>
      <w:r>
        <w:t>-</w:t>
      </w:r>
      <w:r w:rsidRPr="00DE3A89">
        <w:t>related material for a specific country, as well as searches of website</w:t>
      </w:r>
      <w:r>
        <w:t>s</w:t>
      </w:r>
      <w:r w:rsidRPr="00DE3A89">
        <w:t xml:space="preserve"> of Ministries of Environment and other Ministries of specific countries. For the Latin American region</w:t>
      </w:r>
      <w:r w:rsidR="00CB4674">
        <w:t>,</w:t>
      </w:r>
      <w:r w:rsidRPr="00DE3A89">
        <w:t xml:space="preserve"> the Spanish name and acronym for the GHS was used (SGA) which resulted in additional information. A limitation of the study is that searches in additional languages w</w:t>
      </w:r>
      <w:r>
        <w:t>ere</w:t>
      </w:r>
      <w:r w:rsidRPr="00DE3A89">
        <w:t xml:space="preserve"> </w:t>
      </w:r>
      <w:r>
        <w:t>not conducted</w:t>
      </w:r>
      <w:r w:rsidRPr="00DE3A89">
        <w:t xml:space="preserve">. </w:t>
      </w:r>
      <w:r>
        <w:t xml:space="preserve">However, for countries that have taken part in international collaboration </w:t>
      </w:r>
      <w:r w:rsidR="008040C7">
        <w:t>on chemicals management</w:t>
      </w:r>
      <w:r>
        <w:t>, there will often be a report or a note in English that appears in the internet search</w:t>
      </w:r>
      <w:r w:rsidR="008040C7">
        <w:t>,</w:t>
      </w:r>
      <w:r w:rsidR="006F250C">
        <w:t xml:space="preserve"> if GHS implementation has </w:t>
      </w:r>
      <w:r w:rsidR="008040C7">
        <w:t xml:space="preserve">indeed </w:t>
      </w:r>
      <w:r w:rsidR="006F250C">
        <w:t>taken place</w:t>
      </w:r>
      <w:r>
        <w:t xml:space="preserve">. </w:t>
      </w:r>
    </w:p>
    <w:p w14:paraId="4EA40593" w14:textId="220D6408" w:rsidR="00937905" w:rsidRDefault="003C19C4" w:rsidP="00FE08AA">
      <w:pPr>
        <w:pStyle w:val="MDPI31text"/>
        <w:rPr>
          <w:ins w:id="156" w:author="Linn Persson" w:date="2017-10-31T11:20:00Z"/>
        </w:rPr>
      </w:pPr>
      <w:r w:rsidRPr="00937905">
        <w:t xml:space="preserve">A set of </w:t>
      </w:r>
      <w:r w:rsidR="008040C7" w:rsidRPr="00937905">
        <w:t xml:space="preserve">short </w:t>
      </w:r>
      <w:r w:rsidRPr="00E73D9C">
        <w:t xml:space="preserve">interviews </w:t>
      </w:r>
      <w:ins w:id="157" w:author="Linn Persson" w:date="2017-10-31T11:14:00Z">
        <w:r w:rsidR="00937905" w:rsidRPr="00937905">
          <w:rPr>
            <w:rPrChange w:id="158" w:author="Linn Persson" w:date="2017-10-31T11:22:00Z">
              <w:rPr>
                <w:highlight w:val="yellow"/>
              </w:rPr>
            </w:rPrChange>
          </w:rPr>
          <w:t xml:space="preserve">(see </w:t>
        </w:r>
      </w:ins>
      <w:ins w:id="159" w:author="Linn Persson" w:date="2017-10-31T11:21:00Z">
        <w:r w:rsidR="00937905" w:rsidRPr="00937905">
          <w:rPr>
            <w:rPrChange w:id="160" w:author="Linn Persson" w:date="2017-10-31T11:22:00Z">
              <w:rPr>
                <w:highlight w:val="yellow"/>
              </w:rPr>
            </w:rPrChange>
          </w:rPr>
          <w:fldChar w:fldCharType="begin"/>
        </w:r>
        <w:r w:rsidR="00937905" w:rsidRPr="00937905">
          <w:rPr>
            <w:rPrChange w:id="161" w:author="Linn Persson" w:date="2017-10-31T11:22:00Z">
              <w:rPr>
                <w:highlight w:val="yellow"/>
              </w:rPr>
            </w:rPrChange>
          </w:rPr>
          <w:instrText xml:space="preserve"> REF _Ref497212236 \h </w:instrText>
        </w:r>
      </w:ins>
      <w:r w:rsidR="00937905" w:rsidRPr="00937905">
        <w:rPr>
          <w:rPrChange w:id="162" w:author="Linn Persson" w:date="2017-10-31T11:22:00Z">
            <w:rPr>
              <w:highlight w:val="yellow"/>
            </w:rPr>
          </w:rPrChange>
        </w:rPr>
        <w:instrText xml:space="preserve"> \* MERGEFORMAT </w:instrText>
      </w:r>
      <w:r w:rsidR="00937905" w:rsidRPr="00937905">
        <w:rPr>
          <w:rPrChange w:id="163" w:author="Linn Persson" w:date="2017-10-31T11:22:00Z">
            <w:rPr/>
          </w:rPrChange>
        </w:rPr>
      </w:r>
      <w:r w:rsidR="00937905" w:rsidRPr="00937905">
        <w:rPr>
          <w:rPrChange w:id="164" w:author="Linn Persson" w:date="2017-10-31T11:22:00Z">
            <w:rPr>
              <w:highlight w:val="yellow"/>
            </w:rPr>
          </w:rPrChange>
        </w:rPr>
        <w:fldChar w:fldCharType="separate"/>
      </w:r>
      <w:ins w:id="165" w:author="Linn Persson" w:date="2017-10-31T11:21:00Z">
        <w:r w:rsidR="00937905" w:rsidRPr="00937905">
          <w:rPr>
            <w:szCs w:val="20"/>
            <w:rPrChange w:id="166" w:author="Linn Persson" w:date="2017-10-31T11:22:00Z">
              <w:rPr>
                <w:b/>
                <w:szCs w:val="20"/>
              </w:rPr>
            </w:rPrChange>
          </w:rPr>
          <w:t>T</w:t>
        </w:r>
        <w:r w:rsidR="00937905" w:rsidRPr="00937905">
          <w:rPr>
            <w:szCs w:val="20"/>
          </w:rPr>
          <w:t xml:space="preserve">able </w:t>
        </w:r>
        <w:r w:rsidR="00937905" w:rsidRPr="00937905">
          <w:rPr>
            <w:noProof/>
            <w:szCs w:val="20"/>
          </w:rPr>
          <w:t>1</w:t>
        </w:r>
        <w:r w:rsidR="00937905" w:rsidRPr="00937905">
          <w:rPr>
            <w:rPrChange w:id="167" w:author="Linn Persson" w:date="2017-10-31T11:22:00Z">
              <w:rPr>
                <w:highlight w:val="yellow"/>
              </w:rPr>
            </w:rPrChange>
          </w:rPr>
          <w:fldChar w:fldCharType="end"/>
        </w:r>
        <w:r w:rsidR="00937905" w:rsidRPr="00E73D9C">
          <w:t xml:space="preserve">) </w:t>
        </w:r>
      </w:ins>
      <w:del w:id="168" w:author="Linn Persson" w:date="2017-11-01T12:15:00Z">
        <w:r w:rsidR="008040C7" w:rsidRPr="00937905" w:rsidDel="00D013C7">
          <w:delText>and information requests</w:delText>
        </w:r>
        <w:r w:rsidR="009F664E" w:rsidRPr="00937905" w:rsidDel="00D013C7">
          <w:delText xml:space="preserve"> </w:delText>
        </w:r>
      </w:del>
      <w:r w:rsidRPr="00E73D9C">
        <w:t>by skype, telephone and in written form by email were also carried out</w:t>
      </w:r>
      <w:r w:rsidR="004F4DAF" w:rsidRPr="00E73D9C">
        <w:t xml:space="preserve"> with government officials in charge of GHS implementation at the national level, UN organization officials, representatives of business associations, academic experts and representatives of donor countries</w:t>
      </w:r>
      <w:r w:rsidRPr="00E73D9C">
        <w:t xml:space="preserve">. </w:t>
      </w:r>
      <w:ins w:id="169" w:author="Linn Persson" w:date="2017-10-31T11:23:00Z">
        <w:r w:rsidR="00E73D9C">
          <w:t xml:space="preserve">Nine additional requests for interviews were sent out but not responded to. </w:t>
        </w:r>
      </w:ins>
      <w:r w:rsidR="00763239" w:rsidRPr="00E73D9C">
        <w:t xml:space="preserve">The selection </w:t>
      </w:r>
      <w:ins w:id="170" w:author="Linn Persson" w:date="2017-10-31T11:29:00Z">
        <w:r w:rsidR="00D45130">
          <w:t xml:space="preserve">of interviews </w:t>
        </w:r>
      </w:ins>
      <w:r w:rsidR="00763239" w:rsidRPr="00E73D9C">
        <w:t xml:space="preserve">was made </w:t>
      </w:r>
      <w:r w:rsidR="00E93149" w:rsidRPr="00E73D9C">
        <w:t xml:space="preserve">by 1). Following up with </w:t>
      </w:r>
      <w:r w:rsidR="00643CBC" w:rsidRPr="00E73D9C">
        <w:t xml:space="preserve">some </w:t>
      </w:r>
      <w:r w:rsidR="00E93149" w:rsidRPr="00E73D9C">
        <w:t>countries who received support from UNITAR in developing national implementation strategies for GHS, and 2). Seeking information for some of the countries for which no GHS related information could be found through secondary sources or internet searches, 3) where clarifications were needed on information in government documents</w:t>
      </w:r>
      <w:r w:rsidR="008040C7" w:rsidRPr="00E73D9C">
        <w:t>,</w:t>
      </w:r>
      <w:r w:rsidR="007A255C" w:rsidRPr="00E73D9C">
        <w:t xml:space="preserve"> and 4) input from representatives of private sector, academia and Intergovernmental </w:t>
      </w:r>
      <w:proofErr w:type="spellStart"/>
      <w:r w:rsidR="007A255C" w:rsidRPr="00E73D9C">
        <w:t>organisations</w:t>
      </w:r>
      <w:proofErr w:type="spellEnd"/>
      <w:r w:rsidR="00E93149" w:rsidRPr="00E73D9C">
        <w:t>.</w:t>
      </w:r>
      <w:r w:rsidR="00E93149" w:rsidRPr="00E43A6F">
        <w:t xml:space="preserve"> </w:t>
      </w:r>
      <w:ins w:id="171" w:author="Linn Persson" w:date="2017-10-31T11:10:00Z">
        <w:r w:rsidR="00312265">
          <w:t>The questions addressed in the semi-structured interviews</w:t>
        </w:r>
      </w:ins>
      <w:ins w:id="172" w:author="Linn Persson" w:date="2017-10-31T11:11:00Z">
        <w:r w:rsidR="00312265">
          <w:t xml:space="preserve"> included the GHS implementation activities in specific countries, as well as perceived barriers and opportunities</w:t>
        </w:r>
      </w:ins>
      <w:ins w:id="173" w:author="Linn Persson" w:date="2017-10-31T11:13:00Z">
        <w:r w:rsidR="00937905">
          <w:t xml:space="preserve"> for legislating GHS</w:t>
        </w:r>
      </w:ins>
      <w:ins w:id="174" w:author="Linn Persson" w:date="2017-10-31T11:11:00Z">
        <w:r w:rsidR="00312265">
          <w:t>.</w:t>
        </w:r>
      </w:ins>
      <w:ins w:id="175" w:author="Linn Persson" w:date="2017-10-31T11:30:00Z">
        <w:r w:rsidR="00D45130">
          <w:t xml:space="preserve"> The information collected fed into the classification of GHS implementation status of countries, as well as to the discussion on </w:t>
        </w:r>
      </w:ins>
      <w:ins w:id="176" w:author="Linn Persson" w:date="2017-10-31T11:31:00Z">
        <w:r w:rsidR="00D45130">
          <w:t xml:space="preserve">possible </w:t>
        </w:r>
      </w:ins>
      <w:ins w:id="177" w:author="Linn Persson" w:date="2017-10-31T11:30:00Z">
        <w:r w:rsidR="00D45130">
          <w:t>explanator</w:t>
        </w:r>
      </w:ins>
      <w:ins w:id="178" w:author="Linn Persson" w:date="2017-10-31T11:31:00Z">
        <w:r w:rsidR="00D45130">
          <w:t>y factors.</w:t>
        </w:r>
      </w:ins>
      <w:ins w:id="179" w:author="Linn Persson" w:date="2017-10-31T11:11:00Z">
        <w:r w:rsidR="00312265">
          <w:t xml:space="preserve"> </w:t>
        </w:r>
      </w:ins>
      <w:r w:rsidR="0011620B">
        <w:t xml:space="preserve">In addition, </w:t>
      </w:r>
      <w:r w:rsidR="00BA2B41">
        <w:t xml:space="preserve">one of the authors attended </w:t>
      </w:r>
      <w:r w:rsidR="0011620B">
        <w:t>the 33</w:t>
      </w:r>
      <w:r w:rsidR="0011620B" w:rsidRPr="0011620B">
        <w:rPr>
          <w:vertAlign w:val="superscript"/>
        </w:rPr>
        <w:t>rd</w:t>
      </w:r>
      <w:r w:rsidR="0011620B">
        <w:t xml:space="preserve"> session of the GHS sub</w:t>
      </w:r>
      <w:r w:rsidR="00EA0808">
        <w:t>-</w:t>
      </w:r>
      <w:r w:rsidR="0011620B">
        <w:t xml:space="preserve">committee of experts </w:t>
      </w:r>
      <w:r w:rsidR="00EA0808">
        <w:t>in Geneva 10-12</w:t>
      </w:r>
      <w:r w:rsidR="00EA0808" w:rsidRPr="00EA0808">
        <w:rPr>
          <w:vertAlign w:val="superscript"/>
        </w:rPr>
        <w:t>th</w:t>
      </w:r>
      <w:r w:rsidR="00EA0808">
        <w:t xml:space="preserve"> of July 2017</w:t>
      </w:r>
      <w:r w:rsidR="00BA2B41">
        <w:t xml:space="preserve"> as observer</w:t>
      </w:r>
      <w:r w:rsidR="0032789D">
        <w:t>. Prelimin</w:t>
      </w:r>
      <w:r w:rsidR="0011620B">
        <w:t xml:space="preserve">ary results of this study were presented at the session </w:t>
      </w:r>
      <w:r w:rsidR="00BF6036">
        <w:t>of the S</w:t>
      </w:r>
      <w:r w:rsidR="00EA0808">
        <w:t xml:space="preserve">ub-committee </w:t>
      </w:r>
      <w:r w:rsidR="0011620B">
        <w:t>and feedback invited.</w:t>
      </w:r>
    </w:p>
    <w:p w14:paraId="4CE4A3A9" w14:textId="2617171C" w:rsidR="00937905" w:rsidRDefault="00937905" w:rsidP="00FE08AA">
      <w:pPr>
        <w:pStyle w:val="MDPI31text"/>
        <w:rPr>
          <w:ins w:id="180" w:author="Linn Persson" w:date="2017-10-31T11:20:00Z"/>
        </w:rPr>
      </w:pPr>
    </w:p>
    <w:p w14:paraId="05517BE2" w14:textId="3ABF3077" w:rsidR="00937905" w:rsidRDefault="00937905" w:rsidP="00937905">
      <w:pPr>
        <w:pStyle w:val="MDPI41tablecaption"/>
        <w:jc w:val="center"/>
        <w:rPr>
          <w:ins w:id="181" w:author="Linn Persson" w:date="2017-10-31T11:20:00Z"/>
        </w:rPr>
      </w:pPr>
      <w:bookmarkStart w:id="182" w:name="_Ref497212236"/>
      <w:ins w:id="183" w:author="Linn Persson" w:date="2017-10-31T11:20:00Z">
        <w:r w:rsidRPr="00937905">
          <w:rPr>
            <w:b/>
            <w:szCs w:val="20"/>
          </w:rPr>
          <w:t>T</w:t>
        </w:r>
        <w:r w:rsidRPr="00937905">
          <w:rPr>
            <w:b/>
            <w:szCs w:val="20"/>
            <w:rPrChange w:id="184" w:author="Linn Persson" w:date="2017-10-31T11:22:00Z">
              <w:rPr>
                <w:szCs w:val="20"/>
              </w:rPr>
            </w:rPrChange>
          </w:rPr>
          <w:t xml:space="preserve">able </w:t>
        </w:r>
        <w:r w:rsidRPr="00937905">
          <w:rPr>
            <w:b/>
            <w:szCs w:val="20"/>
            <w:rPrChange w:id="185" w:author="Linn Persson" w:date="2017-10-31T11:22:00Z">
              <w:rPr>
                <w:szCs w:val="20"/>
              </w:rPr>
            </w:rPrChange>
          </w:rPr>
          <w:fldChar w:fldCharType="begin"/>
        </w:r>
        <w:r w:rsidRPr="00937905">
          <w:rPr>
            <w:b/>
            <w:szCs w:val="20"/>
            <w:rPrChange w:id="186" w:author="Linn Persson" w:date="2017-10-31T11:22:00Z">
              <w:rPr>
                <w:szCs w:val="20"/>
              </w:rPr>
            </w:rPrChange>
          </w:rPr>
          <w:instrText xml:space="preserve"> SEQ Table \* ARABIC </w:instrText>
        </w:r>
        <w:r w:rsidRPr="00937905">
          <w:rPr>
            <w:b/>
            <w:szCs w:val="20"/>
            <w:rPrChange w:id="187" w:author="Linn Persson" w:date="2017-10-31T11:22:00Z">
              <w:rPr>
                <w:noProof/>
                <w:szCs w:val="20"/>
              </w:rPr>
            </w:rPrChange>
          </w:rPr>
          <w:fldChar w:fldCharType="separate"/>
        </w:r>
        <w:r w:rsidRPr="00937905">
          <w:rPr>
            <w:b/>
            <w:noProof/>
            <w:szCs w:val="20"/>
            <w:rPrChange w:id="188" w:author="Linn Persson" w:date="2017-10-31T11:22:00Z">
              <w:rPr>
                <w:noProof/>
                <w:szCs w:val="20"/>
              </w:rPr>
            </w:rPrChange>
          </w:rPr>
          <w:t>1</w:t>
        </w:r>
        <w:r w:rsidRPr="00937905">
          <w:rPr>
            <w:b/>
            <w:noProof/>
            <w:szCs w:val="20"/>
            <w:rPrChange w:id="189" w:author="Linn Persson" w:date="2017-10-31T11:22:00Z">
              <w:rPr>
                <w:noProof/>
                <w:szCs w:val="20"/>
              </w:rPr>
            </w:rPrChange>
          </w:rPr>
          <w:fldChar w:fldCharType="end"/>
        </w:r>
        <w:bookmarkEnd w:id="182"/>
        <w:r w:rsidRPr="0013643D">
          <w:rPr>
            <w:szCs w:val="20"/>
          </w:rPr>
          <w:t>.</w:t>
        </w:r>
        <w:r>
          <w:t xml:space="preserve"> </w:t>
        </w:r>
      </w:ins>
      <w:ins w:id="190" w:author="Linn Persson" w:date="2017-11-01T11:38:00Z">
        <w:r w:rsidR="004F7C15">
          <w:rPr>
            <w:snapToGrid w:val="0"/>
          </w:rPr>
          <w:t>Interviews</w:t>
        </w:r>
      </w:ins>
      <w:ins w:id="191" w:author="Linn Persson" w:date="2017-11-01T11:39:00Z">
        <w:r w:rsidR="004F7C15">
          <w:rPr>
            <w:snapToGrid w:val="0"/>
          </w:rPr>
          <w:t xml:space="preserve"> and </w:t>
        </w:r>
        <w:commentRangeStart w:id="192"/>
        <w:r w:rsidR="004F7C15">
          <w:rPr>
            <w:snapToGrid w:val="0"/>
          </w:rPr>
          <w:t>information</w:t>
        </w:r>
      </w:ins>
      <w:commentRangeEnd w:id="192"/>
      <w:r w:rsidR="00B83975">
        <w:rPr>
          <w:rStyle w:val="CommentReference"/>
          <w:rFonts w:ascii="Times New Roman" w:hAnsi="Times New Roman" w:cs="Times New Roman"/>
          <w:lang w:bidi="ar-SA"/>
        </w:rPr>
        <w:commentReference w:id="192"/>
      </w:r>
      <w:ins w:id="193" w:author="Linn Persson" w:date="2017-11-01T11:39:00Z">
        <w:r w:rsidR="004F7C15">
          <w:rPr>
            <w:snapToGrid w:val="0"/>
          </w:rPr>
          <w:t xml:space="preserve"> requests</w:t>
        </w:r>
      </w:ins>
      <w:ins w:id="194" w:author="Linn Persson" w:date="2017-10-31T11:20:00Z">
        <w:r>
          <w:rPr>
            <w:snapToGrid w:val="0"/>
          </w:rPr>
          <w:t xml:space="preserve"> </w:t>
        </w:r>
      </w:ins>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5" w:author="Linn Persson" w:date="2017-10-31T11:20:00Z">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540"/>
        <w:gridCol w:w="3046"/>
        <w:gridCol w:w="2297"/>
        <w:gridCol w:w="1961"/>
        <w:tblGridChange w:id="196">
          <w:tblGrid>
            <w:gridCol w:w="1540"/>
            <w:gridCol w:w="3046"/>
            <w:gridCol w:w="2297"/>
            <w:gridCol w:w="1961"/>
          </w:tblGrid>
        </w:tblGridChange>
      </w:tblGrid>
      <w:tr w:rsidR="00937905" w:rsidRPr="00972FFD" w14:paraId="076D656D" w14:textId="77777777" w:rsidTr="00937905">
        <w:trPr>
          <w:ins w:id="197" w:author="Linn Persson" w:date="2017-10-31T11:20:00Z"/>
        </w:trPr>
        <w:tc>
          <w:tcPr>
            <w:tcW w:w="1540" w:type="dxa"/>
            <w:tcBorders>
              <w:bottom w:val="single" w:sz="4" w:space="0" w:color="auto"/>
            </w:tcBorders>
            <w:tcPrChange w:id="198" w:author="Linn Persson" w:date="2017-10-31T11:20:00Z">
              <w:tcPr>
                <w:tcW w:w="1555" w:type="dxa"/>
                <w:tcBorders>
                  <w:bottom w:val="single" w:sz="4" w:space="0" w:color="auto"/>
                </w:tcBorders>
              </w:tcPr>
            </w:tcPrChange>
          </w:tcPr>
          <w:p w14:paraId="073710DA" w14:textId="77777777" w:rsidR="00937905" w:rsidRPr="00972FFD" w:rsidRDefault="00937905" w:rsidP="00BF2E48">
            <w:pPr>
              <w:jc w:val="center"/>
              <w:rPr>
                <w:ins w:id="199" w:author="Linn Persson" w:date="2017-10-31T11:20:00Z"/>
                <w:rFonts w:ascii="Palatino Linotype" w:hAnsi="Palatino Linotype"/>
                <w:b/>
                <w:sz w:val="20"/>
              </w:rPr>
            </w:pPr>
            <w:bookmarkStart w:id="200" w:name="_Hlk497146126"/>
            <w:ins w:id="201" w:author="Linn Persson" w:date="2017-10-31T11:20:00Z">
              <w:r w:rsidRPr="00972FFD">
                <w:rPr>
                  <w:rFonts w:ascii="Palatino Linotype" w:hAnsi="Palatino Linotype"/>
                  <w:b/>
                  <w:sz w:val="20"/>
                </w:rPr>
                <w:t>Name</w:t>
              </w:r>
            </w:ins>
          </w:p>
        </w:tc>
        <w:tc>
          <w:tcPr>
            <w:tcW w:w="3046" w:type="dxa"/>
            <w:tcBorders>
              <w:bottom w:val="single" w:sz="4" w:space="0" w:color="auto"/>
            </w:tcBorders>
            <w:tcPrChange w:id="202" w:author="Linn Persson" w:date="2017-10-31T11:20:00Z">
              <w:tcPr>
                <w:tcW w:w="3061" w:type="dxa"/>
                <w:tcBorders>
                  <w:bottom w:val="single" w:sz="4" w:space="0" w:color="auto"/>
                </w:tcBorders>
              </w:tcPr>
            </w:tcPrChange>
          </w:tcPr>
          <w:p w14:paraId="668E4094" w14:textId="77777777" w:rsidR="00937905" w:rsidRPr="00972FFD" w:rsidRDefault="00937905" w:rsidP="00BF2E48">
            <w:pPr>
              <w:jc w:val="center"/>
              <w:rPr>
                <w:ins w:id="203" w:author="Linn Persson" w:date="2017-10-31T11:20:00Z"/>
                <w:rFonts w:ascii="Palatino Linotype" w:hAnsi="Palatino Linotype"/>
                <w:b/>
                <w:sz w:val="20"/>
              </w:rPr>
            </w:pPr>
            <w:proofErr w:type="spellStart"/>
            <w:ins w:id="204" w:author="Linn Persson" w:date="2017-10-31T11:20:00Z">
              <w:r w:rsidRPr="00972FFD">
                <w:rPr>
                  <w:rFonts w:ascii="Palatino Linotype" w:hAnsi="Palatino Linotype"/>
                  <w:b/>
                  <w:sz w:val="20"/>
                </w:rPr>
                <w:t>Organisation</w:t>
              </w:r>
              <w:proofErr w:type="spellEnd"/>
            </w:ins>
          </w:p>
        </w:tc>
        <w:tc>
          <w:tcPr>
            <w:tcW w:w="2297" w:type="dxa"/>
            <w:tcBorders>
              <w:bottom w:val="single" w:sz="4" w:space="0" w:color="auto"/>
            </w:tcBorders>
            <w:tcPrChange w:id="205" w:author="Linn Persson" w:date="2017-10-31T11:20:00Z">
              <w:tcPr>
                <w:tcW w:w="2325" w:type="dxa"/>
                <w:tcBorders>
                  <w:bottom w:val="single" w:sz="4" w:space="0" w:color="auto"/>
                </w:tcBorders>
              </w:tcPr>
            </w:tcPrChange>
          </w:tcPr>
          <w:p w14:paraId="7A504F3E" w14:textId="77777777" w:rsidR="00937905" w:rsidRPr="00972FFD" w:rsidRDefault="00937905" w:rsidP="00BF2E48">
            <w:pPr>
              <w:jc w:val="center"/>
              <w:rPr>
                <w:ins w:id="206" w:author="Linn Persson" w:date="2017-10-31T11:20:00Z"/>
                <w:rFonts w:ascii="Palatino Linotype" w:hAnsi="Palatino Linotype"/>
                <w:b/>
                <w:sz w:val="20"/>
              </w:rPr>
            </w:pPr>
            <w:ins w:id="207" w:author="Linn Persson" w:date="2017-10-31T11:20:00Z">
              <w:r w:rsidRPr="00972FFD">
                <w:rPr>
                  <w:rFonts w:ascii="Palatino Linotype" w:hAnsi="Palatino Linotype"/>
                  <w:b/>
                  <w:sz w:val="20"/>
                </w:rPr>
                <w:t>Position</w:t>
              </w:r>
            </w:ins>
          </w:p>
        </w:tc>
        <w:tc>
          <w:tcPr>
            <w:tcW w:w="1961" w:type="dxa"/>
            <w:tcBorders>
              <w:bottom w:val="single" w:sz="4" w:space="0" w:color="auto"/>
            </w:tcBorders>
            <w:tcPrChange w:id="208" w:author="Linn Persson" w:date="2017-10-31T11:20:00Z">
              <w:tcPr>
                <w:tcW w:w="1985" w:type="dxa"/>
                <w:tcBorders>
                  <w:bottom w:val="single" w:sz="4" w:space="0" w:color="auto"/>
                </w:tcBorders>
              </w:tcPr>
            </w:tcPrChange>
          </w:tcPr>
          <w:p w14:paraId="75FD09C9" w14:textId="77777777" w:rsidR="00937905" w:rsidRPr="00972FFD" w:rsidRDefault="00937905" w:rsidP="00BF2E48">
            <w:pPr>
              <w:jc w:val="center"/>
              <w:rPr>
                <w:ins w:id="209" w:author="Linn Persson" w:date="2017-10-31T11:20:00Z"/>
                <w:rFonts w:ascii="Palatino Linotype" w:hAnsi="Palatino Linotype"/>
                <w:b/>
                <w:sz w:val="20"/>
              </w:rPr>
            </w:pPr>
            <w:ins w:id="210" w:author="Linn Persson" w:date="2017-10-31T11:20:00Z">
              <w:r w:rsidRPr="00972FFD">
                <w:rPr>
                  <w:rFonts w:ascii="Palatino Linotype" w:hAnsi="Palatino Linotype"/>
                  <w:b/>
                  <w:sz w:val="20"/>
                </w:rPr>
                <w:t>Date and location of interview</w:t>
              </w:r>
            </w:ins>
          </w:p>
        </w:tc>
      </w:tr>
      <w:tr w:rsidR="00937905" w:rsidRPr="00972FFD" w14:paraId="3E3F6731" w14:textId="77777777" w:rsidTr="00937905">
        <w:trPr>
          <w:ins w:id="211" w:author="Linn Persson" w:date="2017-10-31T11:20:00Z"/>
        </w:trPr>
        <w:tc>
          <w:tcPr>
            <w:tcW w:w="1540" w:type="dxa"/>
            <w:tcBorders>
              <w:top w:val="single" w:sz="4" w:space="0" w:color="auto"/>
            </w:tcBorders>
            <w:tcPrChange w:id="212" w:author="Linn Persson" w:date="2017-10-31T11:20:00Z">
              <w:tcPr>
                <w:tcW w:w="1555" w:type="dxa"/>
                <w:tcBorders>
                  <w:top w:val="single" w:sz="4" w:space="0" w:color="auto"/>
                </w:tcBorders>
              </w:tcPr>
            </w:tcPrChange>
          </w:tcPr>
          <w:p w14:paraId="0AD8AE63" w14:textId="77777777" w:rsidR="00937905" w:rsidRPr="00972FFD" w:rsidRDefault="00937905">
            <w:pPr>
              <w:jc w:val="left"/>
              <w:rPr>
                <w:ins w:id="213" w:author="Linn Persson" w:date="2017-10-31T11:20:00Z"/>
                <w:rFonts w:ascii="Palatino Linotype" w:hAnsi="Palatino Linotype"/>
                <w:sz w:val="16"/>
                <w:szCs w:val="16"/>
              </w:rPr>
              <w:pPrChange w:id="214" w:author="Linn Persson" w:date="2017-10-31T11:22:00Z">
                <w:pPr/>
              </w:pPrChange>
            </w:pPr>
            <w:ins w:id="215" w:author="Linn Persson" w:date="2017-10-31T11:20:00Z">
              <w:r w:rsidRPr="00972FFD">
                <w:rPr>
                  <w:rFonts w:ascii="Palatino Linotype" w:hAnsi="Palatino Linotype"/>
                  <w:sz w:val="16"/>
                  <w:szCs w:val="16"/>
                </w:rPr>
                <w:t xml:space="preserve">Ms. Adriana </w:t>
              </w:r>
              <w:proofErr w:type="spellStart"/>
              <w:r w:rsidRPr="00972FFD">
                <w:rPr>
                  <w:rFonts w:ascii="Palatino Linotype" w:hAnsi="Palatino Linotype"/>
                  <w:sz w:val="16"/>
                  <w:szCs w:val="16"/>
                </w:rPr>
                <w:t>Jalba</w:t>
              </w:r>
              <w:proofErr w:type="spellEnd"/>
            </w:ins>
          </w:p>
        </w:tc>
        <w:tc>
          <w:tcPr>
            <w:tcW w:w="3046" w:type="dxa"/>
            <w:tcBorders>
              <w:top w:val="single" w:sz="4" w:space="0" w:color="auto"/>
            </w:tcBorders>
            <w:tcPrChange w:id="216" w:author="Linn Persson" w:date="2017-10-31T11:20:00Z">
              <w:tcPr>
                <w:tcW w:w="3061" w:type="dxa"/>
                <w:tcBorders>
                  <w:top w:val="single" w:sz="4" w:space="0" w:color="auto"/>
                </w:tcBorders>
              </w:tcPr>
            </w:tcPrChange>
          </w:tcPr>
          <w:p w14:paraId="35A6D0C0" w14:textId="77777777" w:rsidR="00937905" w:rsidRPr="00972FFD" w:rsidRDefault="00937905">
            <w:pPr>
              <w:jc w:val="left"/>
              <w:rPr>
                <w:ins w:id="217" w:author="Linn Persson" w:date="2017-10-31T11:20:00Z"/>
                <w:rFonts w:ascii="Palatino Linotype" w:hAnsi="Palatino Linotype"/>
                <w:sz w:val="16"/>
                <w:szCs w:val="16"/>
              </w:rPr>
              <w:pPrChange w:id="218" w:author="Linn Persson" w:date="2017-10-31T11:22:00Z">
                <w:pPr/>
              </w:pPrChange>
            </w:pPr>
            <w:proofErr w:type="spellStart"/>
            <w:ins w:id="219" w:author="Linn Persson" w:date="2017-10-31T11:20:00Z">
              <w:r w:rsidRPr="00972FFD">
                <w:rPr>
                  <w:rFonts w:ascii="Palatino Linotype" w:hAnsi="Palatino Linotype"/>
                  <w:sz w:val="16"/>
                  <w:szCs w:val="16"/>
                </w:rPr>
                <w:t>Cefic</w:t>
              </w:r>
              <w:proofErr w:type="spellEnd"/>
              <w:r w:rsidRPr="00972FFD">
                <w:rPr>
                  <w:rFonts w:ascii="Palatino Linotype" w:hAnsi="Palatino Linotype"/>
                  <w:sz w:val="16"/>
                  <w:szCs w:val="16"/>
                </w:rPr>
                <w:t xml:space="preserve"> (former)</w:t>
              </w:r>
            </w:ins>
          </w:p>
        </w:tc>
        <w:tc>
          <w:tcPr>
            <w:tcW w:w="2297" w:type="dxa"/>
            <w:tcBorders>
              <w:top w:val="single" w:sz="4" w:space="0" w:color="auto"/>
            </w:tcBorders>
            <w:tcPrChange w:id="220" w:author="Linn Persson" w:date="2017-10-31T11:20:00Z">
              <w:tcPr>
                <w:tcW w:w="2325" w:type="dxa"/>
                <w:tcBorders>
                  <w:top w:val="single" w:sz="4" w:space="0" w:color="auto"/>
                </w:tcBorders>
              </w:tcPr>
            </w:tcPrChange>
          </w:tcPr>
          <w:p w14:paraId="5BA325D9" w14:textId="77777777" w:rsidR="00937905" w:rsidRPr="00972FFD" w:rsidRDefault="00937905">
            <w:pPr>
              <w:jc w:val="left"/>
              <w:rPr>
                <w:ins w:id="221" w:author="Linn Persson" w:date="2017-10-31T11:20:00Z"/>
                <w:rFonts w:ascii="Palatino Linotype" w:hAnsi="Palatino Linotype"/>
                <w:sz w:val="16"/>
                <w:szCs w:val="16"/>
              </w:rPr>
              <w:pPrChange w:id="222" w:author="Linn Persson" w:date="2017-10-31T11:22:00Z">
                <w:pPr/>
              </w:pPrChange>
            </w:pPr>
            <w:ins w:id="223" w:author="Linn Persson" w:date="2017-10-31T11:20:00Z">
              <w:r w:rsidRPr="00972FFD">
                <w:rPr>
                  <w:rFonts w:ascii="Palatino Linotype" w:hAnsi="Palatino Linotype"/>
                  <w:sz w:val="16"/>
                  <w:szCs w:val="16"/>
                </w:rPr>
                <w:t xml:space="preserve">Manager International Chemicals Management </w:t>
              </w:r>
            </w:ins>
          </w:p>
          <w:p w14:paraId="1CEFD658" w14:textId="77777777" w:rsidR="00937905" w:rsidRPr="00972FFD" w:rsidRDefault="00937905">
            <w:pPr>
              <w:jc w:val="left"/>
              <w:rPr>
                <w:ins w:id="224" w:author="Linn Persson" w:date="2017-10-31T11:20:00Z"/>
                <w:rFonts w:ascii="Palatino Linotype" w:hAnsi="Palatino Linotype"/>
                <w:sz w:val="16"/>
                <w:szCs w:val="16"/>
              </w:rPr>
              <w:pPrChange w:id="225" w:author="Linn Persson" w:date="2017-10-31T11:22:00Z">
                <w:pPr/>
              </w:pPrChange>
            </w:pPr>
          </w:p>
        </w:tc>
        <w:tc>
          <w:tcPr>
            <w:tcW w:w="1961" w:type="dxa"/>
            <w:tcBorders>
              <w:top w:val="single" w:sz="4" w:space="0" w:color="auto"/>
            </w:tcBorders>
            <w:tcPrChange w:id="226" w:author="Linn Persson" w:date="2017-10-31T11:20:00Z">
              <w:tcPr>
                <w:tcW w:w="1985" w:type="dxa"/>
                <w:tcBorders>
                  <w:top w:val="single" w:sz="4" w:space="0" w:color="auto"/>
                </w:tcBorders>
              </w:tcPr>
            </w:tcPrChange>
          </w:tcPr>
          <w:p w14:paraId="37FE9FA6" w14:textId="77777777" w:rsidR="00937905" w:rsidRPr="00972FFD" w:rsidRDefault="00937905">
            <w:pPr>
              <w:jc w:val="left"/>
              <w:rPr>
                <w:ins w:id="227" w:author="Linn Persson" w:date="2017-10-31T11:20:00Z"/>
                <w:rFonts w:ascii="Palatino Linotype" w:hAnsi="Palatino Linotype"/>
                <w:sz w:val="16"/>
                <w:szCs w:val="16"/>
              </w:rPr>
              <w:pPrChange w:id="228" w:author="Linn Persson" w:date="2017-10-31T11:22:00Z">
                <w:pPr/>
              </w:pPrChange>
            </w:pPr>
            <w:ins w:id="229" w:author="Linn Persson" w:date="2017-10-31T11:20:00Z">
              <w:r w:rsidRPr="00972FFD">
                <w:rPr>
                  <w:rFonts w:ascii="Palatino Linotype" w:hAnsi="Palatino Linotype"/>
                  <w:sz w:val="16"/>
                  <w:szCs w:val="16"/>
                </w:rPr>
                <w:t xml:space="preserve">20161107, by telephone. </w:t>
              </w:r>
            </w:ins>
          </w:p>
        </w:tc>
      </w:tr>
      <w:bookmarkEnd w:id="200"/>
      <w:tr w:rsidR="00937905" w:rsidRPr="00972FFD" w14:paraId="6573CD7E" w14:textId="77777777" w:rsidTr="00937905">
        <w:trPr>
          <w:ins w:id="230" w:author="Linn Persson" w:date="2017-10-31T11:20:00Z"/>
        </w:trPr>
        <w:tc>
          <w:tcPr>
            <w:tcW w:w="1540" w:type="dxa"/>
            <w:tcPrChange w:id="231" w:author="Linn Persson" w:date="2017-10-31T11:20:00Z">
              <w:tcPr>
                <w:tcW w:w="1555" w:type="dxa"/>
              </w:tcPr>
            </w:tcPrChange>
          </w:tcPr>
          <w:p w14:paraId="21668C02" w14:textId="77777777" w:rsidR="00937905" w:rsidRPr="00972FFD" w:rsidRDefault="00937905">
            <w:pPr>
              <w:jc w:val="left"/>
              <w:rPr>
                <w:ins w:id="232" w:author="Linn Persson" w:date="2017-10-31T11:20:00Z"/>
                <w:rFonts w:ascii="Palatino Linotype" w:hAnsi="Palatino Linotype"/>
                <w:sz w:val="16"/>
                <w:szCs w:val="16"/>
              </w:rPr>
              <w:pPrChange w:id="233" w:author="Linn Persson" w:date="2017-10-31T11:22:00Z">
                <w:pPr/>
              </w:pPrChange>
            </w:pPr>
            <w:ins w:id="234" w:author="Linn Persson" w:date="2017-10-31T11:20:00Z">
              <w:r w:rsidRPr="00972FFD">
                <w:rPr>
                  <w:rFonts w:ascii="Palatino Linotype" w:hAnsi="Palatino Linotype"/>
                  <w:sz w:val="16"/>
                  <w:szCs w:val="16"/>
                </w:rPr>
                <w:t>Mr. Oliver Wootton</w:t>
              </w:r>
            </w:ins>
          </w:p>
        </w:tc>
        <w:tc>
          <w:tcPr>
            <w:tcW w:w="3046" w:type="dxa"/>
            <w:tcPrChange w:id="235" w:author="Linn Persson" w:date="2017-10-31T11:20:00Z">
              <w:tcPr>
                <w:tcW w:w="3061" w:type="dxa"/>
              </w:tcPr>
            </w:tcPrChange>
          </w:tcPr>
          <w:p w14:paraId="7615EDF5" w14:textId="77777777" w:rsidR="00937905" w:rsidRPr="00972FFD" w:rsidRDefault="00937905">
            <w:pPr>
              <w:jc w:val="left"/>
              <w:rPr>
                <w:ins w:id="236" w:author="Linn Persson" w:date="2017-10-31T11:20:00Z"/>
                <w:rFonts w:ascii="Palatino Linotype" w:hAnsi="Palatino Linotype"/>
                <w:sz w:val="16"/>
                <w:szCs w:val="16"/>
              </w:rPr>
              <w:pPrChange w:id="237" w:author="Linn Persson" w:date="2017-10-31T11:22:00Z">
                <w:pPr/>
              </w:pPrChange>
            </w:pPr>
            <w:ins w:id="238" w:author="Linn Persson" w:date="2017-10-31T11:20:00Z">
              <w:r w:rsidRPr="00972FFD">
                <w:rPr>
                  <w:rFonts w:ascii="Palatino Linotype" w:hAnsi="Palatino Linotype"/>
                  <w:sz w:val="16"/>
                  <w:szCs w:val="16"/>
                </w:rPr>
                <w:t>UNITAR</w:t>
              </w:r>
            </w:ins>
          </w:p>
        </w:tc>
        <w:tc>
          <w:tcPr>
            <w:tcW w:w="2297" w:type="dxa"/>
            <w:tcPrChange w:id="239" w:author="Linn Persson" w:date="2017-10-31T11:20:00Z">
              <w:tcPr>
                <w:tcW w:w="2325" w:type="dxa"/>
              </w:tcPr>
            </w:tcPrChange>
          </w:tcPr>
          <w:p w14:paraId="4256C9EA" w14:textId="77777777" w:rsidR="00937905" w:rsidRPr="00972FFD" w:rsidRDefault="00937905">
            <w:pPr>
              <w:jc w:val="left"/>
              <w:rPr>
                <w:ins w:id="240" w:author="Linn Persson" w:date="2017-10-31T11:20:00Z"/>
                <w:rFonts w:ascii="Palatino Linotype" w:hAnsi="Palatino Linotype"/>
                <w:sz w:val="16"/>
                <w:szCs w:val="16"/>
              </w:rPr>
              <w:pPrChange w:id="241" w:author="Linn Persson" w:date="2017-10-31T11:22:00Z">
                <w:pPr/>
              </w:pPrChange>
            </w:pPr>
            <w:ins w:id="242" w:author="Linn Persson" w:date="2017-10-31T11:20:00Z">
              <w:r w:rsidRPr="00972FFD">
                <w:rPr>
                  <w:rFonts w:ascii="Palatino Linotype" w:hAnsi="Palatino Linotype"/>
                  <w:sz w:val="16"/>
                  <w:szCs w:val="16"/>
                </w:rPr>
                <w:t xml:space="preserve">Training Associate, Chemicals &amp; Waste </w:t>
              </w:r>
              <w:r w:rsidRPr="00972FFD">
                <w:rPr>
                  <w:rFonts w:ascii="Palatino Linotype" w:hAnsi="Palatino Linotype"/>
                  <w:sz w:val="16"/>
                  <w:szCs w:val="16"/>
                </w:rPr>
                <w:lastRenderedPageBreak/>
                <w:t xml:space="preserve">Management </w:t>
              </w:r>
              <w:proofErr w:type="spellStart"/>
              <w:r w:rsidRPr="00972FFD">
                <w:rPr>
                  <w:rFonts w:ascii="Palatino Linotype" w:hAnsi="Palatino Linotype"/>
                  <w:sz w:val="16"/>
                  <w:szCs w:val="16"/>
                </w:rPr>
                <w:t>Programme</w:t>
              </w:r>
              <w:proofErr w:type="spellEnd"/>
            </w:ins>
          </w:p>
          <w:p w14:paraId="168CDDDE" w14:textId="77777777" w:rsidR="00937905" w:rsidRPr="00972FFD" w:rsidRDefault="00937905">
            <w:pPr>
              <w:jc w:val="left"/>
              <w:rPr>
                <w:ins w:id="243" w:author="Linn Persson" w:date="2017-10-31T11:20:00Z"/>
                <w:rFonts w:ascii="Palatino Linotype" w:hAnsi="Palatino Linotype"/>
                <w:sz w:val="16"/>
                <w:szCs w:val="16"/>
              </w:rPr>
              <w:pPrChange w:id="244" w:author="Linn Persson" w:date="2017-10-31T11:22:00Z">
                <w:pPr/>
              </w:pPrChange>
            </w:pPr>
          </w:p>
        </w:tc>
        <w:tc>
          <w:tcPr>
            <w:tcW w:w="1961" w:type="dxa"/>
            <w:tcPrChange w:id="245" w:author="Linn Persson" w:date="2017-10-31T11:20:00Z">
              <w:tcPr>
                <w:tcW w:w="1985" w:type="dxa"/>
              </w:tcPr>
            </w:tcPrChange>
          </w:tcPr>
          <w:p w14:paraId="3528488B" w14:textId="77777777" w:rsidR="00937905" w:rsidRPr="00972FFD" w:rsidRDefault="00937905">
            <w:pPr>
              <w:jc w:val="left"/>
              <w:rPr>
                <w:ins w:id="246" w:author="Linn Persson" w:date="2017-10-31T11:20:00Z"/>
                <w:rFonts w:ascii="Palatino Linotype" w:hAnsi="Palatino Linotype"/>
                <w:sz w:val="16"/>
                <w:szCs w:val="16"/>
              </w:rPr>
              <w:pPrChange w:id="247" w:author="Linn Persson" w:date="2017-10-31T11:22:00Z">
                <w:pPr/>
              </w:pPrChange>
            </w:pPr>
            <w:ins w:id="248" w:author="Linn Persson" w:date="2017-10-31T11:20:00Z">
              <w:r w:rsidRPr="00972FFD">
                <w:rPr>
                  <w:rFonts w:ascii="Palatino Linotype" w:hAnsi="Palatino Linotype"/>
                  <w:sz w:val="16"/>
                  <w:szCs w:val="16"/>
                </w:rPr>
                <w:lastRenderedPageBreak/>
                <w:t>20161116, by skype</w:t>
              </w:r>
            </w:ins>
          </w:p>
        </w:tc>
      </w:tr>
      <w:tr w:rsidR="00937905" w:rsidRPr="00972FFD" w14:paraId="5969244A" w14:textId="77777777" w:rsidTr="00937905">
        <w:trPr>
          <w:ins w:id="249" w:author="Linn Persson" w:date="2017-10-31T11:20:00Z"/>
        </w:trPr>
        <w:tc>
          <w:tcPr>
            <w:tcW w:w="1540" w:type="dxa"/>
            <w:tcPrChange w:id="250" w:author="Linn Persson" w:date="2017-10-31T11:20:00Z">
              <w:tcPr>
                <w:tcW w:w="1555" w:type="dxa"/>
              </w:tcPr>
            </w:tcPrChange>
          </w:tcPr>
          <w:p w14:paraId="269F422D" w14:textId="77777777" w:rsidR="00937905" w:rsidRPr="00972FFD" w:rsidRDefault="00937905">
            <w:pPr>
              <w:jc w:val="left"/>
              <w:rPr>
                <w:ins w:id="251" w:author="Linn Persson" w:date="2017-10-31T11:20:00Z"/>
                <w:rFonts w:ascii="Palatino Linotype" w:hAnsi="Palatino Linotype"/>
                <w:sz w:val="16"/>
                <w:szCs w:val="16"/>
              </w:rPr>
              <w:pPrChange w:id="252" w:author="Linn Persson" w:date="2017-10-31T11:22:00Z">
                <w:pPr/>
              </w:pPrChange>
            </w:pPr>
            <w:bookmarkStart w:id="253" w:name="_Hlk497148961"/>
            <w:ins w:id="254" w:author="Linn Persson" w:date="2017-10-31T11:20:00Z">
              <w:r w:rsidRPr="00972FFD">
                <w:rPr>
                  <w:rFonts w:ascii="Palatino Linotype" w:hAnsi="Palatino Linotype"/>
                  <w:sz w:val="16"/>
                  <w:szCs w:val="16"/>
                </w:rPr>
                <w:lastRenderedPageBreak/>
                <w:t>Ms. Liz Anderson</w:t>
              </w:r>
            </w:ins>
          </w:p>
        </w:tc>
        <w:tc>
          <w:tcPr>
            <w:tcW w:w="3046" w:type="dxa"/>
            <w:tcPrChange w:id="255" w:author="Linn Persson" w:date="2017-10-31T11:20:00Z">
              <w:tcPr>
                <w:tcW w:w="3061" w:type="dxa"/>
              </w:tcPr>
            </w:tcPrChange>
          </w:tcPr>
          <w:p w14:paraId="46BA854D" w14:textId="77777777" w:rsidR="00937905" w:rsidRPr="00972FFD" w:rsidRDefault="00937905">
            <w:pPr>
              <w:jc w:val="left"/>
              <w:rPr>
                <w:ins w:id="256" w:author="Linn Persson" w:date="2017-10-31T11:20:00Z"/>
                <w:rFonts w:ascii="Palatino Linotype" w:hAnsi="Palatino Linotype"/>
                <w:sz w:val="16"/>
                <w:szCs w:val="16"/>
              </w:rPr>
              <w:pPrChange w:id="257" w:author="Linn Persson" w:date="2017-10-31T11:22:00Z">
                <w:pPr/>
              </w:pPrChange>
            </w:pPr>
            <w:ins w:id="258" w:author="Linn Persson" w:date="2017-10-31T11:20:00Z">
              <w:r w:rsidRPr="00972FFD">
                <w:rPr>
                  <w:rFonts w:ascii="Palatino Linotype" w:hAnsi="Palatino Linotype"/>
                  <w:sz w:val="16"/>
                  <w:szCs w:val="16"/>
                </w:rPr>
                <w:t>RPMASA, Responsible Packaging Management Association of Southern Africa, South Africa</w:t>
              </w:r>
            </w:ins>
          </w:p>
          <w:p w14:paraId="7C98A35A" w14:textId="77777777" w:rsidR="00937905" w:rsidRPr="00972FFD" w:rsidRDefault="00937905">
            <w:pPr>
              <w:jc w:val="left"/>
              <w:rPr>
                <w:ins w:id="259" w:author="Linn Persson" w:date="2017-10-31T11:20:00Z"/>
                <w:rFonts w:ascii="Palatino Linotype" w:hAnsi="Palatino Linotype"/>
                <w:sz w:val="16"/>
                <w:szCs w:val="16"/>
              </w:rPr>
              <w:pPrChange w:id="260" w:author="Linn Persson" w:date="2017-10-31T11:22:00Z">
                <w:pPr/>
              </w:pPrChange>
            </w:pPr>
          </w:p>
        </w:tc>
        <w:tc>
          <w:tcPr>
            <w:tcW w:w="2297" w:type="dxa"/>
            <w:tcPrChange w:id="261" w:author="Linn Persson" w:date="2017-10-31T11:20:00Z">
              <w:tcPr>
                <w:tcW w:w="2325" w:type="dxa"/>
              </w:tcPr>
            </w:tcPrChange>
          </w:tcPr>
          <w:p w14:paraId="06BF9F5F" w14:textId="77777777" w:rsidR="00937905" w:rsidRPr="00972FFD" w:rsidRDefault="00937905">
            <w:pPr>
              <w:jc w:val="left"/>
              <w:rPr>
                <w:ins w:id="262" w:author="Linn Persson" w:date="2017-10-31T11:20:00Z"/>
                <w:rFonts w:ascii="Palatino Linotype" w:hAnsi="Palatino Linotype"/>
                <w:sz w:val="16"/>
                <w:szCs w:val="16"/>
              </w:rPr>
              <w:pPrChange w:id="263" w:author="Linn Persson" w:date="2017-10-31T11:22:00Z">
                <w:pPr/>
              </w:pPrChange>
            </w:pPr>
            <w:ins w:id="264" w:author="Linn Persson" w:date="2017-10-31T11:20:00Z">
              <w:r w:rsidRPr="00972FFD">
                <w:rPr>
                  <w:rFonts w:ascii="Palatino Linotype" w:hAnsi="Palatino Linotype"/>
                  <w:sz w:val="16"/>
                  <w:szCs w:val="16"/>
                </w:rPr>
                <w:t>Executive director</w:t>
              </w:r>
            </w:ins>
          </w:p>
        </w:tc>
        <w:tc>
          <w:tcPr>
            <w:tcW w:w="1961" w:type="dxa"/>
            <w:tcPrChange w:id="265" w:author="Linn Persson" w:date="2017-10-31T11:20:00Z">
              <w:tcPr>
                <w:tcW w:w="1985" w:type="dxa"/>
              </w:tcPr>
            </w:tcPrChange>
          </w:tcPr>
          <w:p w14:paraId="0051B3BE" w14:textId="77777777" w:rsidR="00937905" w:rsidRPr="00972FFD" w:rsidRDefault="00937905">
            <w:pPr>
              <w:jc w:val="left"/>
              <w:rPr>
                <w:ins w:id="266" w:author="Linn Persson" w:date="2017-10-31T11:20:00Z"/>
                <w:rFonts w:ascii="Palatino Linotype" w:hAnsi="Palatino Linotype"/>
                <w:sz w:val="16"/>
                <w:szCs w:val="16"/>
              </w:rPr>
              <w:pPrChange w:id="267" w:author="Linn Persson" w:date="2017-10-31T11:22:00Z">
                <w:pPr/>
              </w:pPrChange>
            </w:pPr>
            <w:ins w:id="268" w:author="Linn Persson" w:date="2017-10-31T11:20:00Z">
              <w:r w:rsidRPr="00972FFD">
                <w:rPr>
                  <w:rFonts w:ascii="Palatino Linotype" w:hAnsi="Palatino Linotype"/>
                  <w:sz w:val="16"/>
                  <w:szCs w:val="16"/>
                </w:rPr>
                <w:t>20161130, by skype</w:t>
              </w:r>
            </w:ins>
          </w:p>
        </w:tc>
      </w:tr>
      <w:bookmarkEnd w:id="253"/>
      <w:tr w:rsidR="00937905" w:rsidRPr="00972FFD" w14:paraId="5C93E62F" w14:textId="77777777" w:rsidTr="00937905">
        <w:trPr>
          <w:ins w:id="269" w:author="Linn Persson" w:date="2017-10-31T11:20:00Z"/>
        </w:trPr>
        <w:tc>
          <w:tcPr>
            <w:tcW w:w="1540" w:type="dxa"/>
            <w:tcPrChange w:id="270" w:author="Linn Persson" w:date="2017-10-31T11:20:00Z">
              <w:tcPr>
                <w:tcW w:w="1555" w:type="dxa"/>
              </w:tcPr>
            </w:tcPrChange>
          </w:tcPr>
          <w:p w14:paraId="31A2016D" w14:textId="77777777" w:rsidR="00937905" w:rsidRPr="00972FFD" w:rsidRDefault="00937905">
            <w:pPr>
              <w:jc w:val="left"/>
              <w:rPr>
                <w:ins w:id="271" w:author="Linn Persson" w:date="2017-10-31T11:20:00Z"/>
                <w:rFonts w:ascii="Palatino Linotype" w:hAnsi="Palatino Linotype"/>
                <w:sz w:val="16"/>
                <w:szCs w:val="16"/>
              </w:rPr>
              <w:pPrChange w:id="272" w:author="Linn Persson" w:date="2017-10-31T11:22:00Z">
                <w:pPr/>
              </w:pPrChange>
            </w:pPr>
            <w:ins w:id="273" w:author="Linn Persson" w:date="2017-10-31T11:20:00Z">
              <w:r w:rsidRPr="00972FFD">
                <w:rPr>
                  <w:rFonts w:ascii="Palatino Linotype" w:hAnsi="Palatino Linotype"/>
                  <w:sz w:val="16"/>
                  <w:szCs w:val="16"/>
                </w:rPr>
                <w:t xml:space="preserve">Mr. </w:t>
              </w:r>
              <w:proofErr w:type="spellStart"/>
              <w:r w:rsidRPr="00972FFD">
                <w:rPr>
                  <w:rFonts w:ascii="Palatino Linotype" w:hAnsi="Palatino Linotype"/>
                  <w:sz w:val="16"/>
                  <w:szCs w:val="16"/>
                </w:rPr>
                <w:t>Fabián</w:t>
              </w:r>
              <w:proofErr w:type="spellEnd"/>
              <w:r w:rsidRPr="00972FFD">
                <w:rPr>
                  <w:rFonts w:ascii="Palatino Linotype" w:hAnsi="Palatino Linotype"/>
                  <w:sz w:val="16"/>
                  <w:szCs w:val="16"/>
                </w:rPr>
                <w:t xml:space="preserve"> Benzo</w:t>
              </w:r>
            </w:ins>
          </w:p>
          <w:p w14:paraId="2F1D92F5" w14:textId="77777777" w:rsidR="00937905" w:rsidRPr="00972FFD" w:rsidRDefault="00937905">
            <w:pPr>
              <w:jc w:val="left"/>
              <w:rPr>
                <w:ins w:id="274" w:author="Linn Persson" w:date="2017-10-31T11:20:00Z"/>
                <w:rFonts w:ascii="Palatino Linotype" w:hAnsi="Palatino Linotype"/>
                <w:sz w:val="16"/>
                <w:szCs w:val="16"/>
              </w:rPr>
              <w:pPrChange w:id="275" w:author="Linn Persson" w:date="2017-10-31T11:22:00Z">
                <w:pPr/>
              </w:pPrChange>
            </w:pPr>
          </w:p>
        </w:tc>
        <w:tc>
          <w:tcPr>
            <w:tcW w:w="3046" w:type="dxa"/>
            <w:tcPrChange w:id="276" w:author="Linn Persson" w:date="2017-10-31T11:20:00Z">
              <w:tcPr>
                <w:tcW w:w="3061" w:type="dxa"/>
              </w:tcPr>
            </w:tcPrChange>
          </w:tcPr>
          <w:p w14:paraId="1C9B8B1C" w14:textId="77777777" w:rsidR="00937905" w:rsidRPr="00937905" w:rsidRDefault="00937905">
            <w:pPr>
              <w:jc w:val="left"/>
              <w:rPr>
                <w:ins w:id="277" w:author="Linn Persson" w:date="2017-10-31T11:20:00Z"/>
                <w:rFonts w:ascii="Palatino Linotype" w:hAnsi="Palatino Linotype"/>
                <w:sz w:val="16"/>
                <w:szCs w:val="16"/>
                <w:lang w:val="sv-SE"/>
                <w:rPrChange w:id="278" w:author="Linn Persson" w:date="2017-10-31T11:20:00Z">
                  <w:rPr>
                    <w:ins w:id="279" w:author="Linn Persson" w:date="2017-10-31T11:20:00Z"/>
                    <w:rFonts w:ascii="Palatino Linotype" w:hAnsi="Palatino Linotype"/>
                    <w:sz w:val="16"/>
                    <w:szCs w:val="16"/>
                  </w:rPr>
                </w:rPrChange>
              </w:rPr>
              <w:pPrChange w:id="280" w:author="Linn Persson" w:date="2017-10-31T11:22:00Z">
                <w:pPr/>
              </w:pPrChange>
            </w:pPr>
            <w:ins w:id="281" w:author="Linn Persson" w:date="2017-10-31T11:20:00Z">
              <w:r w:rsidRPr="00937905">
                <w:rPr>
                  <w:rFonts w:ascii="Palatino Linotype" w:hAnsi="Palatino Linotype"/>
                  <w:sz w:val="16"/>
                  <w:szCs w:val="16"/>
                  <w:lang w:val="sv-SE"/>
                  <w:rPrChange w:id="282" w:author="Linn Persson" w:date="2017-10-31T11:20:00Z">
                    <w:rPr>
                      <w:rFonts w:ascii="Palatino Linotype" w:hAnsi="Palatino Linotype"/>
                      <w:sz w:val="16"/>
                      <w:szCs w:val="16"/>
                    </w:rPr>
                  </w:rPrChange>
                </w:rPr>
                <w:t>Unidad Académica de Sistemas Integrados de Gestión</w:t>
              </w:r>
            </w:ins>
          </w:p>
          <w:p w14:paraId="16347D4D" w14:textId="77777777" w:rsidR="00937905" w:rsidRPr="00937905" w:rsidRDefault="00937905">
            <w:pPr>
              <w:jc w:val="left"/>
              <w:rPr>
                <w:ins w:id="283" w:author="Linn Persson" w:date="2017-10-31T11:20:00Z"/>
                <w:rFonts w:ascii="Palatino Linotype" w:hAnsi="Palatino Linotype"/>
                <w:sz w:val="16"/>
                <w:szCs w:val="16"/>
                <w:lang w:val="sv-SE"/>
                <w:rPrChange w:id="284" w:author="Linn Persson" w:date="2017-10-31T11:20:00Z">
                  <w:rPr>
                    <w:ins w:id="285" w:author="Linn Persson" w:date="2017-10-31T11:20:00Z"/>
                    <w:rFonts w:ascii="Palatino Linotype" w:hAnsi="Palatino Linotype"/>
                    <w:sz w:val="16"/>
                    <w:szCs w:val="16"/>
                  </w:rPr>
                </w:rPrChange>
              </w:rPr>
              <w:pPrChange w:id="286" w:author="Linn Persson" w:date="2017-10-31T11:22:00Z">
                <w:pPr/>
              </w:pPrChange>
            </w:pPr>
            <w:ins w:id="287" w:author="Linn Persson" w:date="2017-10-31T11:20:00Z">
              <w:r w:rsidRPr="00937905">
                <w:rPr>
                  <w:rFonts w:ascii="Palatino Linotype" w:hAnsi="Palatino Linotype"/>
                  <w:sz w:val="16"/>
                  <w:szCs w:val="16"/>
                  <w:lang w:val="sv-SE"/>
                  <w:rPrChange w:id="288" w:author="Linn Persson" w:date="2017-10-31T11:20:00Z">
                    <w:rPr>
                      <w:rFonts w:ascii="Palatino Linotype" w:hAnsi="Palatino Linotype"/>
                      <w:sz w:val="16"/>
                      <w:szCs w:val="16"/>
                    </w:rPr>
                  </w:rPrChange>
                </w:rPr>
                <w:t>Facultad de Química – Universidad de la República, Uruguay</w:t>
              </w:r>
            </w:ins>
          </w:p>
          <w:p w14:paraId="76B7BB6D" w14:textId="77777777" w:rsidR="00937905" w:rsidRPr="00937905" w:rsidRDefault="00937905">
            <w:pPr>
              <w:jc w:val="left"/>
              <w:rPr>
                <w:ins w:id="289" w:author="Linn Persson" w:date="2017-10-31T11:20:00Z"/>
                <w:rFonts w:ascii="Palatino Linotype" w:hAnsi="Palatino Linotype"/>
                <w:sz w:val="16"/>
                <w:szCs w:val="16"/>
                <w:lang w:val="sv-SE"/>
                <w:rPrChange w:id="290" w:author="Linn Persson" w:date="2017-10-31T11:20:00Z">
                  <w:rPr>
                    <w:ins w:id="291" w:author="Linn Persson" w:date="2017-10-31T11:20:00Z"/>
                    <w:rFonts w:ascii="Palatino Linotype" w:hAnsi="Palatino Linotype"/>
                    <w:sz w:val="16"/>
                    <w:szCs w:val="16"/>
                  </w:rPr>
                </w:rPrChange>
              </w:rPr>
              <w:pPrChange w:id="292" w:author="Linn Persson" w:date="2017-10-31T11:22:00Z">
                <w:pPr/>
              </w:pPrChange>
            </w:pPr>
          </w:p>
        </w:tc>
        <w:tc>
          <w:tcPr>
            <w:tcW w:w="2297" w:type="dxa"/>
            <w:tcPrChange w:id="293" w:author="Linn Persson" w:date="2017-10-31T11:20:00Z">
              <w:tcPr>
                <w:tcW w:w="2325" w:type="dxa"/>
              </w:tcPr>
            </w:tcPrChange>
          </w:tcPr>
          <w:p w14:paraId="019E373E" w14:textId="77777777" w:rsidR="00937905" w:rsidRPr="00972FFD" w:rsidRDefault="00937905">
            <w:pPr>
              <w:jc w:val="left"/>
              <w:rPr>
                <w:ins w:id="294" w:author="Linn Persson" w:date="2017-10-31T11:20:00Z"/>
                <w:rFonts w:ascii="Palatino Linotype" w:hAnsi="Palatino Linotype"/>
                <w:sz w:val="16"/>
                <w:szCs w:val="16"/>
              </w:rPr>
              <w:pPrChange w:id="295" w:author="Linn Persson" w:date="2017-10-31T11:22:00Z">
                <w:pPr/>
              </w:pPrChange>
            </w:pPr>
            <w:ins w:id="296" w:author="Linn Persson" w:date="2017-10-31T11:20:00Z">
              <w:r w:rsidRPr="00972FFD">
                <w:rPr>
                  <w:rFonts w:ascii="Palatino Linotype" w:hAnsi="Palatino Linotype"/>
                  <w:sz w:val="16"/>
                  <w:szCs w:val="16"/>
                </w:rPr>
                <w:t xml:space="preserve">Prof. </w:t>
              </w:r>
              <w:proofErr w:type="spellStart"/>
              <w:r w:rsidRPr="00972FFD">
                <w:rPr>
                  <w:rFonts w:ascii="Palatino Linotype" w:hAnsi="Palatino Linotype"/>
                  <w:sz w:val="16"/>
                  <w:szCs w:val="16"/>
                </w:rPr>
                <w:t>Agregado</w:t>
              </w:r>
              <w:proofErr w:type="spellEnd"/>
              <w:r w:rsidRPr="00972FFD">
                <w:rPr>
                  <w:rFonts w:ascii="Palatino Linotype" w:hAnsi="Palatino Linotype"/>
                  <w:sz w:val="16"/>
                  <w:szCs w:val="16"/>
                </w:rPr>
                <w:t xml:space="preserve"> – Director </w:t>
              </w:r>
            </w:ins>
          </w:p>
          <w:p w14:paraId="2DB9F5B4" w14:textId="77777777" w:rsidR="00937905" w:rsidRPr="00972FFD" w:rsidRDefault="00937905">
            <w:pPr>
              <w:jc w:val="left"/>
              <w:rPr>
                <w:ins w:id="297" w:author="Linn Persson" w:date="2017-10-31T11:20:00Z"/>
                <w:rFonts w:ascii="Palatino Linotype" w:hAnsi="Palatino Linotype"/>
                <w:sz w:val="16"/>
                <w:szCs w:val="16"/>
              </w:rPr>
              <w:pPrChange w:id="298" w:author="Linn Persson" w:date="2017-10-31T11:22:00Z">
                <w:pPr/>
              </w:pPrChange>
            </w:pPr>
          </w:p>
        </w:tc>
        <w:tc>
          <w:tcPr>
            <w:tcW w:w="1961" w:type="dxa"/>
            <w:tcPrChange w:id="299" w:author="Linn Persson" w:date="2017-10-31T11:20:00Z">
              <w:tcPr>
                <w:tcW w:w="1985" w:type="dxa"/>
              </w:tcPr>
            </w:tcPrChange>
          </w:tcPr>
          <w:p w14:paraId="5213CC5D" w14:textId="77777777" w:rsidR="00937905" w:rsidRPr="00972FFD" w:rsidRDefault="00937905">
            <w:pPr>
              <w:jc w:val="left"/>
              <w:rPr>
                <w:ins w:id="300" w:author="Linn Persson" w:date="2017-10-31T11:20:00Z"/>
                <w:rFonts w:ascii="Palatino Linotype" w:hAnsi="Palatino Linotype"/>
                <w:sz w:val="16"/>
                <w:szCs w:val="16"/>
              </w:rPr>
              <w:pPrChange w:id="301" w:author="Linn Persson" w:date="2017-10-31T11:22:00Z">
                <w:pPr/>
              </w:pPrChange>
            </w:pPr>
            <w:ins w:id="302" w:author="Linn Persson" w:date="2017-10-31T11:20:00Z">
              <w:r w:rsidRPr="00972FFD">
                <w:rPr>
                  <w:rFonts w:ascii="Palatino Linotype" w:hAnsi="Palatino Linotype"/>
                  <w:sz w:val="16"/>
                  <w:szCs w:val="16"/>
                </w:rPr>
                <w:t>20161201-02, by email</w:t>
              </w:r>
            </w:ins>
          </w:p>
        </w:tc>
      </w:tr>
      <w:tr w:rsidR="00937905" w:rsidRPr="00972FFD" w14:paraId="6C454E7C" w14:textId="77777777" w:rsidTr="00937905">
        <w:trPr>
          <w:ins w:id="303" w:author="Linn Persson" w:date="2017-10-31T11:20:00Z"/>
        </w:trPr>
        <w:tc>
          <w:tcPr>
            <w:tcW w:w="1540" w:type="dxa"/>
            <w:tcPrChange w:id="304" w:author="Linn Persson" w:date="2017-10-31T11:20:00Z">
              <w:tcPr>
                <w:tcW w:w="1555" w:type="dxa"/>
              </w:tcPr>
            </w:tcPrChange>
          </w:tcPr>
          <w:p w14:paraId="30F28BDE" w14:textId="77777777" w:rsidR="00937905" w:rsidRPr="00972FFD" w:rsidRDefault="00937905">
            <w:pPr>
              <w:jc w:val="left"/>
              <w:rPr>
                <w:ins w:id="305" w:author="Linn Persson" w:date="2017-10-31T11:20:00Z"/>
                <w:rFonts w:ascii="Palatino Linotype" w:hAnsi="Palatino Linotype"/>
                <w:sz w:val="16"/>
                <w:szCs w:val="16"/>
              </w:rPr>
              <w:pPrChange w:id="306" w:author="Linn Persson" w:date="2017-10-31T11:22:00Z">
                <w:pPr/>
              </w:pPrChange>
            </w:pPr>
            <w:ins w:id="307" w:author="Linn Persson" w:date="2017-10-31T11:20:00Z">
              <w:r w:rsidRPr="00972FFD">
                <w:rPr>
                  <w:rFonts w:ascii="Palatino Linotype" w:hAnsi="Palatino Linotype"/>
                  <w:sz w:val="16"/>
                  <w:szCs w:val="16"/>
                </w:rPr>
                <w:t xml:space="preserve">Mr. Maxwell </w:t>
              </w:r>
              <w:proofErr w:type="spellStart"/>
              <w:r w:rsidRPr="00972FFD">
                <w:rPr>
                  <w:rFonts w:ascii="Palatino Linotype" w:hAnsi="Palatino Linotype"/>
                  <w:sz w:val="16"/>
                  <w:szCs w:val="16"/>
                </w:rPr>
                <w:t>Nkoya</w:t>
              </w:r>
              <w:proofErr w:type="spellEnd"/>
            </w:ins>
          </w:p>
        </w:tc>
        <w:tc>
          <w:tcPr>
            <w:tcW w:w="3046" w:type="dxa"/>
            <w:tcPrChange w:id="308" w:author="Linn Persson" w:date="2017-10-31T11:20:00Z">
              <w:tcPr>
                <w:tcW w:w="3061" w:type="dxa"/>
              </w:tcPr>
            </w:tcPrChange>
          </w:tcPr>
          <w:p w14:paraId="63EC819D" w14:textId="77777777" w:rsidR="00937905" w:rsidRPr="00972FFD" w:rsidRDefault="00937905">
            <w:pPr>
              <w:jc w:val="left"/>
              <w:rPr>
                <w:ins w:id="309" w:author="Linn Persson" w:date="2017-10-31T11:20:00Z"/>
                <w:rFonts w:ascii="Palatino Linotype" w:hAnsi="Palatino Linotype"/>
                <w:sz w:val="16"/>
                <w:szCs w:val="16"/>
              </w:rPr>
              <w:pPrChange w:id="310" w:author="Linn Persson" w:date="2017-10-31T11:22:00Z">
                <w:pPr/>
              </w:pPrChange>
            </w:pPr>
            <w:ins w:id="311" w:author="Linn Persson" w:date="2017-10-31T11:20:00Z">
              <w:r w:rsidRPr="00972FFD">
                <w:rPr>
                  <w:rFonts w:ascii="Palatino Linotype" w:hAnsi="Palatino Linotype"/>
                  <w:sz w:val="16"/>
                  <w:szCs w:val="16"/>
                </w:rPr>
                <w:t>Zambia Environmental Management Agency (ZEMA), Zambia</w:t>
              </w:r>
            </w:ins>
          </w:p>
          <w:p w14:paraId="03354632" w14:textId="77777777" w:rsidR="00937905" w:rsidRPr="00972FFD" w:rsidRDefault="00937905">
            <w:pPr>
              <w:jc w:val="left"/>
              <w:rPr>
                <w:ins w:id="312" w:author="Linn Persson" w:date="2017-10-31T11:20:00Z"/>
                <w:rFonts w:ascii="Palatino Linotype" w:hAnsi="Palatino Linotype"/>
                <w:sz w:val="16"/>
                <w:szCs w:val="16"/>
              </w:rPr>
              <w:pPrChange w:id="313" w:author="Linn Persson" w:date="2017-10-31T11:22:00Z">
                <w:pPr/>
              </w:pPrChange>
            </w:pPr>
          </w:p>
        </w:tc>
        <w:tc>
          <w:tcPr>
            <w:tcW w:w="2297" w:type="dxa"/>
            <w:tcPrChange w:id="314" w:author="Linn Persson" w:date="2017-10-31T11:20:00Z">
              <w:tcPr>
                <w:tcW w:w="2325" w:type="dxa"/>
              </w:tcPr>
            </w:tcPrChange>
          </w:tcPr>
          <w:p w14:paraId="2DD29DB1" w14:textId="77777777" w:rsidR="00937905" w:rsidRPr="00972FFD" w:rsidRDefault="00937905">
            <w:pPr>
              <w:jc w:val="left"/>
              <w:rPr>
                <w:ins w:id="315" w:author="Linn Persson" w:date="2017-10-31T11:20:00Z"/>
                <w:rFonts w:ascii="Palatino Linotype" w:hAnsi="Palatino Linotype"/>
                <w:sz w:val="16"/>
                <w:szCs w:val="16"/>
              </w:rPr>
              <w:pPrChange w:id="316" w:author="Linn Persson" w:date="2017-10-31T11:22:00Z">
                <w:pPr/>
              </w:pPrChange>
            </w:pPr>
            <w:ins w:id="317" w:author="Linn Persson" w:date="2017-10-31T11:20:00Z">
              <w:r w:rsidRPr="00972FFD">
                <w:rPr>
                  <w:rFonts w:ascii="Palatino Linotype" w:hAnsi="Palatino Linotype"/>
                  <w:sz w:val="16"/>
                  <w:szCs w:val="16"/>
                </w:rPr>
                <w:t>Director-operations</w:t>
              </w:r>
            </w:ins>
          </w:p>
        </w:tc>
        <w:tc>
          <w:tcPr>
            <w:tcW w:w="1961" w:type="dxa"/>
            <w:tcPrChange w:id="318" w:author="Linn Persson" w:date="2017-10-31T11:20:00Z">
              <w:tcPr>
                <w:tcW w:w="1985" w:type="dxa"/>
              </w:tcPr>
            </w:tcPrChange>
          </w:tcPr>
          <w:p w14:paraId="03F86B9E" w14:textId="77777777" w:rsidR="00937905" w:rsidRPr="00972FFD" w:rsidRDefault="00937905">
            <w:pPr>
              <w:jc w:val="left"/>
              <w:rPr>
                <w:ins w:id="319" w:author="Linn Persson" w:date="2017-10-31T11:20:00Z"/>
                <w:rFonts w:ascii="Palatino Linotype" w:hAnsi="Palatino Linotype"/>
                <w:sz w:val="16"/>
                <w:szCs w:val="16"/>
              </w:rPr>
              <w:pPrChange w:id="320" w:author="Linn Persson" w:date="2017-10-31T11:22:00Z">
                <w:pPr/>
              </w:pPrChange>
            </w:pPr>
            <w:ins w:id="321" w:author="Linn Persson" w:date="2017-10-31T11:20:00Z">
              <w:r w:rsidRPr="00972FFD">
                <w:rPr>
                  <w:rFonts w:ascii="Palatino Linotype" w:hAnsi="Palatino Linotype"/>
                  <w:sz w:val="16"/>
                  <w:szCs w:val="16"/>
                </w:rPr>
                <w:t>2017-09-29, by phone and email</w:t>
              </w:r>
            </w:ins>
          </w:p>
        </w:tc>
      </w:tr>
      <w:tr w:rsidR="00937905" w:rsidRPr="00972FFD" w14:paraId="7B7361C6" w14:textId="77777777" w:rsidTr="00937905">
        <w:trPr>
          <w:ins w:id="322" w:author="Linn Persson" w:date="2017-10-31T11:20:00Z"/>
        </w:trPr>
        <w:tc>
          <w:tcPr>
            <w:tcW w:w="1540" w:type="dxa"/>
            <w:tcPrChange w:id="323" w:author="Linn Persson" w:date="2017-10-31T11:20:00Z">
              <w:tcPr>
                <w:tcW w:w="1555" w:type="dxa"/>
              </w:tcPr>
            </w:tcPrChange>
          </w:tcPr>
          <w:p w14:paraId="39E0CCD4" w14:textId="77777777" w:rsidR="00937905" w:rsidRPr="00972FFD" w:rsidRDefault="00937905">
            <w:pPr>
              <w:jc w:val="left"/>
              <w:rPr>
                <w:ins w:id="324" w:author="Linn Persson" w:date="2017-10-31T11:20:00Z"/>
                <w:rFonts w:ascii="Palatino Linotype" w:hAnsi="Palatino Linotype"/>
                <w:sz w:val="16"/>
                <w:szCs w:val="16"/>
              </w:rPr>
              <w:pPrChange w:id="325" w:author="Linn Persson" w:date="2017-10-31T11:22:00Z">
                <w:pPr/>
              </w:pPrChange>
            </w:pPr>
            <w:ins w:id="326" w:author="Linn Persson" w:date="2017-10-31T11:20:00Z">
              <w:r w:rsidRPr="00972FFD">
                <w:rPr>
                  <w:rFonts w:ascii="Palatino Linotype" w:hAnsi="Palatino Linotype"/>
                  <w:sz w:val="16"/>
                  <w:szCs w:val="16"/>
                </w:rPr>
                <w:t>Mr. Philip Pile</w:t>
              </w:r>
            </w:ins>
          </w:p>
        </w:tc>
        <w:tc>
          <w:tcPr>
            <w:tcW w:w="3046" w:type="dxa"/>
            <w:tcPrChange w:id="327" w:author="Linn Persson" w:date="2017-10-31T11:20:00Z">
              <w:tcPr>
                <w:tcW w:w="3061" w:type="dxa"/>
              </w:tcPr>
            </w:tcPrChange>
          </w:tcPr>
          <w:p w14:paraId="001EBC82" w14:textId="77777777" w:rsidR="00937905" w:rsidRPr="00972FFD" w:rsidRDefault="00937905">
            <w:pPr>
              <w:jc w:val="left"/>
              <w:rPr>
                <w:ins w:id="328" w:author="Linn Persson" w:date="2017-10-31T11:20:00Z"/>
                <w:rFonts w:ascii="Palatino Linotype" w:hAnsi="Palatino Linotype"/>
                <w:sz w:val="16"/>
                <w:szCs w:val="16"/>
              </w:rPr>
              <w:pPrChange w:id="329" w:author="Linn Persson" w:date="2017-10-31T11:22:00Z">
                <w:pPr/>
              </w:pPrChange>
            </w:pPr>
            <w:ins w:id="330" w:author="Linn Persson" w:date="2017-10-31T11:20:00Z">
              <w:r w:rsidRPr="00972FFD">
                <w:rPr>
                  <w:rFonts w:ascii="Palatino Linotype" w:hAnsi="Palatino Linotype"/>
                  <w:sz w:val="16"/>
                  <w:szCs w:val="16"/>
                </w:rPr>
                <w:t>Environmental Protection Department, Barbados</w:t>
              </w:r>
            </w:ins>
          </w:p>
          <w:p w14:paraId="36327263" w14:textId="77777777" w:rsidR="00937905" w:rsidRPr="00972FFD" w:rsidRDefault="00937905">
            <w:pPr>
              <w:jc w:val="left"/>
              <w:rPr>
                <w:ins w:id="331" w:author="Linn Persson" w:date="2017-10-31T11:20:00Z"/>
                <w:rFonts w:ascii="Palatino Linotype" w:hAnsi="Palatino Linotype"/>
                <w:sz w:val="16"/>
                <w:szCs w:val="16"/>
              </w:rPr>
              <w:pPrChange w:id="332" w:author="Linn Persson" w:date="2017-10-31T11:22:00Z">
                <w:pPr/>
              </w:pPrChange>
            </w:pPr>
          </w:p>
        </w:tc>
        <w:tc>
          <w:tcPr>
            <w:tcW w:w="2297" w:type="dxa"/>
            <w:tcPrChange w:id="333" w:author="Linn Persson" w:date="2017-10-31T11:20:00Z">
              <w:tcPr>
                <w:tcW w:w="2325" w:type="dxa"/>
              </w:tcPr>
            </w:tcPrChange>
          </w:tcPr>
          <w:p w14:paraId="485B0B6B" w14:textId="77777777" w:rsidR="00937905" w:rsidRPr="00972FFD" w:rsidRDefault="00937905">
            <w:pPr>
              <w:jc w:val="left"/>
              <w:rPr>
                <w:ins w:id="334" w:author="Linn Persson" w:date="2017-10-31T11:20:00Z"/>
                <w:rFonts w:ascii="Palatino Linotype" w:hAnsi="Palatino Linotype"/>
                <w:sz w:val="16"/>
                <w:szCs w:val="16"/>
              </w:rPr>
              <w:pPrChange w:id="335" w:author="Linn Persson" w:date="2017-10-31T11:22:00Z">
                <w:pPr/>
              </w:pPrChange>
            </w:pPr>
            <w:ins w:id="336" w:author="Linn Persson" w:date="2017-10-31T11:20:00Z">
              <w:r w:rsidRPr="00972FFD">
                <w:rPr>
                  <w:rFonts w:ascii="Palatino Linotype" w:hAnsi="Palatino Linotype"/>
                  <w:sz w:val="16"/>
                  <w:szCs w:val="16"/>
                </w:rPr>
                <w:t>Environmental Technical Officer</w:t>
              </w:r>
            </w:ins>
          </w:p>
        </w:tc>
        <w:tc>
          <w:tcPr>
            <w:tcW w:w="1961" w:type="dxa"/>
            <w:tcPrChange w:id="337" w:author="Linn Persson" w:date="2017-10-31T11:20:00Z">
              <w:tcPr>
                <w:tcW w:w="1985" w:type="dxa"/>
              </w:tcPr>
            </w:tcPrChange>
          </w:tcPr>
          <w:p w14:paraId="67D1ECB9" w14:textId="77777777" w:rsidR="00937905" w:rsidRPr="00972FFD" w:rsidRDefault="00937905">
            <w:pPr>
              <w:jc w:val="left"/>
              <w:rPr>
                <w:ins w:id="338" w:author="Linn Persson" w:date="2017-10-31T11:20:00Z"/>
                <w:rFonts w:ascii="Palatino Linotype" w:hAnsi="Palatino Linotype"/>
                <w:sz w:val="16"/>
                <w:szCs w:val="16"/>
              </w:rPr>
              <w:pPrChange w:id="339" w:author="Linn Persson" w:date="2017-10-31T11:22:00Z">
                <w:pPr/>
              </w:pPrChange>
            </w:pPr>
            <w:ins w:id="340" w:author="Linn Persson" w:date="2017-10-31T11:20:00Z">
              <w:r w:rsidRPr="00972FFD">
                <w:rPr>
                  <w:rFonts w:ascii="Palatino Linotype" w:hAnsi="Palatino Linotype"/>
                  <w:sz w:val="16"/>
                  <w:szCs w:val="16"/>
                </w:rPr>
                <w:t>20170116, by email</w:t>
              </w:r>
            </w:ins>
          </w:p>
        </w:tc>
      </w:tr>
      <w:tr w:rsidR="00937905" w:rsidRPr="00972FFD" w14:paraId="3DCF2708" w14:textId="77777777" w:rsidTr="00937905">
        <w:trPr>
          <w:ins w:id="341" w:author="Linn Persson" w:date="2017-10-31T11:20:00Z"/>
        </w:trPr>
        <w:tc>
          <w:tcPr>
            <w:tcW w:w="1540" w:type="dxa"/>
            <w:tcPrChange w:id="342" w:author="Linn Persson" w:date="2017-10-31T11:20:00Z">
              <w:tcPr>
                <w:tcW w:w="1555" w:type="dxa"/>
              </w:tcPr>
            </w:tcPrChange>
          </w:tcPr>
          <w:p w14:paraId="147AF0B4" w14:textId="77777777" w:rsidR="00937905" w:rsidRPr="00972FFD" w:rsidRDefault="00937905" w:rsidP="00BF2E48">
            <w:pPr>
              <w:rPr>
                <w:ins w:id="343" w:author="Linn Persson" w:date="2017-10-31T11:20:00Z"/>
                <w:rFonts w:ascii="Palatino Linotype" w:hAnsi="Palatino Linotype"/>
                <w:sz w:val="16"/>
                <w:szCs w:val="16"/>
              </w:rPr>
            </w:pPr>
            <w:ins w:id="344" w:author="Linn Persson" w:date="2017-10-31T11:20:00Z">
              <w:r w:rsidRPr="00972FFD">
                <w:rPr>
                  <w:rFonts w:ascii="Palatino Linotype" w:hAnsi="Palatino Linotype"/>
                  <w:sz w:val="16"/>
                  <w:szCs w:val="16"/>
                </w:rPr>
                <w:t>Mr. Lennart Dock</w:t>
              </w:r>
            </w:ins>
          </w:p>
        </w:tc>
        <w:tc>
          <w:tcPr>
            <w:tcW w:w="3046" w:type="dxa"/>
            <w:tcPrChange w:id="345" w:author="Linn Persson" w:date="2017-10-31T11:20:00Z">
              <w:tcPr>
                <w:tcW w:w="3061" w:type="dxa"/>
              </w:tcPr>
            </w:tcPrChange>
          </w:tcPr>
          <w:p w14:paraId="4B70E1F6" w14:textId="7DBC2785" w:rsidR="00937905" w:rsidRPr="00972FFD" w:rsidRDefault="005D1D2E" w:rsidP="00BF2E48">
            <w:pPr>
              <w:rPr>
                <w:ins w:id="346" w:author="Linn Persson" w:date="2017-10-31T11:20:00Z"/>
                <w:rFonts w:ascii="Palatino Linotype" w:hAnsi="Palatino Linotype"/>
                <w:sz w:val="16"/>
                <w:szCs w:val="16"/>
              </w:rPr>
            </w:pPr>
            <w:ins w:id="347" w:author="Linn Persson" w:date="2017-10-31T11:20:00Z">
              <w:r>
                <w:rPr>
                  <w:rFonts w:ascii="Palatino Linotype" w:hAnsi="Palatino Linotype"/>
                  <w:sz w:val="16"/>
                  <w:szCs w:val="16"/>
                </w:rPr>
                <w:t xml:space="preserve">International Unit, </w:t>
              </w:r>
              <w:r w:rsidR="00937905" w:rsidRPr="00972FFD">
                <w:rPr>
                  <w:rFonts w:ascii="Palatino Linotype" w:hAnsi="Palatino Linotype"/>
                  <w:sz w:val="16"/>
                  <w:szCs w:val="16"/>
                </w:rPr>
                <w:t>Swedish Chemicals Agency (</w:t>
              </w:r>
              <w:proofErr w:type="spellStart"/>
              <w:r w:rsidR="00937905" w:rsidRPr="00972FFD">
                <w:rPr>
                  <w:rFonts w:ascii="Palatino Linotype" w:hAnsi="Palatino Linotype"/>
                  <w:sz w:val="16"/>
                  <w:szCs w:val="16"/>
                </w:rPr>
                <w:t>KemI</w:t>
              </w:r>
              <w:proofErr w:type="spellEnd"/>
              <w:r w:rsidR="00937905" w:rsidRPr="00972FFD">
                <w:rPr>
                  <w:rFonts w:ascii="Palatino Linotype" w:hAnsi="Palatino Linotype"/>
                  <w:sz w:val="16"/>
                  <w:szCs w:val="16"/>
                </w:rPr>
                <w:t>)</w:t>
              </w:r>
            </w:ins>
          </w:p>
        </w:tc>
        <w:tc>
          <w:tcPr>
            <w:tcW w:w="2297" w:type="dxa"/>
            <w:tcPrChange w:id="348" w:author="Linn Persson" w:date="2017-10-31T11:20:00Z">
              <w:tcPr>
                <w:tcW w:w="2325" w:type="dxa"/>
              </w:tcPr>
            </w:tcPrChange>
          </w:tcPr>
          <w:p w14:paraId="44997987" w14:textId="77777777" w:rsidR="00937905" w:rsidRPr="00972FFD" w:rsidRDefault="00937905" w:rsidP="00BF2E48">
            <w:pPr>
              <w:rPr>
                <w:ins w:id="349" w:author="Linn Persson" w:date="2017-10-31T11:20:00Z"/>
                <w:rFonts w:ascii="Palatino Linotype" w:hAnsi="Palatino Linotype"/>
                <w:sz w:val="16"/>
                <w:szCs w:val="16"/>
              </w:rPr>
            </w:pPr>
            <w:proofErr w:type="spellStart"/>
            <w:ins w:id="350" w:author="Linn Persson" w:date="2017-10-31T11:20:00Z">
              <w:r w:rsidRPr="00972FFD">
                <w:rPr>
                  <w:rFonts w:ascii="Palatino Linotype" w:hAnsi="Palatino Linotype"/>
                  <w:sz w:val="16"/>
                  <w:szCs w:val="16"/>
                </w:rPr>
                <w:t>Programme</w:t>
              </w:r>
              <w:proofErr w:type="spellEnd"/>
              <w:r w:rsidRPr="00972FFD">
                <w:rPr>
                  <w:rFonts w:ascii="Palatino Linotype" w:hAnsi="Palatino Linotype"/>
                  <w:sz w:val="16"/>
                  <w:szCs w:val="16"/>
                </w:rPr>
                <w:t xml:space="preserve"> Manager, Senior Adviser</w:t>
              </w:r>
            </w:ins>
          </w:p>
          <w:p w14:paraId="4ED7FDBE" w14:textId="77777777" w:rsidR="00937905" w:rsidRPr="00972FFD" w:rsidRDefault="00937905" w:rsidP="00BF2E48">
            <w:pPr>
              <w:rPr>
                <w:ins w:id="351" w:author="Linn Persson" w:date="2017-10-31T11:20:00Z"/>
                <w:rFonts w:ascii="Palatino Linotype" w:hAnsi="Palatino Linotype"/>
                <w:sz w:val="16"/>
                <w:szCs w:val="16"/>
              </w:rPr>
            </w:pPr>
            <w:ins w:id="352" w:author="Linn Persson" w:date="2017-10-31T11:20:00Z">
              <w:r w:rsidRPr="00972FFD">
                <w:rPr>
                  <w:rFonts w:ascii="Palatino Linotype" w:hAnsi="Palatino Linotype"/>
                  <w:sz w:val="16"/>
                  <w:szCs w:val="16"/>
                </w:rPr>
                <w:br/>
              </w:r>
            </w:ins>
          </w:p>
        </w:tc>
        <w:tc>
          <w:tcPr>
            <w:tcW w:w="1961" w:type="dxa"/>
            <w:tcPrChange w:id="353" w:author="Linn Persson" w:date="2017-10-31T11:20:00Z">
              <w:tcPr>
                <w:tcW w:w="1985" w:type="dxa"/>
              </w:tcPr>
            </w:tcPrChange>
          </w:tcPr>
          <w:p w14:paraId="4F2E49B9" w14:textId="77777777" w:rsidR="00937905" w:rsidRPr="00972FFD" w:rsidRDefault="00937905" w:rsidP="00BF2E48">
            <w:pPr>
              <w:rPr>
                <w:ins w:id="354" w:author="Linn Persson" w:date="2017-10-31T11:20:00Z"/>
                <w:rFonts w:ascii="Palatino Linotype" w:hAnsi="Palatino Linotype"/>
                <w:sz w:val="16"/>
                <w:szCs w:val="16"/>
              </w:rPr>
            </w:pPr>
            <w:ins w:id="355" w:author="Linn Persson" w:date="2017-10-31T11:20:00Z">
              <w:r w:rsidRPr="00972FFD">
                <w:rPr>
                  <w:rFonts w:ascii="Palatino Linotype" w:hAnsi="Palatino Linotype"/>
                  <w:sz w:val="16"/>
                  <w:szCs w:val="16"/>
                </w:rPr>
                <w:t xml:space="preserve">20150519 and 20161212, at </w:t>
              </w:r>
              <w:proofErr w:type="spellStart"/>
              <w:r w:rsidRPr="00972FFD">
                <w:rPr>
                  <w:rFonts w:ascii="Palatino Linotype" w:hAnsi="Palatino Linotype"/>
                  <w:sz w:val="16"/>
                  <w:szCs w:val="16"/>
                </w:rPr>
                <w:t>KemI</w:t>
              </w:r>
              <w:proofErr w:type="spellEnd"/>
            </w:ins>
          </w:p>
        </w:tc>
      </w:tr>
      <w:tr w:rsidR="00937905" w:rsidRPr="00972FFD" w14:paraId="2F08404F" w14:textId="77777777" w:rsidTr="00937905">
        <w:trPr>
          <w:ins w:id="356" w:author="Linn Persson" w:date="2017-10-31T11:20:00Z"/>
        </w:trPr>
        <w:tc>
          <w:tcPr>
            <w:tcW w:w="1540" w:type="dxa"/>
            <w:tcPrChange w:id="357" w:author="Linn Persson" w:date="2017-10-31T11:20:00Z">
              <w:tcPr>
                <w:tcW w:w="1555" w:type="dxa"/>
              </w:tcPr>
            </w:tcPrChange>
          </w:tcPr>
          <w:p w14:paraId="4F193C2A" w14:textId="77777777" w:rsidR="00937905" w:rsidRPr="00972FFD" w:rsidRDefault="00937905" w:rsidP="00BF2E48">
            <w:pPr>
              <w:rPr>
                <w:ins w:id="358" w:author="Linn Persson" w:date="2017-10-31T11:20:00Z"/>
                <w:rFonts w:ascii="Palatino Linotype" w:hAnsi="Palatino Linotype"/>
                <w:sz w:val="16"/>
                <w:szCs w:val="16"/>
              </w:rPr>
            </w:pPr>
            <w:bookmarkStart w:id="359" w:name="_Hlk497149964"/>
            <w:ins w:id="360" w:author="Linn Persson" w:date="2017-10-31T11:20:00Z">
              <w:r w:rsidRPr="00972FFD">
                <w:rPr>
                  <w:rFonts w:ascii="Palatino Linotype" w:hAnsi="Palatino Linotype"/>
                  <w:sz w:val="16"/>
                  <w:szCs w:val="16"/>
                </w:rPr>
                <w:t xml:space="preserve">Ms. </w:t>
              </w:r>
              <w:proofErr w:type="spellStart"/>
              <w:r w:rsidRPr="00972FFD">
                <w:rPr>
                  <w:rFonts w:ascii="Palatino Linotype" w:hAnsi="Palatino Linotype"/>
                  <w:sz w:val="16"/>
                  <w:szCs w:val="16"/>
                </w:rPr>
                <w:t>Jelena</w:t>
              </w:r>
              <w:proofErr w:type="spellEnd"/>
              <w:r w:rsidRPr="00972FFD">
                <w:rPr>
                  <w:rFonts w:ascii="Palatino Linotype" w:hAnsi="Palatino Linotype"/>
                  <w:sz w:val="16"/>
                  <w:szCs w:val="16"/>
                </w:rPr>
                <w:t xml:space="preserve"> </w:t>
              </w:r>
              <w:proofErr w:type="spellStart"/>
              <w:r w:rsidRPr="00972FFD">
                <w:rPr>
                  <w:rFonts w:ascii="Palatino Linotype" w:hAnsi="Palatino Linotype"/>
                  <w:sz w:val="16"/>
                  <w:szCs w:val="16"/>
                </w:rPr>
                <w:t>Kovacevic</w:t>
              </w:r>
              <w:proofErr w:type="spellEnd"/>
            </w:ins>
          </w:p>
        </w:tc>
        <w:tc>
          <w:tcPr>
            <w:tcW w:w="3046" w:type="dxa"/>
            <w:tcPrChange w:id="361" w:author="Linn Persson" w:date="2017-10-31T11:20:00Z">
              <w:tcPr>
                <w:tcW w:w="3061" w:type="dxa"/>
              </w:tcPr>
            </w:tcPrChange>
          </w:tcPr>
          <w:p w14:paraId="1626046E" w14:textId="77777777" w:rsidR="00937905" w:rsidRPr="00972FFD" w:rsidRDefault="00937905" w:rsidP="00BF2E48">
            <w:pPr>
              <w:rPr>
                <w:ins w:id="362" w:author="Linn Persson" w:date="2017-10-31T11:20:00Z"/>
                <w:rFonts w:ascii="Palatino Linotype" w:hAnsi="Palatino Linotype"/>
                <w:sz w:val="16"/>
                <w:szCs w:val="16"/>
              </w:rPr>
            </w:pPr>
            <w:ins w:id="363" w:author="Linn Persson" w:date="2017-10-31T11:20:00Z">
              <w:r w:rsidRPr="00972FFD">
                <w:rPr>
                  <w:rFonts w:ascii="Palatino Linotype" w:hAnsi="Palatino Linotype"/>
                  <w:sz w:val="16"/>
                  <w:szCs w:val="16"/>
                </w:rPr>
                <w:t>Ministry of Sustainable Development and Tourism, Montenegro</w:t>
              </w:r>
            </w:ins>
          </w:p>
        </w:tc>
        <w:tc>
          <w:tcPr>
            <w:tcW w:w="2297" w:type="dxa"/>
            <w:tcPrChange w:id="364" w:author="Linn Persson" w:date="2017-10-31T11:20:00Z">
              <w:tcPr>
                <w:tcW w:w="2325" w:type="dxa"/>
              </w:tcPr>
            </w:tcPrChange>
          </w:tcPr>
          <w:p w14:paraId="4B84BC63" w14:textId="77777777" w:rsidR="00937905" w:rsidRPr="00972FFD" w:rsidRDefault="00937905" w:rsidP="00BF2E48">
            <w:pPr>
              <w:rPr>
                <w:ins w:id="365" w:author="Linn Persson" w:date="2017-10-31T11:20:00Z"/>
                <w:rFonts w:ascii="Palatino Linotype" w:hAnsi="Palatino Linotype"/>
                <w:sz w:val="16"/>
                <w:szCs w:val="16"/>
              </w:rPr>
            </w:pPr>
            <w:ins w:id="366" w:author="Linn Persson" w:date="2017-10-31T11:20:00Z">
              <w:r w:rsidRPr="00972FFD">
                <w:rPr>
                  <w:rFonts w:ascii="Palatino Linotype" w:hAnsi="Palatino Linotype"/>
                  <w:sz w:val="16"/>
                  <w:szCs w:val="16"/>
                </w:rPr>
                <w:t>Head of Department for industrial pollution and control and chemicals</w:t>
              </w:r>
            </w:ins>
          </w:p>
          <w:p w14:paraId="3E3C064B" w14:textId="77777777" w:rsidR="00937905" w:rsidRPr="00972FFD" w:rsidRDefault="00937905" w:rsidP="00BF2E48">
            <w:pPr>
              <w:rPr>
                <w:ins w:id="367" w:author="Linn Persson" w:date="2017-10-31T11:20:00Z"/>
                <w:rFonts w:ascii="Palatino Linotype" w:hAnsi="Palatino Linotype"/>
                <w:sz w:val="16"/>
                <w:szCs w:val="16"/>
              </w:rPr>
            </w:pPr>
          </w:p>
        </w:tc>
        <w:tc>
          <w:tcPr>
            <w:tcW w:w="1961" w:type="dxa"/>
            <w:tcPrChange w:id="368" w:author="Linn Persson" w:date="2017-10-31T11:20:00Z">
              <w:tcPr>
                <w:tcW w:w="1985" w:type="dxa"/>
              </w:tcPr>
            </w:tcPrChange>
          </w:tcPr>
          <w:p w14:paraId="1FCA4D68" w14:textId="77777777" w:rsidR="00937905" w:rsidRPr="00972FFD" w:rsidRDefault="00937905" w:rsidP="00BF2E48">
            <w:pPr>
              <w:rPr>
                <w:ins w:id="369" w:author="Linn Persson" w:date="2017-10-31T11:20:00Z"/>
                <w:rFonts w:ascii="Palatino Linotype" w:hAnsi="Palatino Linotype"/>
                <w:sz w:val="16"/>
                <w:szCs w:val="16"/>
              </w:rPr>
            </w:pPr>
            <w:ins w:id="370" w:author="Linn Persson" w:date="2017-10-31T11:20:00Z">
              <w:r w:rsidRPr="00972FFD">
                <w:rPr>
                  <w:rFonts w:ascii="Palatino Linotype" w:hAnsi="Palatino Linotype"/>
                  <w:sz w:val="16"/>
                  <w:szCs w:val="16"/>
                </w:rPr>
                <w:t>20170529, by email</w:t>
              </w:r>
            </w:ins>
          </w:p>
        </w:tc>
      </w:tr>
      <w:tr w:rsidR="00937905" w:rsidRPr="00972FFD" w14:paraId="6470E787" w14:textId="77777777" w:rsidTr="00937905">
        <w:trPr>
          <w:ins w:id="371" w:author="Linn Persson" w:date="2017-10-31T11:20:00Z"/>
        </w:trPr>
        <w:tc>
          <w:tcPr>
            <w:tcW w:w="1540" w:type="dxa"/>
            <w:tcBorders>
              <w:bottom w:val="nil"/>
            </w:tcBorders>
            <w:tcPrChange w:id="372" w:author="Linn Persson" w:date="2017-10-31T11:20:00Z">
              <w:tcPr>
                <w:tcW w:w="1555" w:type="dxa"/>
                <w:tcBorders>
                  <w:bottom w:val="nil"/>
                </w:tcBorders>
              </w:tcPr>
            </w:tcPrChange>
          </w:tcPr>
          <w:p w14:paraId="6A97F302" w14:textId="77777777" w:rsidR="00937905" w:rsidRPr="00972FFD" w:rsidRDefault="00937905" w:rsidP="00BF2E48">
            <w:pPr>
              <w:rPr>
                <w:ins w:id="373" w:author="Linn Persson" w:date="2017-10-31T11:20:00Z"/>
                <w:rFonts w:ascii="Palatino Linotype" w:hAnsi="Palatino Linotype"/>
                <w:sz w:val="16"/>
                <w:szCs w:val="16"/>
              </w:rPr>
            </w:pPr>
            <w:ins w:id="374" w:author="Linn Persson" w:date="2017-10-31T11:20:00Z">
              <w:r w:rsidRPr="00972FFD">
                <w:rPr>
                  <w:rFonts w:ascii="Palatino Linotype" w:hAnsi="Palatino Linotype"/>
                  <w:sz w:val="16"/>
                  <w:szCs w:val="16"/>
                </w:rPr>
                <w:t xml:space="preserve">Ms. Natalia </w:t>
              </w:r>
              <w:proofErr w:type="spellStart"/>
              <w:r w:rsidRPr="00972FFD">
                <w:rPr>
                  <w:rFonts w:ascii="Palatino Linotype" w:hAnsi="Palatino Linotype"/>
                  <w:sz w:val="16"/>
                  <w:szCs w:val="16"/>
                </w:rPr>
                <w:t>Druzhinina</w:t>
              </w:r>
              <w:proofErr w:type="spellEnd"/>
            </w:ins>
          </w:p>
        </w:tc>
        <w:tc>
          <w:tcPr>
            <w:tcW w:w="3046" w:type="dxa"/>
            <w:tcBorders>
              <w:bottom w:val="nil"/>
            </w:tcBorders>
            <w:tcPrChange w:id="375" w:author="Linn Persson" w:date="2017-10-31T11:20:00Z">
              <w:tcPr>
                <w:tcW w:w="3061" w:type="dxa"/>
                <w:tcBorders>
                  <w:bottom w:val="nil"/>
                </w:tcBorders>
              </w:tcPr>
            </w:tcPrChange>
          </w:tcPr>
          <w:p w14:paraId="62528B89" w14:textId="77777777" w:rsidR="00937905" w:rsidRPr="00CC3E34" w:rsidRDefault="00937905" w:rsidP="00BF2E48">
            <w:pPr>
              <w:spacing w:line="240" w:lineRule="auto"/>
              <w:rPr>
                <w:ins w:id="376" w:author="Linn Persson" w:date="2017-10-31T11:20:00Z"/>
                <w:rFonts w:ascii="Palatino Linotype" w:eastAsiaTheme="minorHAnsi" w:hAnsi="Palatino Linotype" w:cstheme="minorBidi"/>
                <w:sz w:val="16"/>
                <w:szCs w:val="16"/>
              </w:rPr>
            </w:pPr>
            <w:ins w:id="377" w:author="Linn Persson" w:date="2017-10-31T11:20:00Z">
              <w:r w:rsidRPr="00CC3E34">
                <w:rPr>
                  <w:rFonts w:ascii="Palatino Linotype" w:eastAsiaTheme="minorHAnsi" w:hAnsi="Palatino Linotype" w:cstheme="minorBidi"/>
                  <w:sz w:val="16"/>
                  <w:szCs w:val="16"/>
                </w:rPr>
                <w:t xml:space="preserve">Coordinating Informational Center of CIS </w:t>
              </w:r>
            </w:ins>
          </w:p>
          <w:p w14:paraId="13BFF19F" w14:textId="77777777" w:rsidR="00937905" w:rsidRPr="00CC3E34" w:rsidRDefault="00937905" w:rsidP="00BF2E48">
            <w:pPr>
              <w:spacing w:line="240" w:lineRule="auto"/>
              <w:rPr>
                <w:ins w:id="378" w:author="Linn Persson" w:date="2017-10-31T11:20:00Z"/>
                <w:rFonts w:ascii="Palatino Linotype" w:eastAsiaTheme="minorHAnsi" w:hAnsi="Palatino Linotype" w:cstheme="minorBidi"/>
                <w:sz w:val="16"/>
                <w:szCs w:val="16"/>
              </w:rPr>
            </w:pPr>
            <w:ins w:id="379" w:author="Linn Persson" w:date="2017-10-31T11:20:00Z">
              <w:r w:rsidRPr="00CC3E34">
                <w:rPr>
                  <w:rFonts w:ascii="Palatino Linotype" w:eastAsiaTheme="minorHAnsi" w:hAnsi="Palatino Linotype" w:cstheme="minorBidi"/>
                  <w:sz w:val="16"/>
                  <w:szCs w:val="16"/>
                </w:rPr>
                <w:t xml:space="preserve">Member States on approximation of regulatory </w:t>
              </w:r>
            </w:ins>
          </w:p>
          <w:p w14:paraId="45A514FD" w14:textId="77777777" w:rsidR="00937905" w:rsidRPr="00972FFD" w:rsidRDefault="00937905" w:rsidP="00BF2E48">
            <w:pPr>
              <w:rPr>
                <w:ins w:id="380" w:author="Linn Persson" w:date="2017-10-31T11:20:00Z"/>
                <w:rFonts w:ascii="Palatino Linotype" w:hAnsi="Palatino Linotype"/>
                <w:sz w:val="16"/>
                <w:szCs w:val="16"/>
              </w:rPr>
            </w:pPr>
            <w:ins w:id="381" w:author="Linn Persson" w:date="2017-10-31T11:20:00Z">
              <w:r w:rsidRPr="00CC3E34">
                <w:rPr>
                  <w:rFonts w:ascii="Palatino Linotype" w:eastAsiaTheme="minorHAnsi" w:hAnsi="Palatino Linotype" w:cstheme="minorBidi"/>
                  <w:sz w:val="16"/>
                  <w:szCs w:val="16"/>
                </w:rPr>
                <w:t>practices</w:t>
              </w:r>
              <w:r w:rsidRPr="00972FFD">
                <w:rPr>
                  <w:rFonts w:ascii="Palatino Linotype" w:hAnsi="Palatino Linotype"/>
                  <w:sz w:val="16"/>
                  <w:szCs w:val="16"/>
                </w:rPr>
                <w:t>, Russia</w:t>
              </w:r>
            </w:ins>
          </w:p>
          <w:p w14:paraId="6922F889" w14:textId="77777777" w:rsidR="00937905" w:rsidRPr="00972FFD" w:rsidRDefault="00937905" w:rsidP="00BF2E48">
            <w:pPr>
              <w:rPr>
                <w:ins w:id="382" w:author="Linn Persson" w:date="2017-10-31T11:20:00Z"/>
                <w:rFonts w:ascii="Palatino Linotype" w:hAnsi="Palatino Linotype"/>
                <w:sz w:val="16"/>
                <w:szCs w:val="16"/>
              </w:rPr>
            </w:pPr>
          </w:p>
        </w:tc>
        <w:tc>
          <w:tcPr>
            <w:tcW w:w="2297" w:type="dxa"/>
            <w:tcBorders>
              <w:bottom w:val="nil"/>
            </w:tcBorders>
            <w:tcPrChange w:id="383" w:author="Linn Persson" w:date="2017-10-31T11:20:00Z">
              <w:tcPr>
                <w:tcW w:w="2325" w:type="dxa"/>
                <w:tcBorders>
                  <w:bottom w:val="nil"/>
                </w:tcBorders>
              </w:tcPr>
            </w:tcPrChange>
          </w:tcPr>
          <w:p w14:paraId="7DA59CAC" w14:textId="77777777" w:rsidR="00937905" w:rsidRPr="00CC3E34" w:rsidRDefault="00937905" w:rsidP="00BF2E48">
            <w:pPr>
              <w:spacing w:line="240" w:lineRule="auto"/>
              <w:rPr>
                <w:ins w:id="384" w:author="Linn Persson" w:date="2017-10-31T11:20:00Z"/>
                <w:rFonts w:ascii="Palatino Linotype" w:eastAsiaTheme="minorHAnsi" w:hAnsi="Palatino Linotype" w:cstheme="minorBidi"/>
                <w:sz w:val="16"/>
                <w:szCs w:val="16"/>
              </w:rPr>
            </w:pPr>
            <w:ins w:id="385" w:author="Linn Persson" w:date="2017-10-31T11:20:00Z">
              <w:r w:rsidRPr="00CC3E34">
                <w:rPr>
                  <w:rFonts w:ascii="Palatino Linotype" w:eastAsiaTheme="minorHAnsi" w:hAnsi="Palatino Linotype" w:cstheme="minorBidi"/>
                  <w:sz w:val="16"/>
                  <w:szCs w:val="16"/>
                </w:rPr>
                <w:t>Leading expert of Chemicals safety</w:t>
              </w:r>
              <w:r w:rsidRPr="00972FFD">
                <w:rPr>
                  <w:rFonts w:ascii="Palatino Linotype" w:hAnsi="Palatino Linotype"/>
                  <w:sz w:val="16"/>
                  <w:szCs w:val="16"/>
                </w:rPr>
                <w:t>,</w:t>
              </w:r>
              <w:r w:rsidRPr="00CC3E34">
                <w:rPr>
                  <w:rFonts w:ascii="Palatino Linotype" w:eastAsiaTheme="minorHAnsi" w:hAnsi="Palatino Linotype" w:cstheme="minorBidi"/>
                  <w:sz w:val="16"/>
                  <w:szCs w:val="16"/>
                </w:rPr>
                <w:t xml:space="preserve"> Department</w:t>
              </w:r>
            </w:ins>
          </w:p>
          <w:p w14:paraId="55786AD1" w14:textId="77777777" w:rsidR="00937905" w:rsidRPr="00CC3E34" w:rsidRDefault="00937905" w:rsidP="00BF2E48">
            <w:pPr>
              <w:spacing w:line="240" w:lineRule="auto"/>
              <w:rPr>
                <w:ins w:id="386" w:author="Linn Persson" w:date="2017-10-31T11:20:00Z"/>
                <w:rFonts w:ascii="Palatino Linotype" w:eastAsiaTheme="minorHAnsi" w:hAnsi="Palatino Linotype" w:cstheme="minorBidi"/>
                <w:sz w:val="16"/>
                <w:szCs w:val="16"/>
              </w:rPr>
            </w:pPr>
            <w:ins w:id="387" w:author="Linn Persson" w:date="2017-10-31T11:20:00Z">
              <w:r w:rsidRPr="00CC3E34">
                <w:rPr>
                  <w:rFonts w:ascii="Palatino Linotype" w:eastAsiaTheme="minorHAnsi" w:hAnsi="Palatino Linotype" w:cstheme="minorBidi"/>
                  <w:sz w:val="16"/>
                  <w:szCs w:val="16"/>
                </w:rPr>
                <w:t>Consulting</w:t>
              </w:r>
            </w:ins>
          </w:p>
          <w:p w14:paraId="07A6C958" w14:textId="77777777" w:rsidR="00937905" w:rsidRPr="00972FFD" w:rsidRDefault="00937905" w:rsidP="00BF2E48">
            <w:pPr>
              <w:rPr>
                <w:ins w:id="388" w:author="Linn Persson" w:date="2017-10-31T11:20:00Z"/>
                <w:rFonts w:ascii="Palatino Linotype" w:hAnsi="Palatino Linotype"/>
                <w:sz w:val="16"/>
                <w:szCs w:val="16"/>
              </w:rPr>
            </w:pPr>
            <w:ins w:id="389" w:author="Linn Persson" w:date="2017-10-31T11:20:00Z">
              <w:r w:rsidRPr="00CC3E34">
                <w:rPr>
                  <w:rFonts w:ascii="Palatino Linotype" w:eastAsiaTheme="minorHAnsi" w:hAnsi="Palatino Linotype" w:cstheme="minorBidi"/>
                  <w:sz w:val="16"/>
                  <w:szCs w:val="16"/>
                </w:rPr>
                <w:t xml:space="preserve">Partnership </w:t>
              </w:r>
            </w:ins>
          </w:p>
        </w:tc>
        <w:tc>
          <w:tcPr>
            <w:tcW w:w="1961" w:type="dxa"/>
            <w:tcBorders>
              <w:bottom w:val="nil"/>
            </w:tcBorders>
            <w:tcPrChange w:id="390" w:author="Linn Persson" w:date="2017-10-31T11:20:00Z">
              <w:tcPr>
                <w:tcW w:w="1985" w:type="dxa"/>
                <w:tcBorders>
                  <w:bottom w:val="nil"/>
                </w:tcBorders>
              </w:tcPr>
            </w:tcPrChange>
          </w:tcPr>
          <w:p w14:paraId="2486DA49" w14:textId="77777777" w:rsidR="00937905" w:rsidRPr="00972FFD" w:rsidRDefault="00937905" w:rsidP="00BF2E48">
            <w:pPr>
              <w:rPr>
                <w:ins w:id="391" w:author="Linn Persson" w:date="2017-10-31T11:20:00Z"/>
                <w:rFonts w:ascii="Palatino Linotype" w:hAnsi="Palatino Linotype"/>
                <w:sz w:val="16"/>
                <w:szCs w:val="16"/>
              </w:rPr>
            </w:pPr>
            <w:ins w:id="392" w:author="Linn Persson" w:date="2017-10-31T11:20:00Z">
              <w:r w:rsidRPr="00972FFD">
                <w:rPr>
                  <w:rFonts w:ascii="Palatino Linotype" w:hAnsi="Palatino Linotype"/>
                  <w:sz w:val="16"/>
                  <w:szCs w:val="16"/>
                </w:rPr>
                <w:t>20170116, by email</w:t>
              </w:r>
            </w:ins>
          </w:p>
        </w:tc>
      </w:tr>
      <w:tr w:rsidR="00937905" w:rsidRPr="00972FFD" w14:paraId="16CA3DEE" w14:textId="77777777" w:rsidTr="00937905">
        <w:trPr>
          <w:ins w:id="393" w:author="Linn Persson" w:date="2017-10-31T11:20:00Z"/>
        </w:trPr>
        <w:tc>
          <w:tcPr>
            <w:tcW w:w="1540" w:type="dxa"/>
            <w:tcBorders>
              <w:top w:val="nil"/>
              <w:bottom w:val="single" w:sz="4" w:space="0" w:color="auto"/>
            </w:tcBorders>
          </w:tcPr>
          <w:p w14:paraId="5A6F0B0C" w14:textId="77777777" w:rsidR="00937905" w:rsidRPr="00972FFD" w:rsidRDefault="00937905" w:rsidP="00BF2E48">
            <w:pPr>
              <w:rPr>
                <w:ins w:id="394" w:author="Linn Persson" w:date="2017-10-31T11:20:00Z"/>
                <w:rFonts w:ascii="Palatino Linotype" w:hAnsi="Palatino Linotype"/>
                <w:sz w:val="16"/>
                <w:szCs w:val="16"/>
              </w:rPr>
            </w:pPr>
            <w:ins w:id="395" w:author="Linn Persson" w:date="2017-10-31T11:20:00Z">
              <w:r w:rsidRPr="00972FFD">
                <w:rPr>
                  <w:rFonts w:ascii="Palatino Linotype" w:hAnsi="Palatino Linotype"/>
                  <w:sz w:val="16"/>
                  <w:szCs w:val="16"/>
                </w:rPr>
                <w:t xml:space="preserve">Ms. </w:t>
              </w:r>
              <w:bookmarkStart w:id="396" w:name="_Hlk497209292"/>
              <w:proofErr w:type="spellStart"/>
              <w:r w:rsidRPr="00972FFD">
                <w:rPr>
                  <w:rFonts w:ascii="Palatino Linotype" w:hAnsi="Palatino Linotype"/>
                  <w:sz w:val="16"/>
                  <w:szCs w:val="16"/>
                </w:rPr>
                <w:t>Yuwaree</w:t>
              </w:r>
              <w:proofErr w:type="spellEnd"/>
              <w:r w:rsidRPr="00972FFD">
                <w:rPr>
                  <w:rFonts w:ascii="Palatino Linotype" w:hAnsi="Palatino Linotype"/>
                  <w:sz w:val="16"/>
                  <w:szCs w:val="16"/>
                </w:rPr>
                <w:t xml:space="preserve"> Inna</w:t>
              </w:r>
              <w:bookmarkEnd w:id="396"/>
            </w:ins>
          </w:p>
        </w:tc>
        <w:tc>
          <w:tcPr>
            <w:tcW w:w="3046" w:type="dxa"/>
            <w:tcBorders>
              <w:top w:val="nil"/>
              <w:bottom w:val="single" w:sz="4" w:space="0" w:color="auto"/>
            </w:tcBorders>
          </w:tcPr>
          <w:p w14:paraId="71079F80" w14:textId="77777777" w:rsidR="00937905" w:rsidRPr="00972FFD" w:rsidRDefault="00937905" w:rsidP="00BF2E48">
            <w:pPr>
              <w:spacing w:line="240" w:lineRule="auto"/>
              <w:rPr>
                <w:ins w:id="397" w:author="Linn Persson" w:date="2017-10-31T11:20:00Z"/>
                <w:rFonts w:ascii="Palatino Linotype" w:hAnsi="Palatino Linotype"/>
                <w:sz w:val="16"/>
                <w:szCs w:val="16"/>
              </w:rPr>
            </w:pPr>
            <w:ins w:id="398" w:author="Linn Persson" w:date="2017-10-31T11:20:00Z">
              <w:r w:rsidRPr="00972FFD">
                <w:rPr>
                  <w:rFonts w:ascii="Palatino Linotype" w:hAnsi="Palatino Linotype"/>
                  <w:sz w:val="16"/>
                  <w:szCs w:val="16"/>
                </w:rPr>
                <w:t>Independent consultant, Thailand</w:t>
              </w:r>
            </w:ins>
          </w:p>
        </w:tc>
        <w:tc>
          <w:tcPr>
            <w:tcW w:w="2297" w:type="dxa"/>
            <w:tcBorders>
              <w:top w:val="nil"/>
              <w:bottom w:val="single" w:sz="4" w:space="0" w:color="auto"/>
            </w:tcBorders>
          </w:tcPr>
          <w:p w14:paraId="4C7EF107" w14:textId="77777777" w:rsidR="00937905" w:rsidRPr="00972FFD" w:rsidRDefault="00937905" w:rsidP="00BF2E48">
            <w:pPr>
              <w:spacing w:line="240" w:lineRule="auto"/>
              <w:rPr>
                <w:ins w:id="399" w:author="Linn Persson" w:date="2017-10-31T11:20:00Z"/>
                <w:rFonts w:ascii="Palatino Linotype" w:hAnsi="Palatino Linotype"/>
                <w:sz w:val="16"/>
                <w:szCs w:val="16"/>
              </w:rPr>
            </w:pPr>
            <w:ins w:id="400" w:author="Linn Persson" w:date="2017-10-31T11:20:00Z">
              <w:r w:rsidRPr="00972FFD">
                <w:rPr>
                  <w:rFonts w:ascii="Palatino Linotype" w:hAnsi="Palatino Linotype"/>
                  <w:sz w:val="16"/>
                  <w:szCs w:val="16"/>
                </w:rPr>
                <w:t>Chemicals management expert</w:t>
              </w:r>
            </w:ins>
          </w:p>
        </w:tc>
        <w:tc>
          <w:tcPr>
            <w:tcW w:w="1961" w:type="dxa"/>
            <w:tcBorders>
              <w:top w:val="nil"/>
              <w:bottom w:val="single" w:sz="4" w:space="0" w:color="auto"/>
            </w:tcBorders>
          </w:tcPr>
          <w:p w14:paraId="3CF17960" w14:textId="77777777" w:rsidR="00937905" w:rsidRPr="00972FFD" w:rsidRDefault="00937905" w:rsidP="00BF2E48">
            <w:pPr>
              <w:rPr>
                <w:ins w:id="401" w:author="Linn Persson" w:date="2017-10-31T11:20:00Z"/>
                <w:rFonts w:ascii="Palatino Linotype" w:hAnsi="Palatino Linotype"/>
                <w:sz w:val="16"/>
                <w:szCs w:val="16"/>
              </w:rPr>
            </w:pPr>
            <w:ins w:id="402" w:author="Linn Persson" w:date="2017-10-31T11:20:00Z">
              <w:r w:rsidRPr="00972FFD">
                <w:rPr>
                  <w:rFonts w:ascii="Palatino Linotype" w:hAnsi="Palatino Linotype"/>
                  <w:sz w:val="16"/>
                  <w:szCs w:val="16"/>
                </w:rPr>
                <w:t>20170529, by email</w:t>
              </w:r>
            </w:ins>
          </w:p>
        </w:tc>
      </w:tr>
      <w:bookmarkEnd w:id="359"/>
    </w:tbl>
    <w:p w14:paraId="15245938" w14:textId="77777777" w:rsidR="00937905" w:rsidRDefault="00937905" w:rsidP="00FE08AA">
      <w:pPr>
        <w:pStyle w:val="MDPI31text"/>
        <w:rPr>
          <w:ins w:id="403" w:author="Linn Persson" w:date="2017-10-31T11:14:00Z"/>
        </w:rPr>
      </w:pPr>
    </w:p>
    <w:p w14:paraId="5076C11C" w14:textId="7B5C4F29" w:rsidR="003C19C4" w:rsidRPr="00BB599E" w:rsidRDefault="0011620B" w:rsidP="00FE08AA">
      <w:pPr>
        <w:pStyle w:val="MDPI31text"/>
      </w:pPr>
      <w:del w:id="404" w:author="Linn Persson" w:date="2017-10-31T11:31:00Z">
        <w:r w:rsidDel="00D45130">
          <w:delText xml:space="preserve"> </w:delText>
        </w:r>
      </w:del>
      <w:r w:rsidR="003C19C4">
        <w:t xml:space="preserve"> </w:t>
      </w:r>
      <w:r w:rsidR="003C19C4" w:rsidRPr="00484537">
        <w:t xml:space="preserve"> </w:t>
      </w:r>
    </w:p>
    <w:p w14:paraId="78559080" w14:textId="7CB15FEA" w:rsidR="00CB0D01" w:rsidRDefault="003C19C4" w:rsidP="00FE08AA">
      <w:pPr>
        <w:pStyle w:val="MDPI31text"/>
      </w:pPr>
      <w:r>
        <w:t>Having used these primary and secondary data to classify individual countries’ GHS implementation status</w:t>
      </w:r>
      <w:r w:rsidR="00AD3219">
        <w:t xml:space="preserve"> (implementation codes and links to legislation is available in table S1)</w:t>
      </w:r>
      <w:r>
        <w:t xml:space="preserve">, the indicators proposed </w:t>
      </w:r>
      <w:r w:rsidR="00643CBC">
        <w:t>below</w:t>
      </w:r>
      <w:r>
        <w:t xml:space="preserve"> (Table 1) for </w:t>
      </w:r>
      <w:r w:rsidRPr="00DE3A89">
        <w:t>potential explanatory factors</w:t>
      </w:r>
      <w:r>
        <w:t xml:space="preserve"> were collected for all UN member states</w:t>
      </w:r>
      <w:r w:rsidR="005F161E">
        <w:t>. For each indicator, the data set for the latest available year was used</w:t>
      </w:r>
      <w:r>
        <w:t xml:space="preserve">. </w:t>
      </w:r>
      <w:r w:rsidR="00D74393">
        <w:t>Individual a</w:t>
      </w:r>
      <w:r w:rsidR="00CB0D01">
        <w:t>ssociations</w:t>
      </w:r>
      <w:r w:rsidR="00CB0D01" w:rsidRPr="00DE3A89">
        <w:t xml:space="preserve"> between the</w:t>
      </w:r>
      <w:r w:rsidR="00CB0D01">
        <w:t xml:space="preserve"> indicators</w:t>
      </w:r>
      <w:r w:rsidR="00CB0D01" w:rsidRPr="00DE3A89">
        <w:t xml:space="preserve"> and </w:t>
      </w:r>
      <w:r w:rsidR="00CB0D01">
        <w:t xml:space="preserve">GHS </w:t>
      </w:r>
      <w:r w:rsidR="00CB0D01" w:rsidRPr="00DE3A89">
        <w:t xml:space="preserve">implementation status </w:t>
      </w:r>
      <w:r w:rsidR="00CB0D01">
        <w:t xml:space="preserve">were evaluated via two-sample t-tests and </w:t>
      </w:r>
      <w:r w:rsidR="00CB0D01" w:rsidRPr="002D3428">
        <w:t>Pearson's Chi-squared test with Yates' continuity correctio</w:t>
      </w:r>
      <w:r w:rsidR="00CB0D01" w:rsidRPr="00F74A01">
        <w:t>n</w:t>
      </w:r>
      <w:r w:rsidR="00CB0D01" w:rsidRPr="00044E44">
        <w:t xml:space="preserve"> for continuous and categorical indicators, respectively. </w:t>
      </w:r>
      <w:r w:rsidR="00D74393">
        <w:t xml:space="preserve">We also tested the association of indicators with GHS status after accounting for the effects of other indicators via logistic regression, using the </w:t>
      </w:r>
      <w:proofErr w:type="spellStart"/>
      <w:r w:rsidR="00D74393">
        <w:t>glm</w:t>
      </w:r>
      <w:proofErr w:type="spellEnd"/>
      <w:r w:rsidR="00D74393">
        <w:t xml:space="preserve"> function in R</w:t>
      </w:r>
      <w:r w:rsidR="00363BB3">
        <w:t xml:space="preserve"> </w:t>
      </w:r>
      <w:r w:rsidR="00363BB3">
        <w:fldChar w:fldCharType="begin"/>
      </w:r>
      <w:ins w:id="405" w:author="Linn Persson" w:date="2017-10-31T17:04:00Z">
        <w:r w:rsidR="00BF2E48">
          <w:instrText xml:space="preserve"> ADDIN ZOTERO_ITEM CSL_CITATION {"citationID":"a2ce28kav5s","properties":{"formattedCitation":"[24]","plainCitation":"[24]"},"citationItems":[{"id":2619,"uris":["http://zotero.org/users/local/NS0ay0E0/items/W93VVVPT"],"uri":["http://zotero.org/users/local/NS0ay0E0/items/W93VVVPT"],"itemData":{"id":2619,"type":"book","title":"R: A Language and Environment for Statistical Computing.","publisher":"R Foundation for Statistical Computing","publisher-place":"Vienna, Austria","event-place":"Vienna, Austria","author":[{"family":"R Core Team","given":""}],"issued":{"date-parts":[["2016"]]}}}],"schema":"https://github.com/citation-style-language/schema/raw/master/csl-citation.json"} </w:instrText>
        </w:r>
      </w:ins>
      <w:del w:id="406" w:author="Linn Persson" w:date="2017-10-31T15:37:00Z">
        <w:r w:rsidR="00363BB3" w:rsidDel="00E70A57">
          <w:delInstrText xml:space="preserve"> ADDIN ZOTERO_ITEM CSL_CITATION {"citationID":"a2ce28kav5s","properties":{"formattedCitation":"[33]","plainCitation":"[33]"},"citationItems":[{"id":2619,"uris":["http://zotero.org/users/local/NS0ay0E0/items/W93VVVPT"],"uri":["http://zotero.org/users/local/NS0ay0E0/items/W93VVVPT"],"itemData":{"id":2619,"type":"book","title":"R: A Language and Environment for Statistical Computing.","publisher":"R Foundation for Statistical Computing","publisher-place":"Vienna, Austria","event-place":"Vienna, Austria","author":[{"family":"R Core Team","given":""}],"issued":{"date-parts":[["2016"]]}}}],"schema":"https://github.com/citation-style-language/schema/raw/master/csl-citation.json"} </w:delInstrText>
        </w:r>
      </w:del>
      <w:r w:rsidR="00363BB3">
        <w:fldChar w:fldCharType="separate"/>
      </w:r>
      <w:ins w:id="407" w:author="Linn Persson" w:date="2017-10-31T17:04:00Z">
        <w:r w:rsidR="00BF2E48" w:rsidRPr="00BF2E48">
          <w:t>[24]</w:t>
        </w:r>
      </w:ins>
      <w:del w:id="408" w:author="Linn Persson" w:date="2017-10-31T15:37:00Z">
        <w:r w:rsidR="00363BB3" w:rsidRPr="00BF2E48" w:rsidDel="00E70A57">
          <w:delText>[33]</w:delText>
        </w:r>
      </w:del>
      <w:r w:rsidR="00363BB3">
        <w:fldChar w:fldCharType="end"/>
      </w:r>
      <w:r w:rsidR="00363BB3">
        <w:t xml:space="preserve"> </w:t>
      </w:r>
      <w:r w:rsidR="00D74393">
        <w:t xml:space="preserve">with scaled and centered indicator data. </w:t>
      </w:r>
      <w:r w:rsidR="00CB0D01" w:rsidRPr="00044E44">
        <w:t xml:space="preserve">Although data used in this study technically </w:t>
      </w:r>
      <w:r w:rsidR="00CB0D01" w:rsidRPr="00044E44">
        <w:lastRenderedPageBreak/>
        <w:t>represent a census of all countries (rather than a statistical sample of a larger population), our interest in these analyses was primarily understanding whether the processes ge</w:t>
      </w:r>
      <w:r w:rsidR="000A0CC3">
        <w:t>nerating the observed outcome (</w:t>
      </w:r>
      <w:r w:rsidR="00CB0D01" w:rsidRPr="00044E44">
        <w:t>GHS implementation status) were random or systematically related to explanatory factors</w:t>
      </w:r>
      <w:r w:rsidR="00CB0D01">
        <w:t>, for which</w:t>
      </w:r>
      <w:r w:rsidR="00CB0D01" w:rsidRPr="00044E44">
        <w:t xml:space="preserve"> t-tests and other inferential methods may be suitable </w:t>
      </w:r>
      <w:r w:rsidR="00CB0D01">
        <w:t>approximations</w:t>
      </w:r>
      <w:r w:rsidR="00CB0D01" w:rsidRPr="00044E44">
        <w:t xml:space="preserve"> </w:t>
      </w:r>
      <w:r w:rsidR="00CB0D01">
        <w:t>of complete</w:t>
      </w:r>
      <w:r w:rsidR="00CB0D01" w:rsidRPr="00044E44">
        <w:t xml:space="preserve"> randomization tests</w:t>
      </w:r>
      <w:r w:rsidR="00EE18D5">
        <w:t xml:space="preserve"> </w:t>
      </w:r>
      <w:r w:rsidR="00EE18D5">
        <w:fldChar w:fldCharType="begin"/>
      </w:r>
      <w:ins w:id="409" w:author="Linn Persson" w:date="2017-10-31T17:04:00Z">
        <w:r w:rsidR="00BF2E48">
          <w:instrText xml:space="preserve"> ADDIN ZOTERO_ITEM CSL_CITATION {"citationID":"q2bPdg0m","properties":{"formattedCitation":"[25]","plainCitation":"[25]"},"citationItems":[{"id":2607,"uris":["http://zotero.org/users/local/NS0ay0E0/items/ACGNNHF9"],"uri":["http://zotero.org/users/local/NS0ay0E0/items/ACGNNHF9"],"itemData":{"id":2607,"type":"book","title":"Statistics for experimenters: design, innovation, and discovery","collection-title":"Wiley series in probability and statistics","publisher":"John Wiley &amp; Sons, Inc.","publisher-place":"Hoboken, N.J","edition":"1st ed","event-place":"Hoboken, N.J","shortTitle":"Statistics for experimenters","author":[{"family":"Box","given":"George E. P."},{"family":"Hunter","given":"William Gordon"},{"family":"Hunter","given":"J. Stuart"}],"issued":{"date-parts":[["1978"]]}}}],"schema":"https://github.com/citation-style-language/schema/raw/master/csl-citation.json"} </w:instrText>
        </w:r>
      </w:ins>
      <w:del w:id="410" w:author="Linn Persson" w:date="2017-10-31T15:37:00Z">
        <w:r w:rsidR="00363BB3" w:rsidDel="00E70A57">
          <w:delInstrText xml:space="preserve"> ADDIN ZOTERO_ITEM CSL_CITATION {"citationID":"q2bPdg0m","properties":{"formattedCitation":"[34]","plainCitation":"[34]"},"citationItems":[{"id":2607,"uris":["http://zotero.org/users/local/NS0ay0E0/items/ACGNNHF9"],"uri":["http://zotero.org/users/local/NS0ay0E0/items/ACGNNHF9"],"itemData":{"id":2607,"type":"book","title":"Statistics for experimenters: design, innovation, and discovery","collection-title":"Wiley series in probability and statistics","publisher":"John Wiley &amp; Sons, Inc.","publisher-place":"Hoboken, N.J","edition":"1st ed","event-place":"Hoboken, N.J","shortTitle":"Statistics for experimenters","author":[{"family":"Box","given":"George E. P."},{"family":"Hunter","given":"William Gordon"},{"family":"Hunter","given":"J. Stuart"}],"issued":{"date-parts":[["1978"]]}}}],"schema":"https://github.com/citation-style-language/schema/raw/master/csl-citation.json"} </w:delInstrText>
        </w:r>
      </w:del>
      <w:r w:rsidR="00EE18D5">
        <w:fldChar w:fldCharType="separate"/>
      </w:r>
      <w:ins w:id="411" w:author="Linn Persson" w:date="2017-10-31T17:04:00Z">
        <w:r w:rsidR="00BF2E48" w:rsidRPr="00BF2E48">
          <w:t>[25]</w:t>
        </w:r>
      </w:ins>
      <w:del w:id="412" w:author="Linn Persson" w:date="2017-10-31T15:37:00Z">
        <w:r w:rsidR="00363BB3" w:rsidRPr="00BF2E48" w:rsidDel="00E70A57">
          <w:delText>[34]</w:delText>
        </w:r>
      </w:del>
      <w:r w:rsidR="00EE18D5">
        <w:fldChar w:fldCharType="end"/>
      </w:r>
      <w:r w:rsidR="00D74393">
        <w:t>.</w:t>
      </w:r>
      <w:r w:rsidR="00DE31BD">
        <w:t xml:space="preserve"> For the statistical tests, the groups of countries with “full” and “partial” implementation were merged to one group and compared to the “no implementation”. </w:t>
      </w:r>
      <w:r w:rsidR="00793B0A" w:rsidRPr="00793B0A">
        <w:t xml:space="preserve">The statistical analysis is available at </w:t>
      </w:r>
      <w:hyperlink r:id="rId20" w:history="1">
        <w:r w:rsidR="00793B0A" w:rsidRPr="00793B0A">
          <w:t>https://github.com/sei-international/GHS</w:t>
        </w:r>
      </w:hyperlink>
      <w:r w:rsidR="00793B0A">
        <w:t>.</w:t>
      </w:r>
    </w:p>
    <w:p w14:paraId="52CBBCF5" w14:textId="265AEC9F" w:rsidR="00000FC9" w:rsidRPr="003030D2" w:rsidRDefault="00000FC9" w:rsidP="00FE08AA">
      <w:pPr>
        <w:pStyle w:val="MDPI22heading2"/>
      </w:pPr>
      <w:r>
        <w:t>2</w:t>
      </w:r>
      <w:r w:rsidRPr="003030D2">
        <w:t>.</w:t>
      </w:r>
      <w:r w:rsidR="003C19C4">
        <w:t>3</w:t>
      </w:r>
      <w:r w:rsidRPr="003030D2">
        <w:t xml:space="preserve"> </w:t>
      </w:r>
      <w:r w:rsidR="00293C90">
        <w:t>Understanding</w:t>
      </w:r>
      <w:r w:rsidR="00293C90" w:rsidRPr="00000FC9">
        <w:t xml:space="preserve"> </w:t>
      </w:r>
      <w:r w:rsidRPr="00000FC9">
        <w:t>international standardization</w:t>
      </w:r>
    </w:p>
    <w:p w14:paraId="49408919" w14:textId="4037FF56" w:rsidR="00275D7B" w:rsidRPr="00ED4AFD" w:rsidRDefault="004B653C" w:rsidP="00FE08AA">
      <w:pPr>
        <w:pStyle w:val="MDPI31text"/>
      </w:pPr>
      <w:r>
        <w:t>The analysis for a</w:t>
      </w:r>
      <w:r w:rsidR="00B71333">
        <w:t>ddressing</w:t>
      </w:r>
      <w:r>
        <w:t xml:space="preserve"> </w:t>
      </w:r>
      <w:r w:rsidR="00B71333" w:rsidRPr="00ED4AFD">
        <w:t xml:space="preserve">what (types of) factors </w:t>
      </w:r>
      <w:r w:rsidR="00B71333">
        <w:t xml:space="preserve">that </w:t>
      </w:r>
      <w:r w:rsidR="00B71333" w:rsidRPr="00ED4AFD">
        <w:t>can explain differences in implementation</w:t>
      </w:r>
      <w:r w:rsidR="00B71333">
        <w:t xml:space="preserve"> among countries,</w:t>
      </w:r>
      <w:r w:rsidR="00D15430" w:rsidRPr="00ED4AFD">
        <w:t xml:space="preserve"> </w:t>
      </w:r>
      <w:r>
        <w:t>is grounded</w:t>
      </w:r>
      <w:r w:rsidR="0085359B" w:rsidRPr="00ED4AFD">
        <w:t xml:space="preserve"> in theories about how and why countries </w:t>
      </w:r>
      <w:r w:rsidR="00674143" w:rsidRPr="00ED4AFD">
        <w:t>implement international rules or norms</w:t>
      </w:r>
      <w:r w:rsidR="0085359B" w:rsidRPr="00945E66">
        <w:rPr>
          <w:rStyle w:val="FootnoteReference"/>
        </w:rPr>
        <w:footnoteReference w:id="3"/>
      </w:r>
      <w:r w:rsidR="002C258B">
        <w:t>.</w:t>
      </w:r>
      <w:r w:rsidR="00674143" w:rsidRPr="00ED4AFD">
        <w:t xml:space="preserve"> </w:t>
      </w:r>
      <w:r w:rsidR="00487F60" w:rsidRPr="00ED4AFD">
        <w:t xml:space="preserve">We here draw on two partly separate literatures for identifying possible explanatory factors for the differences in GHS implementation among countries. </w:t>
      </w:r>
    </w:p>
    <w:p w14:paraId="51AEB8E7" w14:textId="046E838C" w:rsidR="006A65BD" w:rsidRDefault="00275D7B" w:rsidP="00FE08AA">
      <w:pPr>
        <w:pStyle w:val="MDPI31text"/>
      </w:pPr>
      <w:r>
        <w:t xml:space="preserve">The first relevant literature </w:t>
      </w:r>
      <w:r w:rsidR="00484F0F">
        <w:t>theorizes</w:t>
      </w:r>
      <w:r w:rsidR="00484F0F" w:rsidRPr="00484F0F">
        <w:t xml:space="preserve"> how</w:t>
      </w:r>
      <w:r w:rsidR="00484F0F">
        <w:t xml:space="preserve"> </w:t>
      </w:r>
      <w:r w:rsidR="00484F0F" w:rsidRPr="00484F0F">
        <w:t xml:space="preserve">international norms influence state behavior. </w:t>
      </w:r>
      <w:r w:rsidR="00484F0F">
        <w:t>Much of this literature focuses on legally binding norms</w:t>
      </w:r>
      <w:r w:rsidR="00F62BFD">
        <w:t>,</w:t>
      </w:r>
      <w:r w:rsidR="00484F0F">
        <w:t xml:space="preserve"> thus international (hard) law</w:t>
      </w:r>
      <w:r w:rsidR="00F62BFD">
        <w:t>,</w:t>
      </w:r>
      <w:r w:rsidR="00484F0F">
        <w:t xml:space="preserve"> and </w:t>
      </w:r>
      <w:r w:rsidR="00F62BFD">
        <w:t xml:space="preserve">proposes </w:t>
      </w:r>
      <w:r w:rsidR="00634D2A">
        <w:t xml:space="preserve">various </w:t>
      </w:r>
      <w:r w:rsidR="00AE271B">
        <w:t xml:space="preserve">categories </w:t>
      </w:r>
      <w:r w:rsidR="00634D2A">
        <w:t>of explanatory factors</w:t>
      </w:r>
      <w:r w:rsidR="00AE271B">
        <w:t xml:space="preserve"> and theories</w:t>
      </w:r>
      <w:r w:rsidR="00484F0F">
        <w:t xml:space="preserve">. </w:t>
      </w:r>
      <w:proofErr w:type="spellStart"/>
      <w:r w:rsidR="00484F0F">
        <w:t>Raustiala</w:t>
      </w:r>
      <w:proofErr w:type="spellEnd"/>
      <w:r w:rsidR="00EE5266">
        <w:t xml:space="preserve"> </w:t>
      </w:r>
      <w:r w:rsidR="00EE5266">
        <w:fldChar w:fldCharType="begin"/>
      </w:r>
      <w:ins w:id="418" w:author="Linn Persson" w:date="2017-10-31T17:04:00Z">
        <w:r w:rsidR="00BF2E48">
          <w:instrText xml:space="preserve"> ADDIN ZOTERO_ITEM CSL_CITATION {"citationID":"a1kof5850tm","properties":{"formattedCitation":"[27]","plainCitation":"[27]"},"citationItems":[{"id":2534,"uris":["http://zotero.org/users/local/NS0ay0E0/items/SJMGHC67"],"uri":["http://zotero.org/users/local/NS0ay0E0/items/SJMGHC67"],"itemData":{"id":2534,"type":"article-journal","title":"Compliance and effectiveness in international regulatory cooperation","container-title":"Case W. Res. Int'l L.","page":"387-440","volume":"32","issue":"3/2","author":[{"family":"Raustiala","given":"Kal"}],"issued":{"date-parts":[["2000"]]}},"suppress-author":true}],"schema":"https://github.com/citation-style-language/schema/raw/master/csl-citation.json"} </w:instrText>
        </w:r>
      </w:ins>
      <w:del w:id="419" w:author="Linn Persson" w:date="2017-10-31T15:37:00Z">
        <w:r w:rsidR="00363BB3" w:rsidDel="00E70A57">
          <w:delInstrText xml:space="preserve"> ADDIN ZOTERO_ITEM CSL_CITATION {"citationID":"a1kof5850tm","properties":{"formattedCitation":"[36]","plainCitation":"[36]"},"citationItems":[{"id":2534,"uris":["http://zotero.org/users/local/NS0ay0E0/items/SJMGHC67"],"uri":["http://zotero.org/users/local/NS0ay0E0/items/SJMGHC67"],"itemData":{"id":2534,"type":"article-journal","title":"Compliance and effectiveness in international regulatory cooperation","container-title":"Case W. Res. Int'l L.","page":"387-440","volume":"32","issue":"3/2","author":[{"family":"Raustiala","given":"Kal"}],"issued":{"date-parts":[["2000"]]}},"suppress-author":true}],"schema":"https://github.com/citation-style-language/schema/raw/master/csl-citation.json"} </w:delInstrText>
        </w:r>
      </w:del>
      <w:r w:rsidR="00EE5266">
        <w:fldChar w:fldCharType="separate"/>
      </w:r>
      <w:ins w:id="420" w:author="Linn Persson" w:date="2017-10-31T17:04:00Z">
        <w:r w:rsidR="00BF2E48" w:rsidRPr="00BF2E48">
          <w:t>[27]</w:t>
        </w:r>
      </w:ins>
      <w:del w:id="421" w:author="Linn Persson" w:date="2017-10-31T15:37:00Z">
        <w:r w:rsidR="00363BB3" w:rsidRPr="00BF2E48" w:rsidDel="00E70A57">
          <w:delText>[36]</w:delText>
        </w:r>
      </w:del>
      <w:r w:rsidR="00EE5266">
        <w:fldChar w:fldCharType="end"/>
      </w:r>
      <w:r w:rsidR="00484F0F">
        <w:t xml:space="preserve"> summarize</w:t>
      </w:r>
      <w:r w:rsidR="002D3888">
        <w:t>s</w:t>
      </w:r>
      <w:r w:rsidR="00484F0F">
        <w:t xml:space="preserve"> the explanatory theories</w:t>
      </w:r>
      <w:r w:rsidR="00484F0F" w:rsidRPr="00484F0F">
        <w:t xml:space="preserve"> into three categories</w:t>
      </w:r>
      <w:r w:rsidR="00F62BFD">
        <w:t>:</w:t>
      </w:r>
      <w:r w:rsidR="000E2F24">
        <w:t xml:space="preserve"> rationalist, norm-driven and liberal theories. </w:t>
      </w:r>
      <w:r w:rsidR="00484F0F" w:rsidRPr="00484F0F">
        <w:t xml:space="preserve">Another categorization is between </w:t>
      </w:r>
      <w:r w:rsidR="00634D2A">
        <w:t>theories considering that</w:t>
      </w:r>
      <w:r w:rsidR="00484F0F" w:rsidRPr="00484F0F">
        <w:t xml:space="preserve"> states </w:t>
      </w:r>
      <w:r w:rsidR="00634D2A">
        <w:t>primarily behave</w:t>
      </w:r>
      <w:r w:rsidR="00484F0F" w:rsidRPr="00484F0F">
        <w:t xml:space="preserve"> within a framework of consequences </w:t>
      </w:r>
      <w:r w:rsidR="00AE271B">
        <w:t>and</w:t>
      </w:r>
      <w:r w:rsidR="00484F0F" w:rsidRPr="00484F0F">
        <w:t xml:space="preserve"> </w:t>
      </w:r>
      <w:r w:rsidR="00634D2A">
        <w:t xml:space="preserve">theories </w:t>
      </w:r>
      <w:r w:rsidR="00860904">
        <w:t>and</w:t>
      </w:r>
      <w:r w:rsidR="00484F0F" w:rsidRPr="00484F0F">
        <w:t xml:space="preserve"> </w:t>
      </w:r>
      <w:r w:rsidR="00AE271B">
        <w:t>according to</w:t>
      </w:r>
      <w:r w:rsidR="00AE271B" w:rsidRPr="00484F0F">
        <w:t xml:space="preserve"> </w:t>
      </w:r>
      <w:r w:rsidR="00EE5266">
        <w:t xml:space="preserve">a </w:t>
      </w:r>
      <w:r w:rsidR="000E2F24">
        <w:t xml:space="preserve">logic of appropriateness </w:t>
      </w:r>
      <w:r w:rsidR="00EE5266">
        <w:fldChar w:fldCharType="begin"/>
      </w:r>
      <w:ins w:id="422" w:author="Linn Persson" w:date="2017-10-31T17:04:00Z">
        <w:r w:rsidR="00BF2E48">
          <w:instrText xml:space="preserve"> ADDIN ZOTERO_ITEM CSL_CITATION {"citationID":"a17cdes67u4","properties":{"formattedCitation":"[28]","plainCitation":"[28]"},"citationItems":[{"id":2533,"uris":["http://zotero.org/users/local/NS0ay0E0/items/66DNP2MP"],"uri":["http://zotero.org/users/local/NS0ay0E0/items/66DNP2MP"],"itemData":{"id":2533,"type":"article-journal","title":"Comparing the legitimacy and effectiveness of global hard and soft law: An analytical framework","container-title":"Regulation &amp; Governance","page":"400-420","volume":"3","issue":"4","source":"CrossRef","DOI":"10.1111/j.1748-5991.2009.01062.x","ISSN":"17485983, 17485991","shortTitle":"Comparing the legitimacy and effectiveness of global hard and soft law","language":"en","author":[{"family":"Karlsson-Vinkhuyzen","given":"Sylvia I."},{"family":"Vihma","given":"Antto"}],"issued":{"date-parts":[["2009",12]]}}}],"schema":"https://github.com/citation-style-language/schema/raw/master/csl-citation.json"} </w:instrText>
        </w:r>
      </w:ins>
      <w:del w:id="423" w:author="Linn Persson" w:date="2017-10-31T15:37:00Z">
        <w:r w:rsidR="00363BB3" w:rsidDel="00E70A57">
          <w:delInstrText xml:space="preserve"> ADDIN ZOTERO_ITEM CSL_CITATION {"citationID":"a17cdes67u4","properties":{"formattedCitation":"[37]","plainCitation":"[37]"},"citationItems":[{"id":2533,"uris":["http://zotero.org/users/local/NS0ay0E0/items/66DNP2MP"],"uri":["http://zotero.org/users/local/NS0ay0E0/items/66DNP2MP"],"itemData":{"id":2533,"type":"article-journal","title":"Comparing the legitimacy and effectiveness of global hard and soft law: An analytical framework","container-title":"Regulation &amp; Governance","page":"400-420","volume":"3","issue":"4","source":"CrossRef","DOI":"10.1111/j.1748-5991.2009.01062.x","ISSN":"17485983, 17485991","shortTitle":"Comparing the legitimacy and effectiveness of global hard and soft law","language":"en","author":[{"family":"Karlsson-Vinkhuyzen","given":"Sylvia I."},{"family":"Vihma","given":"Antto"}],"issued":{"date-parts":[["2009",12]]}}}],"schema":"https://github.com/citation-style-language/schema/raw/master/csl-citation.json"} </w:delInstrText>
        </w:r>
      </w:del>
      <w:r w:rsidR="00EE5266">
        <w:fldChar w:fldCharType="separate"/>
      </w:r>
      <w:ins w:id="424" w:author="Linn Persson" w:date="2017-10-31T17:04:00Z">
        <w:r w:rsidR="00BF2E48" w:rsidRPr="00BF2E48">
          <w:t>[28]</w:t>
        </w:r>
      </w:ins>
      <w:del w:id="425" w:author="Linn Persson" w:date="2017-10-31T15:37:00Z">
        <w:r w:rsidR="00363BB3" w:rsidRPr="00BF2E48" w:rsidDel="00E70A57">
          <w:delText>[37]</w:delText>
        </w:r>
      </w:del>
      <w:r w:rsidR="00EE5266">
        <w:fldChar w:fldCharType="end"/>
      </w:r>
      <w:r w:rsidR="00484F0F" w:rsidRPr="00484F0F">
        <w:t>. While these theories are often posed as alter</w:t>
      </w:r>
      <w:r w:rsidR="000E2F24">
        <w:t>native explanations, they can be approached</w:t>
      </w:r>
      <w:r w:rsidR="00484F0F" w:rsidRPr="00484F0F">
        <w:t xml:space="preserve"> as plaus</w:t>
      </w:r>
      <w:r w:rsidR="000E2F24">
        <w:t>ible complementary explanations</w:t>
      </w:r>
      <w:r w:rsidR="002D3888">
        <w:t xml:space="preserve"> </w:t>
      </w:r>
      <w:r w:rsidR="000A5D2E">
        <w:fldChar w:fldCharType="begin"/>
      </w:r>
      <w:ins w:id="426" w:author="Linn Persson" w:date="2017-10-31T17:04:00Z">
        <w:r w:rsidR="00BF2E48">
          <w:instrText xml:space="preserve"> ADDIN ZOTERO_ITEM CSL_CITATION {"citationID":"a1esd49j346","properties":{"formattedCitation":"[29]","plainCitation":"[29]"},"citationItems":[{"id":2591,"uris":["http://zotero.org/users/local/NS0ay0E0/items/MAIKN2NN"],"uri":["http://zotero.org/users/local/NS0ay0E0/items/MAIKN2NN"],"itemData":{"id":2591,"type":"article-journal","title":"Negotiating solidarity? The G77 through the prism of climate change negotiations","container-title":"Global Change, Peace &amp; Security","page":"315-334","volume":"23","issue":"3","source":"CrossRef","DOI":"10.1080/14781158.2011.601853","ISSN":"1478-1158, 1478-1166","shortTitle":"Negotiating solidarity?","language":"en","author":[{"family":"Vihma","given":"Antto"},{"family":"Mulugetta","given":"Yacob"},{"family":"Karlsson-Vinkhuyzen","given":"Sylvia"}],"issued":{"date-parts":[["2011",10]]}}}],"schema":"https://github.com/citation-style-language/schema/raw/master/csl-citation.json"} </w:instrText>
        </w:r>
      </w:ins>
      <w:del w:id="427" w:author="Linn Persson" w:date="2017-10-31T15:37:00Z">
        <w:r w:rsidR="00363BB3" w:rsidDel="00E70A57">
          <w:delInstrText xml:space="preserve"> ADDIN ZOTERO_ITEM CSL_CITATION {"citationID":"a1esd49j346","properties":{"formattedCitation":"[38]","plainCitation":"[38]"},"citationItems":[{"id":2591,"uris":["http://zotero.org/users/local/NS0ay0E0/items/MAIKN2NN"],"uri":["http://zotero.org/users/local/NS0ay0E0/items/MAIKN2NN"],"itemData":{"id":2591,"type":"article-journal","title":"Negotiating solidarity? The G77 through the prism of climate change negotiations","container-title":"Global Change, Peace &amp; Security","page":"315-334","volume":"23","issue":"3","source":"CrossRef","DOI":"10.1080/14781158.2011.601853","ISSN":"1478-1158, 1478-1166","shortTitle":"Negotiating solidarity?","language":"en","author":[{"family":"Vihma","given":"Antto"},{"family":"Mulugetta","given":"Yacob"},{"family":"Karlsson-Vinkhuyzen","given":"Sylvia"}],"issued":{"date-parts":[["2011",10]]}}}],"schema":"https://github.com/citation-style-language/schema/raw/master/csl-citation.json"} </w:delInstrText>
        </w:r>
      </w:del>
      <w:r w:rsidR="000A5D2E">
        <w:fldChar w:fldCharType="separate"/>
      </w:r>
      <w:ins w:id="428" w:author="Linn Persson" w:date="2017-10-31T17:04:00Z">
        <w:r w:rsidR="00BF2E48" w:rsidRPr="00BF2E48">
          <w:t>[29]</w:t>
        </w:r>
      </w:ins>
      <w:del w:id="429" w:author="Linn Persson" w:date="2017-10-31T15:37:00Z">
        <w:r w:rsidR="00363BB3" w:rsidRPr="00BF2E48" w:rsidDel="00E70A57">
          <w:delText>[38]</w:delText>
        </w:r>
      </w:del>
      <w:r w:rsidR="000A5D2E">
        <w:fldChar w:fldCharType="end"/>
      </w:r>
      <w:r w:rsidR="000E2F24">
        <w:t xml:space="preserve">. </w:t>
      </w:r>
      <w:r w:rsidR="001F0883">
        <w:t>As noted above</w:t>
      </w:r>
      <w:r w:rsidR="00F62BFD">
        <w:t>,</w:t>
      </w:r>
      <w:r w:rsidR="001F0883">
        <w:t xml:space="preserve"> the </w:t>
      </w:r>
      <w:r w:rsidR="00643CBC">
        <w:t xml:space="preserve">international agreement to implement </w:t>
      </w:r>
      <w:r w:rsidR="001F0883">
        <w:t>GHS does not fall within the legally binding (hard law) norm category. However, while t</w:t>
      </w:r>
      <w:r w:rsidR="001F0883" w:rsidRPr="001F0883">
        <w:t>here are claims that legally binding norms have more influence on state behavior</w:t>
      </w:r>
      <w:r w:rsidR="00AE271B">
        <w:t xml:space="preserve"> – i.e.,</w:t>
      </w:r>
      <w:r w:rsidR="001F0883" w:rsidRPr="001F0883">
        <w:t xml:space="preserve"> </w:t>
      </w:r>
      <w:r w:rsidR="00F62BFD">
        <w:t xml:space="preserve">a </w:t>
      </w:r>
      <w:r w:rsidR="001F0883" w:rsidRPr="001F0883">
        <w:t xml:space="preserve">higher degree </w:t>
      </w:r>
      <w:r w:rsidR="001F0883">
        <w:t>of implementation</w:t>
      </w:r>
      <w:r w:rsidR="00F62BFD">
        <w:t>, uptake and actual enforcement</w:t>
      </w:r>
      <w:r w:rsidR="00CF3B49">
        <w:t xml:space="preserve"> </w:t>
      </w:r>
      <w:r w:rsidR="00CF3B49">
        <w:fldChar w:fldCharType="begin"/>
      </w:r>
      <w:ins w:id="430" w:author="Linn Persson" w:date="2017-10-31T17:04:00Z">
        <w:r w:rsidR="00BF2E48">
          <w:instrText xml:space="preserve"> ADDIN ZOTERO_ITEM CSL_CITATION {"citationID":"a1rdpo6mm0u","properties":{"formattedCitation":"[30,31]","plainCitation":"[30,31]"},"citationItems":[{"id":2555,"uris":["http://zotero.org/users/local/NS0ay0E0/items/UMI664TK"],"uri":["http://zotero.org/users/local/NS0ay0E0/items/UMI664TK"],"itemData":{"id":2555,"type":"book","title":"The making of international law","collection-title":"Foundations of public international law","publisher":"Oxford University Press","publisher-place":"Oxford ; New York","number-of-pages":"338","source":"Library of Congress ISBN","event-place":"Oxford ; New York","ISBN":"978-0-19-924819-3","call-number":"KZ3410 .B69 2007","note":"OCLC: ocm82287350","author":[{"family":"Boyle","given":"Alan E."},{"family":"Chinkin","given":"C. M."}],"issued":{"date-parts":[["2007"]]}}},{"id":2556,"uris":["http://zotero.org/users/local/NS0ay0E0/items/GC4ARSPX"],"uri":["http://zotero.org/users/local/NS0ay0E0/items/GC4ARSPX"],"itemData":{"id":2556,"type":"chapter","title":"Introduction: Hard Choices and Soft Law in Sustainable Global Governance","container-title":"Hard Choices, Soft Law: Voluntary Standards in Global Trade, Environment and Social Governance","publisher":"Bodmin","publisher-place":"Cornwall, Ashgate","event-place":"Cornwall, Ashgate","author":[{"family":"Kirton","given":"John"},{"family":"Trebilcock","given":"Michael"}],"issued":{"date-parts":[["2004"]]}}}],"schema":"https://github.com/citation-style-language/schema/raw/master/csl-citation.json"} </w:instrText>
        </w:r>
      </w:ins>
      <w:del w:id="431" w:author="Linn Persson" w:date="2017-10-31T15:37:00Z">
        <w:r w:rsidR="00363BB3" w:rsidDel="00E70A57">
          <w:delInstrText xml:space="preserve"> ADDIN ZOTERO_ITEM CSL_CITATION {"citationID":"a1rdpo6mm0u","properties":{"formattedCitation":"[39,40]","plainCitation":"[39,40]"},"citationItems":[{"id":2555,"uris":["http://zotero.org/users/local/NS0ay0E0/items/UMI664TK"],"uri":["http://zotero.org/users/local/NS0ay0E0/items/UMI664TK"],"itemData":{"id":2555,"type":"book","title":"The making of international law","collection-title":"Foundations of public international law","publisher":"Oxford University Press","publisher-place":"Oxford ; New York","number-of-pages":"338","source":"Library of Congress ISBN","event-place":"Oxford ; New York","ISBN":"978-0-19-924819-3","call-number":"KZ3410 .B69 2007","note":"OCLC: ocm82287350","author":[{"family":"Boyle","given":"Alan E."},{"family":"Chinkin","given":"C. M."}],"issued":{"date-parts":[["2007"]]}}},{"id":2556,"uris":["http://zotero.org/users/local/NS0ay0E0/items/GC4ARSPX"],"uri":["http://zotero.org/users/local/NS0ay0E0/items/GC4ARSPX"],"itemData":{"id":2556,"type":"chapter","title":"Introduction: Hard Choices and Soft Law in Sustainable Global Governance","container-title":"Hard Choices, Soft Law: Voluntary Standards in Global Trade, Environment and Social Governance","publisher":"Bodmin","publisher-place":"Cornwall, Ashgate","event-place":"Cornwall, Ashgate","author":[{"family":"Kirton","given":"John"},{"family":"Trebilcock","given":"Michael"}],"issued":{"date-parts":[["2004"]]}}}],"schema":"https://github.com/citation-style-language/schema/raw/master/csl-citation.json"} </w:delInstrText>
        </w:r>
      </w:del>
      <w:r w:rsidR="00CF3B49">
        <w:fldChar w:fldCharType="separate"/>
      </w:r>
      <w:ins w:id="432" w:author="Linn Persson" w:date="2017-10-31T17:04:00Z">
        <w:r w:rsidR="00BF2E48" w:rsidRPr="00BF2E48">
          <w:t>[30,31]</w:t>
        </w:r>
      </w:ins>
      <w:del w:id="433" w:author="Linn Persson" w:date="2017-10-31T15:37:00Z">
        <w:r w:rsidR="00363BB3" w:rsidRPr="00BF2E48" w:rsidDel="00E70A57">
          <w:delText>[39,40]</w:delText>
        </w:r>
      </w:del>
      <w:r w:rsidR="00CF3B49">
        <w:fldChar w:fldCharType="end"/>
      </w:r>
      <w:r w:rsidR="00AE271B">
        <w:t xml:space="preserve"> –</w:t>
      </w:r>
      <w:r w:rsidR="001F0883" w:rsidRPr="001F0883">
        <w:t xml:space="preserve"> the basic mechanisms through which </w:t>
      </w:r>
      <w:r w:rsidR="001F0883">
        <w:t xml:space="preserve">international soft law </w:t>
      </w:r>
      <w:r w:rsidR="001F0883" w:rsidRPr="001F0883">
        <w:t>c</w:t>
      </w:r>
      <w:r w:rsidR="001F0883">
        <w:t>an have influence are largely the same</w:t>
      </w:r>
      <w:r w:rsidR="00CF3B49">
        <w:t xml:space="preserve"> </w:t>
      </w:r>
      <w:r w:rsidR="004B653C">
        <w:t xml:space="preserve">as for hard law </w:t>
      </w:r>
      <w:r w:rsidR="00CF3B49">
        <w:fldChar w:fldCharType="begin"/>
      </w:r>
      <w:ins w:id="434" w:author="Linn Persson" w:date="2017-10-31T17:04:00Z">
        <w:r w:rsidR="00BF2E48">
          <w:instrText xml:space="preserve"> ADDIN ZOTERO_ITEM CSL_CITATION {"citationID":"a163139pu1k","properties":{"formattedCitation":"[28]","plainCitation":"[28]"},"citationItems":[{"id":2533,"uris":["http://zotero.org/users/local/NS0ay0E0/items/66DNP2MP"],"uri":["http://zotero.org/users/local/NS0ay0E0/items/66DNP2MP"],"itemData":{"id":2533,"type":"article-journal","title":"Comparing the legitimacy and effectiveness of global hard and soft law: An analytical framework","container-title":"Regulation &amp; Governance","page":"400-420","volume":"3","issue":"4","source":"CrossRef","DOI":"10.1111/j.1748-5991.2009.01062.x","ISSN":"17485983, 17485991","shortTitle":"Comparing the legitimacy and effectiveness of global hard and soft law","language":"en","author":[{"family":"Karlsson-Vinkhuyzen","given":"Sylvia I."},{"family":"Vihma","given":"Antto"}],"issued":{"date-parts":[["2009",12]]}}}],"schema":"https://github.com/citation-style-language/schema/raw/master/csl-citation.json"} </w:instrText>
        </w:r>
      </w:ins>
      <w:del w:id="435" w:author="Linn Persson" w:date="2017-10-31T15:37:00Z">
        <w:r w:rsidR="00363BB3" w:rsidDel="00E70A57">
          <w:delInstrText xml:space="preserve"> ADDIN ZOTERO_ITEM CSL_CITATION {"citationID":"a163139pu1k","properties":{"formattedCitation":"[37]","plainCitation":"[37]"},"citationItems":[{"id":2533,"uris":["http://zotero.org/users/local/NS0ay0E0/items/66DNP2MP"],"uri":["http://zotero.org/users/local/NS0ay0E0/items/66DNP2MP"],"itemData":{"id":2533,"type":"article-journal","title":"Comparing the legitimacy and effectiveness of global hard and soft law: An analytical framework","container-title":"Regulation &amp; Governance","page":"400-420","volume":"3","issue":"4","source":"CrossRef","DOI":"10.1111/j.1748-5991.2009.01062.x","ISSN":"17485983, 17485991","shortTitle":"Comparing the legitimacy and effectiveness of global hard and soft law","language":"en","author":[{"family":"Karlsson-Vinkhuyzen","given":"Sylvia I."},{"family":"Vihma","given":"Antto"}],"issued":{"date-parts":[["2009",12]]}}}],"schema":"https://github.com/citation-style-language/schema/raw/master/csl-citation.json"} </w:delInstrText>
        </w:r>
      </w:del>
      <w:r w:rsidR="00CF3B49">
        <w:fldChar w:fldCharType="separate"/>
      </w:r>
      <w:ins w:id="436" w:author="Linn Persson" w:date="2017-10-31T17:04:00Z">
        <w:r w:rsidR="00BF2E48" w:rsidRPr="00BF2E48">
          <w:t>[28]</w:t>
        </w:r>
      </w:ins>
      <w:del w:id="437" w:author="Linn Persson" w:date="2017-10-31T15:37:00Z">
        <w:r w:rsidR="00363BB3" w:rsidRPr="00BF2E48" w:rsidDel="00E70A57">
          <w:delText>[37]</w:delText>
        </w:r>
      </w:del>
      <w:r w:rsidR="00CF3B49">
        <w:fldChar w:fldCharType="end"/>
      </w:r>
      <w:r w:rsidR="008F01D3">
        <w:t xml:space="preserve">. One reason for this is that the option of material sanctions (economic or military) </w:t>
      </w:r>
      <w:r w:rsidR="00B726E9">
        <w:t>is</w:t>
      </w:r>
      <w:r w:rsidR="008F01D3">
        <w:t xml:space="preserve"> seldom used to induce compliance with international hard law. Soft sanctions</w:t>
      </w:r>
      <w:r w:rsidR="00AE271B">
        <w:t>,</w:t>
      </w:r>
      <w:r w:rsidR="008F01D3">
        <w:t xml:space="preserve"> primarily in</w:t>
      </w:r>
      <w:r w:rsidR="00634D2A">
        <w:t xml:space="preserve"> the form of reputational damag</w:t>
      </w:r>
      <w:r>
        <w:t>e</w:t>
      </w:r>
      <w:r w:rsidR="008F01D3">
        <w:t xml:space="preserve"> </w:t>
      </w:r>
      <w:r w:rsidR="00AE271B">
        <w:t>(</w:t>
      </w:r>
      <w:r w:rsidR="008F01D3">
        <w:t>see Guzman</w:t>
      </w:r>
      <w:r w:rsidR="007E2AD4">
        <w:t xml:space="preserve"> </w:t>
      </w:r>
      <w:r w:rsidR="007E2AD4">
        <w:fldChar w:fldCharType="begin"/>
      </w:r>
      <w:ins w:id="438" w:author="Linn Persson" w:date="2017-10-31T17:04:00Z">
        <w:r w:rsidR="00BF2E48">
          <w:instrText xml:space="preserve"> ADDIN ZOTERO_ITEM CSL_CITATION {"citationID":"a4jia4auvc","properties":{"formattedCitation":"[32]","plainCitation":"[32]"},"citationItems":[{"id":2551,"uris":["http://zotero.org/users/local/NS0ay0E0/items/52V6IC6M"],"uri":["http://zotero.org/users/local/NS0ay0E0/items/52V6IC6M"],"itemData":{"id":2551,"type":"article-journal","title":"A Compliance-Based Theory of International Law","container-title":"Cal. L. R.","volume":"90","issue":"6","source":"DataCite","URL":"https://doi.org/10.15779/Z388728","DOI":"10.15779/Z388728","author":[{"family":"Guzman","given":"Andrew T."}],"issued":{"date-parts":[["2002"]]},"accessed":{"date-parts":[["2017",5,2]]}},"suppress-author":true}],"schema":"https://github.com/citation-style-language/schema/raw/master/csl-citation.json"} </w:instrText>
        </w:r>
      </w:ins>
      <w:del w:id="439" w:author="Linn Persson" w:date="2017-10-31T15:37:00Z">
        <w:r w:rsidR="00363BB3" w:rsidDel="00E70A57">
          <w:delInstrText xml:space="preserve"> ADDIN ZOTERO_ITEM CSL_CITATION {"citationID":"a4jia4auvc","properties":{"formattedCitation":"[41]","plainCitation":"[41]"},"citationItems":[{"id":2551,"uris":["http://zotero.org/users/local/NS0ay0E0/items/52V6IC6M"],"uri":["http://zotero.org/users/local/NS0ay0E0/items/52V6IC6M"],"itemData":{"id":2551,"type":"article-journal","title":"A Compliance-Based Theory of International Law","container-title":"Cal. L. R.","volume":"90","issue":"6","source":"DataCite","URL":"https://doi.org/10.15779/Z388728","DOI":"10.15779/Z388728","author":[{"family":"Guzman","given":"Andrew T."}],"issued":{"date-parts":[["2002"]]},"accessed":{"date-parts":[["2017",5,2]]}},"suppress-author":true}],"schema":"https://github.com/citation-style-language/schema/raw/master/csl-citation.json"} </w:delInstrText>
        </w:r>
      </w:del>
      <w:r w:rsidR="007E2AD4">
        <w:fldChar w:fldCharType="separate"/>
      </w:r>
      <w:ins w:id="440" w:author="Linn Persson" w:date="2017-10-31T17:04:00Z">
        <w:r w:rsidR="00BF2E48" w:rsidRPr="00BF2E48">
          <w:t>[32]</w:t>
        </w:r>
      </w:ins>
      <w:del w:id="441" w:author="Linn Persson" w:date="2017-10-31T15:37:00Z">
        <w:r w:rsidR="00363BB3" w:rsidRPr="00BF2E48" w:rsidDel="00E70A57">
          <w:delText>[41]</w:delText>
        </w:r>
      </w:del>
      <w:r w:rsidR="007E2AD4">
        <w:fldChar w:fldCharType="end"/>
      </w:r>
      <w:r w:rsidR="00AE271B">
        <w:t>)</w:t>
      </w:r>
      <w:r w:rsidR="00634D2A">
        <w:t xml:space="preserve">, </w:t>
      </w:r>
      <w:r w:rsidR="008F01D3">
        <w:t>can be associated both with international hard and soft law</w:t>
      </w:r>
      <w:r w:rsidR="006A65BD">
        <w:t xml:space="preserve">. </w:t>
      </w:r>
    </w:p>
    <w:p w14:paraId="7578DB02" w14:textId="0DD3EA00" w:rsidR="00275D7B" w:rsidRDefault="00007DB0" w:rsidP="00FE08AA">
      <w:pPr>
        <w:pStyle w:val="MDPI31text"/>
      </w:pPr>
      <w:r>
        <w:t>Understanding the GHS as an international norm, we have w</w:t>
      </w:r>
      <w:r w:rsidR="00275D7B">
        <w:t xml:space="preserve">ith these considerations in mind narrowed down the plausible explanatory factors for GHS implementation into </w:t>
      </w:r>
      <w:r w:rsidR="00484F0F" w:rsidRPr="00484F0F">
        <w:t>two categories</w:t>
      </w:r>
      <w:r w:rsidR="003948DB">
        <w:t xml:space="preserve"> that</w:t>
      </w:r>
      <w:r w:rsidR="00AB167A">
        <w:t>, however, can overlap and interact</w:t>
      </w:r>
      <w:r w:rsidR="00484F0F" w:rsidRPr="00484F0F">
        <w:t xml:space="preserve">: 1) motivational factors that come from countries’ self-interest overlapping with the norm; 2) capacity related factors associated with the countries’ ability to implement the </w:t>
      </w:r>
      <w:r>
        <w:t>norm</w:t>
      </w:r>
      <w:r w:rsidR="00484F0F" w:rsidRPr="00484F0F">
        <w:t>.</w:t>
      </w:r>
      <w:r w:rsidR="00275D7B">
        <w:t xml:space="preserve"> </w:t>
      </w:r>
    </w:p>
    <w:p w14:paraId="73D7B5A6" w14:textId="001AD357" w:rsidR="007E2AD4" w:rsidRPr="007E2AD4" w:rsidRDefault="00275D7B" w:rsidP="00FE08AA">
      <w:pPr>
        <w:pStyle w:val="MDPI31text"/>
        <w:rPr>
          <w:b/>
        </w:rPr>
      </w:pPr>
      <w:r w:rsidRPr="007E2AD4">
        <w:t xml:space="preserve">The second relevant </w:t>
      </w:r>
      <w:r w:rsidR="00860904">
        <w:t xml:space="preserve">body of </w:t>
      </w:r>
      <w:r w:rsidRPr="007E2AD4">
        <w:t>literature for understanding differ</w:t>
      </w:r>
      <w:r w:rsidR="006E07F6" w:rsidRPr="007E2AD4">
        <w:t xml:space="preserve">ences in GHS implementation is </w:t>
      </w:r>
      <w:r w:rsidR="00860904">
        <w:t>that</w:t>
      </w:r>
      <w:r w:rsidR="006E07F6" w:rsidRPr="007E2AD4">
        <w:t xml:space="preserve"> on international standards</w:t>
      </w:r>
      <w:r w:rsidR="006F15B9" w:rsidRPr="007E2AD4">
        <w:t xml:space="preserve"> and </w:t>
      </w:r>
      <w:r w:rsidR="00007DB0">
        <w:t xml:space="preserve">their regulation of </w:t>
      </w:r>
      <w:r w:rsidR="006F15B9" w:rsidRPr="007E2AD4">
        <w:t xml:space="preserve">global business. </w:t>
      </w:r>
      <w:r w:rsidR="00B46072" w:rsidRPr="007E2AD4">
        <w:t xml:space="preserve">This body of literature theorizes </w:t>
      </w:r>
      <w:r w:rsidR="00D12647" w:rsidRPr="007E2AD4">
        <w:t>the development of international standards</w:t>
      </w:r>
      <w:r w:rsidR="00765EFB">
        <w:t>,</w:t>
      </w:r>
      <w:r w:rsidR="00D12647" w:rsidRPr="007E2AD4">
        <w:t xml:space="preserve"> primarily product</w:t>
      </w:r>
      <w:r w:rsidR="005E6369">
        <w:t>-</w:t>
      </w:r>
      <w:r w:rsidR="00D12647" w:rsidRPr="007E2AD4">
        <w:t>related standards by non-state standard development organizations</w:t>
      </w:r>
      <w:r w:rsidR="00765EFB">
        <w:t>,</w:t>
      </w:r>
      <w:r w:rsidR="00D12647" w:rsidRPr="007E2AD4">
        <w:t xml:space="preserve"> including the motivational factors that make companies and their associated governments seek </w:t>
      </w:r>
      <w:r w:rsidR="005E6369">
        <w:t xml:space="preserve">to </w:t>
      </w:r>
      <w:r w:rsidR="00D12647" w:rsidRPr="007E2AD4">
        <w:t xml:space="preserve">influence and adopt particular international standards. </w:t>
      </w:r>
      <w:proofErr w:type="spellStart"/>
      <w:r w:rsidR="00D12647" w:rsidRPr="007E2AD4">
        <w:t>Mattli</w:t>
      </w:r>
      <w:proofErr w:type="spellEnd"/>
      <w:r w:rsidR="00D12647" w:rsidRPr="007E2AD4">
        <w:t xml:space="preserve"> and </w:t>
      </w:r>
      <w:proofErr w:type="spellStart"/>
      <w:r w:rsidR="00D12647" w:rsidRPr="007E2AD4">
        <w:t>Büthe</w:t>
      </w:r>
      <w:proofErr w:type="spellEnd"/>
      <w:r w:rsidR="00CF3B49">
        <w:t xml:space="preserve"> </w:t>
      </w:r>
      <w:r w:rsidR="00CF3B49" w:rsidRPr="00091ADD">
        <w:rPr>
          <w:b/>
        </w:rPr>
        <w:fldChar w:fldCharType="begin"/>
      </w:r>
      <w:ins w:id="442" w:author="Linn Persson" w:date="2017-10-31T17:04:00Z">
        <w:r w:rsidR="00BF2E48">
          <w:instrText xml:space="preserve"> ADDIN ZOTERO_ITEM CSL_CITATION {"citationID":"atf5bguv6m","properties":{"formattedCitation":"[33]","plainCitation":"[33]"},"citationItems":[{"id":2529,"uris":["http://zotero.org/users/local/NS0ay0E0/items/P39PENRM"],"uri":["http://zotero.org/users/local/NS0ay0E0/items/P39PENRM"],"itemData":{"id":2529,"type":"article-journal","title":"Setting International Standards: Technological Rationality or Primacy of Power?","container-title":"World Politics","page":"1-42","volume":"56","issue":"01","source":"CrossRef","DOI":"10.1353/wp.2004.0006","ISSN":"0043-8871, 1086-3338","shortTitle":"Setting International Standards","language":"en","author":[{"family":"Mattli","given":"Walter"},{"family":"Büthe","given":"Tim"}],"issued":{"date-parts":[["2003",10]]}},"suppress-author":true}],"schema":"https://github.com/citation-style-language/schema/raw/master/csl-citation.json"} </w:instrText>
        </w:r>
      </w:ins>
      <w:del w:id="443" w:author="Linn Persson" w:date="2017-10-31T15:37:00Z">
        <w:r w:rsidR="00763720" w:rsidRPr="00091ADD" w:rsidDel="00E70A57">
          <w:delInstrText xml:space="preserve"> ADDIN ZOTERO_ITEM CSL_CITATION {"citationID":"atf5bguv6m","properties":{"formattedCitation":"[11]","plainCitation":"[11]"},"citationItems":[{"id":2529,"uris":["http://zotero.org/users/local/NS0ay0E0/items/P39PENRM"],"uri":["http://zotero.org/users/local/NS0ay0E0/items/P39PENRM"],"itemData":{"id":2529,"type":"article-journal","title":"Setting International Standards: Technological Rationality or Primacy of Power?","container-title":"World Politics","page":"1-42","volume":"56","issue":"01","source":"CrossRef","DOI":"10.1353/wp.2004.0006","ISSN":"0043-8871, 1086-3338","shortTitle":"Setting International Standards","language":"en","author":[{"family":"Mattli","given":"Walter"},{"family":"Büthe","given":"Tim"}],"issued":{"date-parts":[["2003",10]]}},"suppress-author":true}],"schema":"https://github.com/citation-style-language/schema/raw/master/csl-citation.json"} </w:delInstrText>
        </w:r>
      </w:del>
      <w:r w:rsidR="00CF3B49" w:rsidRPr="00091ADD">
        <w:rPr>
          <w:b/>
        </w:rPr>
        <w:fldChar w:fldCharType="separate"/>
      </w:r>
      <w:ins w:id="444" w:author="Linn Persson" w:date="2017-10-31T17:04:00Z">
        <w:r w:rsidR="00BF2E48" w:rsidRPr="00BF2E48">
          <w:t>[33]</w:t>
        </w:r>
      </w:ins>
      <w:del w:id="445" w:author="Linn Persson" w:date="2017-10-31T15:37:00Z">
        <w:r w:rsidR="00763720" w:rsidRPr="00BF2E48" w:rsidDel="00E70A57">
          <w:delText>[11]</w:delText>
        </w:r>
      </w:del>
      <w:r w:rsidR="00CF3B49" w:rsidRPr="00091ADD">
        <w:rPr>
          <w:b/>
        </w:rPr>
        <w:fldChar w:fldCharType="end"/>
      </w:r>
      <w:r w:rsidR="00D12647" w:rsidRPr="007E2AD4">
        <w:t xml:space="preserve"> summar</w:t>
      </w:r>
      <w:r w:rsidR="00091ADD">
        <w:t>ize</w:t>
      </w:r>
      <w:r w:rsidR="006A65BD">
        <w:t xml:space="preserve"> three explanatory theories; sociologist institutionalism</w:t>
      </w:r>
      <w:r w:rsidR="00D12647" w:rsidRPr="007E2AD4">
        <w:t xml:space="preserve"> (related to constructivism)</w:t>
      </w:r>
      <w:r w:rsidR="00860904">
        <w:t xml:space="preserve"> </w:t>
      </w:r>
      <w:r w:rsidR="00AB167A">
        <w:t>in which actors are expected to mostly behave according to the logic of appropriateness according to their role identities</w:t>
      </w:r>
      <w:r w:rsidR="00D12647" w:rsidRPr="007E2AD4">
        <w:t xml:space="preserve">, realism </w:t>
      </w:r>
      <w:r w:rsidR="00AB167A">
        <w:t xml:space="preserve">in which states are seen as the primary actors in </w:t>
      </w:r>
      <w:r w:rsidR="000C4AC3">
        <w:t>an international society where power defined</w:t>
      </w:r>
      <w:r w:rsidR="00860904">
        <w:t xml:space="preserve"> </w:t>
      </w:r>
      <w:r w:rsidR="000C4AC3">
        <w:t xml:space="preserve">as resources is hugely influential </w:t>
      </w:r>
      <w:r w:rsidR="00D12647" w:rsidRPr="007E2AD4">
        <w:t>and their own institutionalist complementarities approach</w:t>
      </w:r>
      <w:r w:rsidR="000C4AC3">
        <w:t xml:space="preserve"> that highlight role of the variation in complementarity of national and internatio</w:t>
      </w:r>
      <w:r w:rsidR="00643CBC">
        <w:t xml:space="preserve">nal regulatory standardization. </w:t>
      </w:r>
      <w:r w:rsidR="000C4AC3">
        <w:t>E</w:t>
      </w:r>
      <w:r w:rsidR="00FF11DF" w:rsidRPr="007E2AD4">
        <w:t xml:space="preserve">ach of </w:t>
      </w:r>
      <w:r w:rsidR="000C4AC3">
        <w:t>these three approaches</w:t>
      </w:r>
      <w:r w:rsidR="000C4AC3" w:rsidRPr="007E2AD4">
        <w:t xml:space="preserve"> </w:t>
      </w:r>
      <w:r w:rsidR="00FF11DF" w:rsidRPr="007E2AD4">
        <w:t>adds further depth to the motivational and capacity</w:t>
      </w:r>
      <w:r w:rsidR="00421128">
        <w:t>-</w:t>
      </w:r>
      <w:r w:rsidR="00FF11DF" w:rsidRPr="007E2AD4">
        <w:t>related factors as will be discussed below</w:t>
      </w:r>
      <w:r w:rsidR="00D12647" w:rsidRPr="007E2AD4">
        <w:t xml:space="preserve">. </w:t>
      </w:r>
      <w:r w:rsidR="00FF11DF" w:rsidRPr="0073339C">
        <w:t xml:space="preserve">The GHS is not a traditional product standard as it </w:t>
      </w:r>
      <w:r w:rsidR="006A65BD" w:rsidRPr="0073339C">
        <w:t>does</w:t>
      </w:r>
      <w:r w:rsidR="00FF11DF" w:rsidRPr="0073339C">
        <w:t xml:space="preserve"> not </w:t>
      </w:r>
      <w:r w:rsidR="006A65BD" w:rsidRPr="0073339C">
        <w:t>specify properties and performance</w:t>
      </w:r>
      <w:r w:rsidR="00FF11DF" w:rsidRPr="0073339C">
        <w:t xml:space="preserve"> of the manufactured good itself</w:t>
      </w:r>
      <w:r w:rsidR="00860904">
        <w:t xml:space="preserve">. Rather, the GHS is </w:t>
      </w:r>
      <w:r w:rsidR="0085792D">
        <w:t xml:space="preserve">a technical standard that </w:t>
      </w:r>
      <w:r w:rsidR="00FF11DF" w:rsidRPr="0073339C">
        <w:t>regulates the information that needs to accom</w:t>
      </w:r>
      <w:r w:rsidR="004D4FFD" w:rsidRPr="0073339C">
        <w:t>p</w:t>
      </w:r>
      <w:r w:rsidR="00FF11DF" w:rsidRPr="0073339C">
        <w:t xml:space="preserve">any chemicals as they are traded, transported and used. </w:t>
      </w:r>
      <w:r w:rsidR="004D4FFD" w:rsidRPr="0073339C">
        <w:t xml:space="preserve">In </w:t>
      </w:r>
      <w:r w:rsidR="004D4FFD" w:rsidRPr="0073339C">
        <w:lastRenderedPageBreak/>
        <w:t xml:space="preserve">functional terms for companies it can be seen as a product standard although implementation, as discussed </w:t>
      </w:r>
      <w:r w:rsidR="00765EFB">
        <w:t>in this paper</w:t>
      </w:r>
      <w:r w:rsidR="004D4FFD" w:rsidRPr="0073339C">
        <w:t xml:space="preserve">, is </w:t>
      </w:r>
      <w:r w:rsidR="00765EFB">
        <w:t>at the level of</w:t>
      </w:r>
      <w:r w:rsidR="004D4FFD" w:rsidRPr="0073339C">
        <w:t xml:space="preserve"> states </w:t>
      </w:r>
      <w:proofErr w:type="gramStart"/>
      <w:r w:rsidR="004D4FFD" w:rsidRPr="0073339C">
        <w:t>who</w:t>
      </w:r>
      <w:proofErr w:type="gramEnd"/>
      <w:r w:rsidR="004D4FFD" w:rsidRPr="0073339C">
        <w:t xml:space="preserve"> provide regulation on chemicals in various sectors. </w:t>
      </w:r>
      <w:r w:rsidR="009D5B84" w:rsidRPr="0073339C">
        <w:t>In the next two sections</w:t>
      </w:r>
      <w:r w:rsidR="002C258B">
        <w:t>,</w:t>
      </w:r>
      <w:r w:rsidR="009D5B84" w:rsidRPr="0073339C">
        <w:t xml:space="preserve"> we discuss possible motivational and capacity</w:t>
      </w:r>
      <w:r w:rsidR="00421128">
        <w:t>-</w:t>
      </w:r>
      <w:r w:rsidR="009D5B84" w:rsidRPr="0073339C">
        <w:t xml:space="preserve">related factors that can influence GHS implementation </w:t>
      </w:r>
      <w:r w:rsidR="00765EFB">
        <w:t xml:space="preserve">drawing from these two literatures </w:t>
      </w:r>
      <w:r w:rsidR="009D5B84" w:rsidRPr="0073339C">
        <w:t>and</w:t>
      </w:r>
      <w:r w:rsidR="00421128">
        <w:t>,</w:t>
      </w:r>
      <w:r w:rsidR="009D5B84" w:rsidRPr="0073339C">
        <w:t xml:space="preserve"> when possible</w:t>
      </w:r>
      <w:r w:rsidR="00421128">
        <w:t>,</w:t>
      </w:r>
      <w:r w:rsidR="009D5B84" w:rsidRPr="0073339C">
        <w:t xml:space="preserve"> identify indicators for testing their relevance</w:t>
      </w:r>
      <w:r w:rsidR="00901148" w:rsidRPr="0073339C">
        <w:t xml:space="preserve"> empirically.</w:t>
      </w:r>
      <w:r w:rsidR="00901148" w:rsidRPr="007E2AD4">
        <w:t xml:space="preserve"> </w:t>
      </w:r>
    </w:p>
    <w:p w14:paraId="6FD918AD" w14:textId="061C37BE" w:rsidR="00BD3DC5" w:rsidRPr="001F0DE6" w:rsidRDefault="007370F2" w:rsidP="00FE08AA">
      <w:pPr>
        <w:pStyle w:val="MDPI23heading3"/>
        <w:rPr>
          <w:b/>
        </w:rPr>
      </w:pPr>
      <w:r>
        <w:t>2.3</w:t>
      </w:r>
      <w:r w:rsidR="001F0DE6">
        <w:t xml:space="preserve">.1 </w:t>
      </w:r>
      <w:r w:rsidR="00BD3DC5" w:rsidRPr="001F0DE6">
        <w:t xml:space="preserve">Motivational factors </w:t>
      </w:r>
    </w:p>
    <w:p w14:paraId="3F34FA44" w14:textId="1AA031B3" w:rsidR="00F11768" w:rsidRDefault="00D50B9D" w:rsidP="00FE08AA">
      <w:pPr>
        <w:pStyle w:val="MDPI31text"/>
      </w:pPr>
      <w:r>
        <w:t xml:space="preserve">Factors that influence the motivation of states to adhere to international norms can </w:t>
      </w:r>
      <w:r w:rsidR="005E6369">
        <w:t>include both</w:t>
      </w:r>
      <w:r w:rsidR="002606B8">
        <w:t xml:space="preserve"> material </w:t>
      </w:r>
      <w:r w:rsidR="00901148">
        <w:t>benefits</w:t>
      </w:r>
      <w:r w:rsidR="002606B8">
        <w:t xml:space="preserve"> and </w:t>
      </w:r>
      <w:r w:rsidR="005E6369">
        <w:t>reputation</w:t>
      </w:r>
      <w:r w:rsidR="002606B8">
        <w:t xml:space="preserve"> </w:t>
      </w:r>
      <w:r w:rsidR="005E6369">
        <w:t>(</w:t>
      </w:r>
      <w:r w:rsidR="002606B8">
        <w:t>perceived identity and</w:t>
      </w:r>
      <w:r w:rsidR="005910F1">
        <w:t xml:space="preserve"> what is seen as acceptable </w:t>
      </w:r>
      <w:proofErr w:type="spellStart"/>
      <w:r w:rsidR="005910F1">
        <w:t>behaviour</w:t>
      </w:r>
      <w:proofErr w:type="spellEnd"/>
      <w:r w:rsidR="005910F1">
        <w:t xml:space="preserve"> for states</w:t>
      </w:r>
      <w:r w:rsidR="005E6369">
        <w:t>)</w:t>
      </w:r>
      <w:r w:rsidR="00535ADB">
        <w:t>. The expected relative weight of t</w:t>
      </w:r>
      <w:r w:rsidR="00F11768">
        <w:t>hese factors</w:t>
      </w:r>
      <w:r w:rsidR="00535ADB">
        <w:t xml:space="preserve"> is an open question</w:t>
      </w:r>
      <w:r w:rsidR="00421128">
        <w:t>,</w:t>
      </w:r>
      <w:r w:rsidR="00535ADB">
        <w:t xml:space="preserve"> the answer to which is influenced by the choice of theories for explaining state behavior briefly mentioned above</w:t>
      </w:r>
      <w:r w:rsidR="00F11768">
        <w:t xml:space="preserve">. </w:t>
      </w:r>
    </w:p>
    <w:p w14:paraId="27719917" w14:textId="3C8E8325" w:rsidR="005807E9" w:rsidRDefault="005E6369" w:rsidP="00FE08AA">
      <w:pPr>
        <w:pStyle w:val="MDPI31text"/>
      </w:pPr>
      <w:r>
        <w:t>When considering motivation to implement GHS, it should be noted that the</w:t>
      </w:r>
      <w:r w:rsidR="00F11768">
        <w:t xml:space="preserve"> </w:t>
      </w:r>
      <w:r w:rsidR="00C900D9">
        <w:t>objectives of GHS</w:t>
      </w:r>
      <w:r>
        <w:t xml:space="preserve"> can be understood and framed in two ways</w:t>
      </w:r>
      <w:r w:rsidR="00421128">
        <w:t>.</w:t>
      </w:r>
      <w:r w:rsidR="00F11768">
        <w:t xml:space="preserve"> One </w:t>
      </w:r>
      <w:r w:rsidR="00C900D9">
        <w:t>objective</w:t>
      </w:r>
      <w:r w:rsidR="00F11768">
        <w:t xml:space="preserve"> is </w:t>
      </w:r>
      <w:r>
        <w:t>to provide an internationally harmonized system</w:t>
      </w:r>
      <w:r w:rsidR="00F11768">
        <w:t xml:space="preserve"> </w:t>
      </w:r>
      <w:r w:rsidR="000B0B60">
        <w:t>for trade facilitation</w:t>
      </w:r>
      <w:r>
        <w:t xml:space="preserve"> and business promotion</w:t>
      </w:r>
      <w:r w:rsidR="00F11768">
        <w:t xml:space="preserve">. </w:t>
      </w:r>
      <w:r>
        <w:t xml:space="preserve">A </w:t>
      </w:r>
      <w:r w:rsidR="00C900D9">
        <w:t>second objective</w:t>
      </w:r>
      <w:r w:rsidR="00F11768">
        <w:t xml:space="preserve"> is </w:t>
      </w:r>
      <w:r>
        <w:t>to</w:t>
      </w:r>
      <w:r w:rsidR="000B0B60">
        <w:t xml:space="preserve"> </w:t>
      </w:r>
      <w:r>
        <w:t xml:space="preserve">improve </w:t>
      </w:r>
      <w:r w:rsidR="000B0B60">
        <w:t>chemical</w:t>
      </w:r>
      <w:r w:rsidR="00303131">
        <w:t xml:space="preserve"> safety</w:t>
      </w:r>
      <w:r w:rsidR="000B0B60">
        <w:t xml:space="preserve"> </w:t>
      </w:r>
      <w:r w:rsidR="008D031A">
        <w:t>for people and the environment</w:t>
      </w:r>
      <w:r w:rsidR="00303131">
        <w:t>,</w:t>
      </w:r>
      <w:r w:rsidR="008D031A">
        <w:t xml:space="preserve"> </w:t>
      </w:r>
      <w:r w:rsidR="000B0B60">
        <w:t xml:space="preserve">across </w:t>
      </w:r>
      <w:r>
        <w:t>the world</w:t>
      </w:r>
      <w:r w:rsidR="00BD3DC5" w:rsidRPr="00D4763C">
        <w:t xml:space="preserve">. </w:t>
      </w:r>
      <w:r>
        <w:t>The relative support for and identification with each of these objectives is likely to influence the motivation of states to invest in the adherence to the GHS.</w:t>
      </w:r>
    </w:p>
    <w:p w14:paraId="6EC16AC4" w14:textId="468BEE41" w:rsidR="00BD3DC5" w:rsidRDefault="000B0B60" w:rsidP="00FE08AA">
      <w:pPr>
        <w:pStyle w:val="MDPI31text"/>
      </w:pPr>
      <w:r>
        <w:t xml:space="preserve">In </w:t>
      </w:r>
      <w:r w:rsidR="00DC7EEC">
        <w:t>line with the first objective</w:t>
      </w:r>
      <w:r>
        <w:t>,</w:t>
      </w:r>
      <w:r w:rsidR="00BD3DC5" w:rsidRPr="00D4763C">
        <w:t xml:space="preserve"> international</w:t>
      </w:r>
      <w:r w:rsidR="00421128">
        <w:t>ly harmonized</w:t>
      </w:r>
      <w:r w:rsidR="00BD3DC5" w:rsidRPr="00D4763C">
        <w:t xml:space="preserve"> standards </w:t>
      </w:r>
      <w:r>
        <w:t xml:space="preserve">such as GHS </w:t>
      </w:r>
      <w:r w:rsidR="00BD3DC5" w:rsidRPr="00D4763C">
        <w:t xml:space="preserve">are seen as having the </w:t>
      </w:r>
      <w:r w:rsidR="008F7D3D">
        <w:t>potential</w:t>
      </w:r>
      <w:r w:rsidR="008F7D3D" w:rsidRPr="00D4763C">
        <w:t xml:space="preserve"> </w:t>
      </w:r>
      <w:r w:rsidR="00BD3DC5" w:rsidRPr="00D4763C">
        <w:t>to lower transaction costs and facilitate international trade</w:t>
      </w:r>
      <w:r w:rsidR="00B2626E">
        <w:t xml:space="preserve"> </w:t>
      </w:r>
      <w:r w:rsidR="00B2626E">
        <w:fldChar w:fldCharType="begin"/>
      </w:r>
      <w:ins w:id="446" w:author="Linn Persson" w:date="2017-10-31T17:04:00Z">
        <w:r w:rsidR="00BF2E48">
          <w:instrText xml:space="preserve"> ADDIN ZOTERO_ITEM CSL_CITATION {"citationID":"a13t26j12t2","properties":{"formattedCitation":"[34]","plainCitation":"[34]"},"citationItems":[{"id":2550,"uris":["http://zotero.org/users/local/NS0ay0E0/items/HIUJKWFI"],"uri":["http://zotero.org/users/local/NS0ay0E0/items/HIUJKWFI"],"itemData":{"id":2550,"type":"article-journal","title":"Improving Regulatory Governance: International Standards and the WTO TBT Agreement","container-title":"Journal of World Trade","page":"1013-1046","volume":"47","issue":"5","author":[{"family":"Wijkström","given":"Erik"},{"family":"McDaniels","given":"Devin"}],"issued":{"date-parts":[["2013"]]}}}],"schema":"https://github.com/citation-style-language/schema/raw/master/csl-citation.json"} </w:instrText>
        </w:r>
      </w:ins>
      <w:del w:id="447" w:author="Linn Persson" w:date="2017-10-31T15:37:00Z">
        <w:r w:rsidR="00363BB3" w:rsidDel="00E70A57">
          <w:delInstrText xml:space="preserve"> ADDIN ZOTERO_ITEM CSL_CITATION {"citationID":"a13t26j12t2","properties":{"formattedCitation":"[42]","plainCitation":"[42]"},"citationItems":[{"id":2550,"uris":["http://zotero.org/users/local/NS0ay0E0/items/HIUJKWFI"],"uri":["http://zotero.org/users/local/NS0ay0E0/items/HIUJKWFI"],"itemData":{"id":2550,"type":"article-journal","title":"Improving Regulatory Governance: International Standards and the WTO TBT Agreement","container-title":"Journal of World Trade","page":"1013-1046","volume":"47","issue":"5","author":[{"family":"Wijkström","given":"Erik"},{"family":"McDaniels","given":"Devin"}],"issued":{"date-parts":[["2013"]]}}}],"schema":"https://github.com/citation-style-language/schema/raw/master/csl-citation.json"} </w:delInstrText>
        </w:r>
      </w:del>
      <w:r w:rsidR="00B2626E">
        <w:fldChar w:fldCharType="separate"/>
      </w:r>
      <w:ins w:id="448" w:author="Linn Persson" w:date="2017-10-31T17:04:00Z">
        <w:r w:rsidR="00BF2E48" w:rsidRPr="00BF2E48">
          <w:t>[34]</w:t>
        </w:r>
      </w:ins>
      <w:del w:id="449" w:author="Linn Persson" w:date="2017-10-31T15:37:00Z">
        <w:r w:rsidR="00363BB3" w:rsidRPr="00BF2E48" w:rsidDel="00E70A57">
          <w:delText>[42]</w:delText>
        </w:r>
      </w:del>
      <w:r w:rsidR="00B2626E">
        <w:fldChar w:fldCharType="end"/>
      </w:r>
      <w:r w:rsidR="00421128">
        <w:t>. G</w:t>
      </w:r>
      <w:r w:rsidR="00B66A36">
        <w:t xml:space="preserve">lobal </w:t>
      </w:r>
      <w:r w:rsidR="00BD3DC5" w:rsidRPr="00D4763C">
        <w:t xml:space="preserve">standards applicable </w:t>
      </w:r>
      <w:r w:rsidR="006317CE">
        <w:t>within</w:t>
      </w:r>
      <w:r w:rsidR="00BD3DC5" w:rsidRPr="00D4763C">
        <w:t xml:space="preserve"> specific sectors constitute part of the</w:t>
      </w:r>
      <w:r w:rsidR="006317CE">
        <w:t xml:space="preserve"> harmonization</w:t>
      </w:r>
      <w:r w:rsidR="00BD3DC5" w:rsidRPr="00D4763C">
        <w:t xml:space="preserve"> process of</w:t>
      </w:r>
      <w:r w:rsidR="00E66867">
        <w:t xml:space="preserve"> </w:t>
      </w:r>
      <w:r w:rsidR="00BD3DC5" w:rsidRPr="00D4763C">
        <w:t>b</w:t>
      </w:r>
      <w:r>
        <w:t>usiness regulation</w:t>
      </w:r>
      <w:r w:rsidR="00BD3DC5" w:rsidRPr="00D4763C">
        <w:t xml:space="preserve"> that is pervading field after field</w:t>
      </w:r>
      <w:r w:rsidR="00B2626E">
        <w:t xml:space="preserve"> </w:t>
      </w:r>
      <w:r w:rsidR="00B2626E">
        <w:fldChar w:fldCharType="begin"/>
      </w:r>
      <w:ins w:id="450" w:author="Linn Persson" w:date="2017-10-31T17:04:00Z">
        <w:r w:rsidR="00BF2E48">
          <w:instrText xml:space="preserve"> ADDIN ZOTERO_ITEM CSL_CITATION {"citationID":"a1ff6j6ma2s","properties":{"formattedCitation":"[35]","plainCitation":"[35]"},"citationItems":[{"id":2531,"uris":["http://zotero.org/users/local/NS0ay0E0/items/C7JQHQ7G"],"uri":["http://zotero.org/users/local/NS0ay0E0/items/C7JQHQ7G"],"itemData":{"id":2531,"type":"book","title":"Global business regulation","publisher":"Cambridge University Press","publisher-place":"Cambridge [England] ; New York","number-of-pages":"704","source":"Library of Congress ISBN","event-place":"Cambridge [England] ; New York","ISBN":"978-0-521-78033-9","call-number":"K1005 .B73 2000","note":"OCLC: ocm43719184","author":[{"family":"Braithwaite","given":"John"},{"family":"Drahos","given":"Peter"}],"issued":{"date-parts":[["2000"]]}}}],"schema":"https://github.com/citation-style-language/schema/raw/master/csl-citation.json"} </w:instrText>
        </w:r>
      </w:ins>
      <w:del w:id="451" w:author="Linn Persson" w:date="2017-10-31T15:37:00Z">
        <w:r w:rsidR="00763720" w:rsidDel="00E70A57">
          <w:delInstrText xml:space="preserve"> ADDIN ZOTERO_ITEM CSL_CITATION {"citationID":"a1ff6j6ma2s","properties":{"formattedCitation":"[9]","plainCitation":"[9]"},"citationItems":[{"id":2531,"uris":["http://zotero.org/users/local/NS0ay0E0/items/C7JQHQ7G"],"uri":["http://zotero.org/users/local/NS0ay0E0/items/C7JQHQ7G"],"itemData":{"id":2531,"type":"book","title":"Global business regulation","publisher":"Cambridge University Press","publisher-place":"Cambridge [England] ; New York","number-of-pages":"704","source":"Library of Congress ISBN","event-place":"Cambridge [England] ; New York","ISBN":"978-0-521-78033-9","call-number":"K1005 .B73 2000","note":"OCLC: ocm43719184","author":[{"family":"Braithwaite","given":"John"},{"family":"Drahos","given":"Peter"}],"issued":{"date-parts":[["2000"]]}}}],"schema":"https://github.com/citation-style-language/schema/raw/master/csl-citation.json"} </w:delInstrText>
        </w:r>
      </w:del>
      <w:r w:rsidR="00B2626E">
        <w:fldChar w:fldCharType="separate"/>
      </w:r>
      <w:ins w:id="452" w:author="Linn Persson" w:date="2017-10-31T17:04:00Z">
        <w:r w:rsidR="00BF2E48" w:rsidRPr="00BF2E48">
          <w:t>[35]</w:t>
        </w:r>
      </w:ins>
      <w:del w:id="453" w:author="Linn Persson" w:date="2017-10-31T15:37:00Z">
        <w:r w:rsidR="00763720" w:rsidRPr="00BF2E48" w:rsidDel="00E70A57">
          <w:delText>[9]</w:delText>
        </w:r>
      </w:del>
      <w:r w:rsidR="00B2626E">
        <w:fldChar w:fldCharType="end"/>
      </w:r>
      <w:r w:rsidR="00BD3DC5" w:rsidRPr="00D4763C">
        <w:t xml:space="preserve">. </w:t>
      </w:r>
      <w:r w:rsidR="008F7D3D">
        <w:t xml:space="preserve">When the TBT Agreement requires countries to use international rather than national standards for products, this is also an expression of seeing international standards as trade facilitation tools. </w:t>
      </w:r>
      <w:r w:rsidR="005910F1">
        <w:t>The development of international product</w:t>
      </w:r>
      <w:r w:rsidR="00421128">
        <w:t>-</w:t>
      </w:r>
      <w:r w:rsidR="005910F1">
        <w:t xml:space="preserve">related standards </w:t>
      </w:r>
      <w:r w:rsidR="00421128">
        <w:t xml:space="preserve">is </w:t>
      </w:r>
      <w:r w:rsidR="00CD5F65">
        <w:t>seen as an issue of coordination, simple or more challenging depending on theoretical perspective</w:t>
      </w:r>
      <w:r w:rsidR="00B2626E">
        <w:t xml:space="preserve"> </w:t>
      </w:r>
      <w:r w:rsidR="00B2626E">
        <w:fldChar w:fldCharType="begin"/>
      </w:r>
      <w:ins w:id="454" w:author="Linn Persson" w:date="2017-10-31T17:04:00Z">
        <w:r w:rsidR="00BF2E48">
          <w:instrText xml:space="preserve"> ADDIN ZOTERO_ITEM CSL_CITATION {"citationID":"auofd115k1","properties":{"formattedCitation":"[33]","plainCitation":"[33]"},"citationItems":[{"id":2529,"uris":["http://zotero.org/users/local/NS0ay0E0/items/P39PENRM"],"uri":["http://zotero.org/users/local/NS0ay0E0/items/P39PENRM"],"itemData":{"id":2529,"type":"article-journal","title":"Setting International Standards: Technological Rationality or Primacy of Power?","container-title":"World Politics","page":"1-42","volume":"56","issue":"01","source":"CrossRef","DOI":"10.1353/wp.2004.0006","ISSN":"0043-8871, 1086-3338","shortTitle":"Setting International Standards","language":"en","author":[{"family":"Mattli","given":"Walter"},{"family":"Büthe","given":"Tim"}],"issued":{"date-parts":[["2003",10]]}}}],"schema":"https://github.com/citation-style-language/schema/raw/master/csl-citation.json"} </w:instrText>
        </w:r>
      </w:ins>
      <w:del w:id="455" w:author="Linn Persson" w:date="2017-10-31T15:37:00Z">
        <w:r w:rsidR="00763720" w:rsidDel="00E70A57">
          <w:delInstrText xml:space="preserve"> ADDIN ZOTERO_ITEM CSL_CITATION {"citationID":"auofd115k1","properties":{"formattedCitation":"[11]","plainCitation":"[11]"},"citationItems":[{"id":2529,"uris":["http://zotero.org/users/local/NS0ay0E0/items/P39PENRM"],"uri":["http://zotero.org/users/local/NS0ay0E0/items/P39PENRM"],"itemData":{"id":2529,"type":"article-journal","title":"Setting International Standards: Technological Rationality or Primacy of Power?","container-title":"World Politics","page":"1-42","volume":"56","issue":"01","source":"CrossRef","DOI":"10.1353/wp.2004.0006","ISSN":"0043-8871, 1086-3338","shortTitle":"Setting International Standards","language":"en","author":[{"family":"Mattli","given":"Walter"},{"family":"Büthe","given":"Tim"}],"issued":{"date-parts":[["2003",10]]}}}],"schema":"https://github.com/citation-style-language/schema/raw/master/csl-citation.json"} </w:delInstrText>
        </w:r>
      </w:del>
      <w:r w:rsidR="00B2626E">
        <w:fldChar w:fldCharType="separate"/>
      </w:r>
      <w:ins w:id="456" w:author="Linn Persson" w:date="2017-10-31T17:04:00Z">
        <w:r w:rsidR="00BF2E48" w:rsidRPr="00BF2E48">
          <w:t>[33]</w:t>
        </w:r>
      </w:ins>
      <w:del w:id="457" w:author="Linn Persson" w:date="2017-10-31T15:37:00Z">
        <w:r w:rsidR="00763720" w:rsidRPr="00BF2E48" w:rsidDel="00E70A57">
          <w:delText>[11]</w:delText>
        </w:r>
      </w:del>
      <w:r w:rsidR="00B2626E">
        <w:fldChar w:fldCharType="end"/>
      </w:r>
      <w:r w:rsidR="00CD5F65">
        <w:t>.</w:t>
      </w:r>
      <w:r w:rsidR="005910F1">
        <w:t xml:space="preserve"> </w:t>
      </w:r>
      <w:r w:rsidR="008F7D3D" w:rsidRPr="00E66867">
        <w:t xml:space="preserve">Applying this logic to GHS, </w:t>
      </w:r>
      <w:r w:rsidR="001B0AA9" w:rsidRPr="00E66867">
        <w:t>it can</w:t>
      </w:r>
      <w:r w:rsidR="00006E25">
        <w:t xml:space="preserve"> </w:t>
      </w:r>
      <w:r w:rsidR="001B0AA9" w:rsidRPr="00E66867">
        <w:t xml:space="preserve">be motivational </w:t>
      </w:r>
      <w:r w:rsidR="008F7D3D" w:rsidRPr="00E66867">
        <w:t xml:space="preserve">for states </w:t>
      </w:r>
      <w:r w:rsidR="001B0AA9" w:rsidRPr="00E66867">
        <w:t xml:space="preserve">to </w:t>
      </w:r>
      <w:r w:rsidR="008F7D3D" w:rsidRPr="00E66867">
        <w:t>implement</w:t>
      </w:r>
      <w:r w:rsidR="001B0AA9" w:rsidRPr="00E66867">
        <w:t xml:space="preserve"> GHS as part of a general </w:t>
      </w:r>
      <w:r w:rsidR="0079670D" w:rsidRPr="00E66867">
        <w:t xml:space="preserve">pursuit of </w:t>
      </w:r>
      <w:r w:rsidR="001B0AA9" w:rsidRPr="00E66867">
        <w:t xml:space="preserve">trade openness and </w:t>
      </w:r>
      <w:r w:rsidR="008F7D3D" w:rsidRPr="00E66867">
        <w:t>reduction of trade barriers</w:t>
      </w:r>
      <w:r w:rsidR="001B0AA9" w:rsidRPr="00E66867">
        <w:t>. In this study we use two indic</w:t>
      </w:r>
      <w:r w:rsidR="006317CE" w:rsidRPr="00E66867">
        <w:t>a</w:t>
      </w:r>
      <w:r w:rsidR="001B0AA9" w:rsidRPr="00E66867">
        <w:t xml:space="preserve">tors </w:t>
      </w:r>
      <w:r w:rsidR="00362320" w:rsidRPr="00E66867">
        <w:t xml:space="preserve">to </w:t>
      </w:r>
      <w:r w:rsidR="008F7D3D" w:rsidRPr="00E66867">
        <w:t xml:space="preserve">examine </w:t>
      </w:r>
      <w:r w:rsidR="00362320" w:rsidRPr="00E66867">
        <w:t>the role of this factor</w:t>
      </w:r>
      <w:r w:rsidR="0079670D" w:rsidRPr="00E66867">
        <w:t xml:space="preserve">: </w:t>
      </w:r>
      <w:r w:rsidR="001B0AA9" w:rsidRPr="00E66867">
        <w:t xml:space="preserve">WTO membership and the Trade Openness Index </w:t>
      </w:r>
      <w:r w:rsidR="000B4612" w:rsidRPr="00E66867">
        <w:fldChar w:fldCharType="begin"/>
      </w:r>
      <w:ins w:id="458" w:author="Linn Persson" w:date="2017-10-31T17:04:00Z">
        <w:r w:rsidR="00BF2E48">
          <w:instrText xml:space="preserve"> ADDIN ZOTERO_ITEM CSL_CITATION {"citationID":"a1t4e79h0la","properties":{"formattedCitation":"[36]","plainCitation":"[36]"},"citationItems":[{"id":2535,"uris":["http://zotero.org/users/local/NS0ay0E0/items/DDSG8UXA"],"uri":["http://zotero.org/users/local/NS0ay0E0/items/DDSG8UXA"],"itemData":{"id":2535,"type":"article","title":"United Nations Conference on Trade and Development (UNCTAD), UNCTADSTAT, indicator of trade openness, as percentage of GDP, for year 2013 (BPM%). http://unctadstat.unctad.org/wds/TableViewer/tableView.aspx (accessed 28 April 2017).","author":[{"family":"UNCTAD","given":""}],"issued":{"date-parts":[["2017"]]}}}],"schema":"https://github.com/citation-style-language/schema/raw/master/csl-citation.json"} </w:instrText>
        </w:r>
      </w:ins>
      <w:del w:id="459" w:author="Linn Persson" w:date="2017-10-31T15:37:00Z">
        <w:r w:rsidR="00363BB3" w:rsidDel="00E70A57">
          <w:delInstrText xml:space="preserve"> ADDIN ZOTERO_ITEM CSL_CITATION {"citationID":"a1t4e79h0la","properties":{"formattedCitation":"[43]","plainCitation":"[43]"},"citationItems":[{"id":2535,"uris":["http://zotero.org/users/local/NS0ay0E0/items/DDSG8UXA"],"uri":["http://zotero.org/users/local/NS0ay0E0/items/DDSG8UXA"],"itemData":{"id":2535,"type":"article","title":"United Nations Conference on Trade and Development (UNCTAD), UNCTADSTAT, indicator of trade openness, as percentage of GDP, for year 2013 (BPM%). http://unctadstat.unctad.org/wds/TableViewer/tableView.aspx (accessed 28 April 2017).","author":[{"family":"UNCTAD","given":""}],"issued":{"date-parts":[["2017"]]}}}],"schema":"https://github.com/citation-style-language/schema/raw/master/csl-citation.json"} </w:delInstrText>
        </w:r>
      </w:del>
      <w:r w:rsidR="000B4612" w:rsidRPr="00E66867">
        <w:fldChar w:fldCharType="separate"/>
      </w:r>
      <w:ins w:id="460" w:author="Linn Persson" w:date="2017-10-31T17:04:00Z">
        <w:r w:rsidR="00BF2E48" w:rsidRPr="00BF2E48">
          <w:t>[36]</w:t>
        </w:r>
      </w:ins>
      <w:del w:id="461" w:author="Linn Persson" w:date="2017-10-31T15:37:00Z">
        <w:r w:rsidR="00363BB3" w:rsidRPr="00BF2E48" w:rsidDel="00E70A57">
          <w:delText>[43]</w:delText>
        </w:r>
      </w:del>
      <w:r w:rsidR="000B4612" w:rsidRPr="00E66867">
        <w:fldChar w:fldCharType="end"/>
      </w:r>
      <w:r w:rsidR="00E83078" w:rsidRPr="00E66867">
        <w:t xml:space="preserve"> </w:t>
      </w:r>
      <w:r w:rsidR="008F7D3D" w:rsidRPr="00E66867">
        <w:t xml:space="preserve">reported </w:t>
      </w:r>
      <w:r w:rsidR="00E83078" w:rsidRPr="00E66867">
        <w:t>by the United Nations Conference on Trade and Development (UNCTAD)</w:t>
      </w:r>
      <w:r w:rsidR="008F7D3D" w:rsidRPr="00E66867">
        <w:t xml:space="preserve"> </w:t>
      </w:r>
      <w:r w:rsidR="001B0AA9" w:rsidRPr="00E66867">
        <w:t>(</w:t>
      </w:r>
      <w:r w:rsidR="008F7D3D" w:rsidRPr="00E66867">
        <w:t xml:space="preserve">see </w:t>
      </w:r>
      <w:r w:rsidR="001B0AA9" w:rsidRPr="00E66867">
        <w:t xml:space="preserve">Table 1). </w:t>
      </w:r>
    </w:p>
    <w:p w14:paraId="2C57E895" w14:textId="25F28164" w:rsidR="00303131" w:rsidRPr="00E66867" w:rsidRDefault="00F649D1" w:rsidP="00FE08AA">
      <w:pPr>
        <w:pStyle w:val="MDPI31text"/>
      </w:pPr>
      <w:r w:rsidRPr="008C5131">
        <w:t>Regarding reputation as a source of motivation, it should be noted that f</w:t>
      </w:r>
      <w:r w:rsidR="008F7D3D" w:rsidRPr="008C5131">
        <w:t>or a relatively technical measure with low public salience such as the GHS,</w:t>
      </w:r>
      <w:r w:rsidRPr="00CF0D1D">
        <w:t xml:space="preserve"> we can expect that </w:t>
      </w:r>
      <w:r w:rsidR="008F7D3D" w:rsidRPr="008C5131">
        <w:t>reputational risk</w:t>
      </w:r>
      <w:r w:rsidR="00B908EE">
        <w:t xml:space="preserve"> associated with non-implementation</w:t>
      </w:r>
      <w:r w:rsidR="008F7D3D" w:rsidRPr="008C5131">
        <w:t xml:space="preserve"> is </w:t>
      </w:r>
      <w:r w:rsidRPr="00CF0D1D">
        <w:t>perceived as relatively low and therefore a weak motivational factor</w:t>
      </w:r>
      <w:r w:rsidR="008F7D3D" w:rsidRPr="008C5131">
        <w:t>.</w:t>
      </w:r>
      <w:r w:rsidRPr="008C5131">
        <w:t xml:space="preserve"> However</w:t>
      </w:r>
      <w:r>
        <w:t>, we can consider potential positive non-material motivational factors</w:t>
      </w:r>
      <w:r w:rsidR="008C5131">
        <w:t>, whether related to a state’s positive reputation in the international community or its innate belief in and commitment to international norms</w:t>
      </w:r>
      <w:r w:rsidR="00B908EE">
        <w:t xml:space="preserve"> generally or for specific issues</w:t>
      </w:r>
      <w:r w:rsidR="008C5131">
        <w:t xml:space="preserve">. To </w:t>
      </w:r>
      <w:r w:rsidR="00F314EC">
        <w:t>be</w:t>
      </w:r>
      <w:r w:rsidR="008C5131">
        <w:t xml:space="preserve"> more specific, and considering the second objective of GHS outlined above, </w:t>
      </w:r>
      <w:r w:rsidR="008D031A">
        <w:t>states</w:t>
      </w:r>
      <w:r w:rsidR="00457C31">
        <w:t xml:space="preserve"> may </w:t>
      </w:r>
      <w:r w:rsidR="008D031A">
        <w:t xml:space="preserve">find motivation in </w:t>
      </w:r>
      <w:r w:rsidR="00C15557">
        <w:t>GHS as a means to improve</w:t>
      </w:r>
      <w:r w:rsidR="008D031A">
        <w:t xml:space="preserve"> occupational health and safety. </w:t>
      </w:r>
      <w:r w:rsidR="00C810A8">
        <w:t>Such motivation can come from a state’s long</w:t>
      </w:r>
      <w:r w:rsidR="0079670D">
        <w:t>-</w:t>
      </w:r>
      <w:r w:rsidR="00C810A8">
        <w:t xml:space="preserve">standing commitment to the issue and/or domestic or international </w:t>
      </w:r>
      <w:r w:rsidR="008C5131">
        <w:t xml:space="preserve">political </w:t>
      </w:r>
      <w:r w:rsidR="00C810A8">
        <w:t>pressure</w:t>
      </w:r>
      <w:r w:rsidR="008C5131">
        <w:t>,</w:t>
      </w:r>
      <w:r w:rsidR="00C810A8">
        <w:t xml:space="preserve"> often channeled through organized civil society (trade unions, environmental N</w:t>
      </w:r>
      <w:r w:rsidR="00C262E6">
        <w:t>on-</w:t>
      </w:r>
      <w:r w:rsidR="00C810A8">
        <w:t>G</w:t>
      </w:r>
      <w:r w:rsidR="00C262E6">
        <w:t xml:space="preserve">overnmental </w:t>
      </w:r>
      <w:proofErr w:type="spellStart"/>
      <w:r w:rsidR="00C810A8">
        <w:t>O</w:t>
      </w:r>
      <w:r w:rsidR="00C262E6">
        <w:t>rganisation</w:t>
      </w:r>
      <w:r w:rsidR="00C810A8">
        <w:t>s</w:t>
      </w:r>
      <w:proofErr w:type="spellEnd"/>
      <w:r w:rsidR="00C810A8">
        <w:t xml:space="preserve"> etc.). </w:t>
      </w:r>
      <w:r w:rsidR="00223526" w:rsidRPr="00223526">
        <w:t>Indeed</w:t>
      </w:r>
      <w:r w:rsidR="00223526">
        <w:t>,</w:t>
      </w:r>
      <w:r w:rsidR="00223526" w:rsidRPr="00223526">
        <w:t xml:space="preserve"> the GHS originated from the occupational health and safety context. The </w:t>
      </w:r>
      <w:r w:rsidR="00223526">
        <w:t xml:space="preserve">number of ratifications of chemical related </w:t>
      </w:r>
      <w:r w:rsidR="00223526" w:rsidRPr="00223526">
        <w:t xml:space="preserve">ILO conventions </w:t>
      </w:r>
      <w:r w:rsidR="00B908EE">
        <w:t>is</w:t>
      </w:r>
      <w:r w:rsidR="00223526">
        <w:t xml:space="preserve"> </w:t>
      </w:r>
      <w:r w:rsidR="00223526" w:rsidRPr="00223526">
        <w:t>used as an indicator here (conventions 155, 170, 174)</w:t>
      </w:r>
      <w:r w:rsidR="00223526">
        <w:t>. These conventions</w:t>
      </w:r>
      <w:r w:rsidR="00223526" w:rsidRPr="00223526">
        <w:t xml:space="preserve"> </w:t>
      </w:r>
      <w:r w:rsidR="00223526">
        <w:t>are from the 1980s and 90s and</w:t>
      </w:r>
      <w:r w:rsidR="00223526" w:rsidRPr="00223526">
        <w:t xml:space="preserve"> ILO has since this time moved away from conventions and instead use non-binding declarations </w:t>
      </w:r>
      <w:r w:rsidR="00223526" w:rsidRPr="00223526">
        <w:fldChar w:fldCharType="begin"/>
      </w:r>
      <w:ins w:id="462" w:author="Linn Persson" w:date="2017-10-31T17:04:00Z">
        <w:r w:rsidR="00BF2E48">
          <w:instrText xml:space="preserve"> ADDIN ZOTERO_ITEM CSL_CITATION {"citationID":"a1bvpvup4nj","properties":{"formattedCitation":"[37]","plainCitation":"[37]"},"citationItems":[{"id":2593,"uris":["http://zotero.org/users/local/NS0ay0E0/items/XVZVF8Z4"],"uri":["http://zotero.org/users/local/NS0ay0E0/items/XVZVF8Z4"],"itemData":{"id":2593,"type":"article-journal","title":"The International Labour Organization","container-title":"New Political Economy","page":"307-318","volume":"15","issue":"2","source":"CrossRef","DOI":"10.1080/13563460903290961","ISSN":"1356-3467, 1469-9923","language":"en","author":[{"family":"Standing","given":"Guy"}],"issued":{"date-parts":[["2010",6]]}}}],"schema":"https://github.com/citation-style-language/schema/raw/master/csl-citation.json"} </w:instrText>
        </w:r>
      </w:ins>
      <w:del w:id="463" w:author="Linn Persson" w:date="2017-10-31T15:37:00Z">
        <w:r w:rsidR="00CC654C" w:rsidDel="00E70A57">
          <w:delInstrText xml:space="preserve"> ADDIN ZOTERO_ITEM CSL_CITATION {"citationID":"a1bvpvup4nj","properties":{"formattedCitation":"[44]","plainCitation":"[44]"},"citationItems":[{"id":2593,"uris":["http://zotero.org/users/local/NS0ay0E0/items/XVZVF8Z4"],"uri":["http://zotero.org/users/local/NS0ay0E0/items/XVZVF8Z4"],"itemData":{"id":2593,"type":"article-journal","title":"The International Labour Organization","container-title":"New Political Economy","page":"307-318","volume":"15","issue":"2","source":"CrossRef","DOI":"10.1080/13563460903290961","ISSN":"1356-3467, 1469-9923","language":"en","author":[{"family":"Standing","given":"Guy"}],"issued":{"date-parts":[["2010",6]]}}}],"schema":"https://github.com/citation-style-language/schema/raw/master/csl-citation.json"} </w:delInstrText>
        </w:r>
      </w:del>
      <w:r w:rsidR="00223526" w:rsidRPr="00223526">
        <w:fldChar w:fldCharType="separate"/>
      </w:r>
      <w:ins w:id="464" w:author="Linn Persson" w:date="2017-10-31T17:04:00Z">
        <w:r w:rsidR="00BF2E48" w:rsidRPr="00BF2E48">
          <w:t>[37]</w:t>
        </w:r>
      </w:ins>
      <w:del w:id="465" w:author="Linn Persson" w:date="2017-10-31T15:37:00Z">
        <w:r w:rsidR="00CC654C" w:rsidRPr="00BF2E48" w:rsidDel="00E70A57">
          <w:delText>[44]</w:delText>
        </w:r>
      </w:del>
      <w:r w:rsidR="00223526" w:rsidRPr="00223526">
        <w:fldChar w:fldCharType="end"/>
      </w:r>
      <w:r w:rsidR="00223526" w:rsidRPr="00223526">
        <w:t xml:space="preserve">. The ratifications that are already there, though, can be seen as an expression of a long-term commitment to occupational health and safety. </w:t>
      </w:r>
      <w:r w:rsidR="00B908EE">
        <w:t>States can also base motivation to implement GHS in its</w:t>
      </w:r>
      <w:r w:rsidR="00AE71AD" w:rsidRPr="00E66867">
        <w:t xml:space="preserve"> the</w:t>
      </w:r>
      <w:r w:rsidR="00394CF3" w:rsidRPr="00E66867">
        <w:t xml:space="preserve"> commitment to the </w:t>
      </w:r>
      <w:r w:rsidR="00102585">
        <w:t>sound management of chemicals</w:t>
      </w:r>
      <w:r w:rsidR="00394CF3" w:rsidRPr="00E66867">
        <w:t xml:space="preserve">. </w:t>
      </w:r>
      <w:r w:rsidR="00AE71AD" w:rsidRPr="00E66867">
        <w:t xml:space="preserve">In this </w:t>
      </w:r>
      <w:r w:rsidR="00E66867" w:rsidRPr="00E66867">
        <w:t>study,</w:t>
      </w:r>
      <w:r w:rsidR="00AE71AD" w:rsidRPr="00E66867">
        <w:t xml:space="preserve"> we include</w:t>
      </w:r>
      <w:r w:rsidR="00394CF3" w:rsidRPr="00E66867">
        <w:t xml:space="preserve"> </w:t>
      </w:r>
      <w:r w:rsidR="00B14293">
        <w:t>as indicator</w:t>
      </w:r>
      <w:r w:rsidR="00B35B0F" w:rsidRPr="00E66867">
        <w:t xml:space="preserve"> for </w:t>
      </w:r>
      <w:r w:rsidR="00AE71AD" w:rsidRPr="00E66867">
        <w:t xml:space="preserve">this </w:t>
      </w:r>
      <w:r w:rsidR="0079670D" w:rsidRPr="00E66867">
        <w:t xml:space="preserve">motivation </w:t>
      </w:r>
      <w:r w:rsidR="00394CF3" w:rsidRPr="00E66867">
        <w:t>the ratification of the chemical</w:t>
      </w:r>
      <w:r w:rsidR="0079670D" w:rsidRPr="00E66867">
        <w:t>-</w:t>
      </w:r>
      <w:r w:rsidR="00394CF3" w:rsidRPr="00E66867">
        <w:t>related conventions (Stockholm, Rotterdam and Basel)</w:t>
      </w:r>
      <w:r w:rsidR="00B14293">
        <w:t xml:space="preserve"> together with </w:t>
      </w:r>
      <w:r w:rsidR="00394CF3" w:rsidRPr="00E66867">
        <w:t xml:space="preserve">the nomination of a </w:t>
      </w:r>
      <w:r w:rsidR="00E508F1" w:rsidRPr="00E66867">
        <w:t xml:space="preserve">national </w:t>
      </w:r>
      <w:r w:rsidR="00394CF3" w:rsidRPr="00E66867">
        <w:t>SAICM focal point</w:t>
      </w:r>
      <w:r w:rsidR="00B35B0F" w:rsidRPr="00E66867">
        <w:t xml:space="preserve"> (as </w:t>
      </w:r>
      <w:r w:rsidR="00B14293">
        <w:t>SAICM</w:t>
      </w:r>
      <w:r w:rsidR="00B35B0F" w:rsidRPr="00E66867">
        <w:t xml:space="preserve"> is not a binding agreement with ratification procedures)</w:t>
      </w:r>
      <w:r w:rsidR="00E508F1" w:rsidRPr="00E66867">
        <w:t xml:space="preserve">, as a way </w:t>
      </w:r>
      <w:r w:rsidR="008C5131" w:rsidRPr="00E66867">
        <w:t xml:space="preserve">of </w:t>
      </w:r>
      <w:r w:rsidR="00E508F1" w:rsidRPr="00E66867">
        <w:t>express</w:t>
      </w:r>
      <w:r w:rsidR="008C5131" w:rsidRPr="00E66867">
        <w:t>ing</w:t>
      </w:r>
      <w:r w:rsidR="00E508F1" w:rsidRPr="00E66867">
        <w:t xml:space="preserve"> political </w:t>
      </w:r>
      <w:r w:rsidR="008C5131" w:rsidRPr="00E66867">
        <w:t>support and commitment</w:t>
      </w:r>
      <w:r w:rsidR="00B14293">
        <w:t xml:space="preserve"> to </w:t>
      </w:r>
      <w:r w:rsidR="00A02074">
        <w:t xml:space="preserve">the </w:t>
      </w:r>
      <w:r w:rsidR="00102585">
        <w:t>sound management of chemicals</w:t>
      </w:r>
      <w:r w:rsidR="00E508F1" w:rsidRPr="00E66867">
        <w:t>.</w:t>
      </w:r>
      <w:r w:rsidR="00394CF3" w:rsidRPr="00E66867">
        <w:t xml:space="preserve"> </w:t>
      </w:r>
    </w:p>
    <w:p w14:paraId="0BBB0555" w14:textId="22228682" w:rsidR="005C30CB" w:rsidRPr="00E66867" w:rsidRDefault="00DF6AC9" w:rsidP="00FE08AA">
      <w:pPr>
        <w:pStyle w:val="MDPI31text"/>
      </w:pPr>
      <w:r w:rsidRPr="00E66867">
        <w:t xml:space="preserve">If we zoom </w:t>
      </w:r>
      <w:r w:rsidR="005C30CB" w:rsidRPr="00E66867">
        <w:t xml:space="preserve">out from motivation to adhere to international norms in the field of chemicals, environment and health, </w:t>
      </w:r>
      <w:r w:rsidRPr="00E66867">
        <w:t xml:space="preserve">the </w:t>
      </w:r>
      <w:r w:rsidR="005C30CB" w:rsidRPr="00E66867">
        <w:t xml:space="preserve">implementation of GHS can be seen in the light of a general commitment to international cooperation as such. Countries may wish to </w:t>
      </w:r>
      <w:r w:rsidRPr="00E66867">
        <w:t>implement</w:t>
      </w:r>
      <w:r w:rsidR="005C30CB" w:rsidRPr="00E66867">
        <w:t xml:space="preserve"> international </w:t>
      </w:r>
      <w:r w:rsidRPr="00E66867">
        <w:lastRenderedPageBreak/>
        <w:t xml:space="preserve">standards </w:t>
      </w:r>
      <w:r w:rsidR="005C30CB" w:rsidRPr="00E66867">
        <w:t xml:space="preserve">because doing so reinforces </w:t>
      </w:r>
      <w:r w:rsidRPr="00E66867">
        <w:t xml:space="preserve">a </w:t>
      </w:r>
      <w:r w:rsidR="005C30CB" w:rsidRPr="00E66867">
        <w:t>sense of com</w:t>
      </w:r>
      <w:r w:rsidR="00F314EC" w:rsidRPr="00E66867">
        <w:t xml:space="preserve">munity </w:t>
      </w:r>
      <w:r w:rsidR="005C30CB" w:rsidRPr="00E66867">
        <w:t xml:space="preserve">with other countries in a globalized world where problems are </w:t>
      </w:r>
      <w:r w:rsidR="00F314EC" w:rsidRPr="00E66867">
        <w:t xml:space="preserve">becoming increasingly jointly </w:t>
      </w:r>
      <w:r w:rsidR="005C30CB" w:rsidRPr="00E66867">
        <w:t>addressed.</w:t>
      </w:r>
      <w:r w:rsidR="009E7FC7" w:rsidRPr="00E66867">
        <w:t xml:space="preserve"> In this study</w:t>
      </w:r>
      <w:r w:rsidRPr="00E66867">
        <w:t>,</w:t>
      </w:r>
      <w:r w:rsidR="009E7FC7" w:rsidRPr="00E66867">
        <w:t xml:space="preserve"> we use the political globalization sub-index of the KOF index of globalization </w:t>
      </w:r>
      <w:r w:rsidR="009E7FC7" w:rsidRPr="00E66867">
        <w:fldChar w:fldCharType="begin"/>
      </w:r>
      <w:ins w:id="466" w:author="Linn Persson" w:date="2017-10-31T17:04:00Z">
        <w:r w:rsidR="00BF2E48">
          <w:instrText xml:space="preserve"> ADDIN ZOTERO_ITEM CSL_CITATION {"citationID":"1alti8tjj5","properties":{"formattedCitation":"[38,39]","plainCitation":"[38,39]"},"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instrText>
        </w:r>
      </w:ins>
      <w:del w:id="467" w:author="Linn Persson" w:date="2017-10-31T15:37:00Z">
        <w:r w:rsidR="00CC654C" w:rsidDel="00E70A57">
          <w:delInstrText xml:space="preserve"> ADDIN ZOTERO_ITEM CSL_CITATION {"citationID":"1alti8tjj5","properties":{"formattedCitation":"[45,46]","plainCitation":"[45,46]"},"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delInstrText>
        </w:r>
      </w:del>
      <w:r w:rsidR="009E7FC7" w:rsidRPr="00E66867">
        <w:fldChar w:fldCharType="separate"/>
      </w:r>
      <w:ins w:id="468" w:author="Linn Persson" w:date="2017-10-31T17:04:00Z">
        <w:r w:rsidR="00BF2E48" w:rsidRPr="00BF2E48">
          <w:t>[38,39]</w:t>
        </w:r>
      </w:ins>
      <w:del w:id="469" w:author="Linn Persson" w:date="2017-10-31T15:37:00Z">
        <w:r w:rsidR="00CC654C" w:rsidRPr="00BF2E48" w:rsidDel="00E70A57">
          <w:delText>[45,46]</w:delText>
        </w:r>
      </w:del>
      <w:r w:rsidR="009E7FC7" w:rsidRPr="00E66867">
        <w:fldChar w:fldCharType="end"/>
      </w:r>
      <w:r w:rsidR="009E7FC7" w:rsidRPr="00E66867">
        <w:t xml:space="preserve">, to explore the interlinkage between the GHS implementation status and </w:t>
      </w:r>
      <w:r w:rsidRPr="00E66867">
        <w:t>this commitment</w:t>
      </w:r>
      <w:r w:rsidR="009E7FC7" w:rsidRPr="00E66867">
        <w:t xml:space="preserve">. The four components of the political globalization sub-index are; </w:t>
      </w:r>
      <w:r w:rsidR="00F314EC" w:rsidRPr="00E66867">
        <w:t xml:space="preserve">presence of </w:t>
      </w:r>
      <w:r w:rsidR="009E7FC7" w:rsidRPr="00E66867">
        <w:t xml:space="preserve">embassies in the country, membership in international </w:t>
      </w:r>
      <w:proofErr w:type="spellStart"/>
      <w:r w:rsidR="009E7FC7" w:rsidRPr="00E66867">
        <w:t>organisations</w:t>
      </w:r>
      <w:proofErr w:type="spellEnd"/>
      <w:r w:rsidR="009E7FC7" w:rsidRPr="00E66867">
        <w:t>, participation in UN Security Council Missions and in international treaties</w:t>
      </w:r>
      <w:r w:rsidR="00C15557">
        <w:t xml:space="preserve"> </w:t>
      </w:r>
      <w:r w:rsidR="00C15557" w:rsidRPr="00E66867">
        <w:fldChar w:fldCharType="begin"/>
      </w:r>
      <w:ins w:id="470" w:author="Linn Persson" w:date="2017-10-31T17:04:00Z">
        <w:r w:rsidR="00BF2E48">
          <w:instrText xml:space="preserve"> ADDIN ZOTERO_ITEM CSL_CITATION {"citationID":"tA9DhuZM","properties":{"formattedCitation":"[38,39]","plainCitation":"[38,39]"},"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instrText>
        </w:r>
      </w:ins>
      <w:del w:id="471" w:author="Linn Persson" w:date="2017-10-31T15:37:00Z">
        <w:r w:rsidR="00CC654C" w:rsidDel="00E70A57">
          <w:delInstrText xml:space="preserve"> ADDIN ZOTERO_ITEM CSL_CITATION {"citationID":"tA9DhuZM","properties":{"formattedCitation":"[45,46]","plainCitation":"[45,46]"},"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delInstrText>
        </w:r>
      </w:del>
      <w:r w:rsidR="00C15557" w:rsidRPr="00E66867">
        <w:fldChar w:fldCharType="separate"/>
      </w:r>
      <w:ins w:id="472" w:author="Linn Persson" w:date="2017-10-31T17:04:00Z">
        <w:r w:rsidR="00BF2E48" w:rsidRPr="00BF2E48">
          <w:t>[38,39]</w:t>
        </w:r>
      </w:ins>
      <w:del w:id="473" w:author="Linn Persson" w:date="2017-10-31T15:37:00Z">
        <w:r w:rsidR="00CC654C" w:rsidRPr="00BF2E48" w:rsidDel="00E70A57">
          <w:delText>[45,46]</w:delText>
        </w:r>
      </w:del>
      <w:r w:rsidR="00C15557" w:rsidRPr="00E66867">
        <w:fldChar w:fldCharType="end"/>
      </w:r>
      <w:r w:rsidR="009E7FC7" w:rsidRPr="00E66867">
        <w:t>.</w:t>
      </w:r>
    </w:p>
    <w:p w14:paraId="219F4387" w14:textId="38C0449E" w:rsidR="00BD3DC5" w:rsidRPr="00E66867" w:rsidRDefault="007370F2" w:rsidP="00FE08AA">
      <w:pPr>
        <w:pStyle w:val="MDPI23heading3"/>
        <w:rPr>
          <w:b/>
        </w:rPr>
      </w:pPr>
      <w:r>
        <w:t>2.3</w:t>
      </w:r>
      <w:r w:rsidR="00D4763C" w:rsidRPr="00E66867">
        <w:t xml:space="preserve">.2 </w:t>
      </w:r>
      <w:r w:rsidR="00C7110C" w:rsidRPr="00E66867">
        <w:t>Capacity</w:t>
      </w:r>
      <w:r w:rsidR="00DF6AC9" w:rsidRPr="00E66867">
        <w:t>-</w:t>
      </w:r>
      <w:r w:rsidR="00C7110C" w:rsidRPr="00E66867">
        <w:t>related factors</w:t>
      </w:r>
    </w:p>
    <w:p w14:paraId="47E2A7B8" w14:textId="59A5F062" w:rsidR="005152D9" w:rsidRDefault="005152D9" w:rsidP="00FE08AA">
      <w:pPr>
        <w:pStyle w:val="MDPI31text"/>
        <w:rPr>
          <w:b/>
        </w:rPr>
      </w:pPr>
      <w:r w:rsidRPr="00E66867">
        <w:t xml:space="preserve">The capacity to implement GHS </w:t>
      </w:r>
      <w:r w:rsidR="00117DD5" w:rsidRPr="00E66867">
        <w:t xml:space="preserve">requires </w:t>
      </w:r>
      <w:r w:rsidR="00A41276" w:rsidRPr="00E66867">
        <w:t xml:space="preserve">having resources at </w:t>
      </w:r>
      <w:r w:rsidR="00BC7898" w:rsidRPr="00E66867">
        <w:t xml:space="preserve">disposal for </w:t>
      </w:r>
      <w:r w:rsidR="00A41276" w:rsidRPr="00E66867">
        <w:t>developing</w:t>
      </w:r>
      <w:r w:rsidR="00BC7898" w:rsidRPr="00E66867">
        <w:t xml:space="preserve"> </w:t>
      </w:r>
      <w:r w:rsidR="00DF6AC9" w:rsidRPr="00E66867">
        <w:t xml:space="preserve">new or adjusting existing </w:t>
      </w:r>
      <w:r w:rsidR="00BC7898" w:rsidRPr="00E66867">
        <w:t>legislation</w:t>
      </w:r>
      <w:r w:rsidR="00DF6AC9" w:rsidRPr="00E66867">
        <w:t xml:space="preserve"> and guidance</w:t>
      </w:r>
      <w:r w:rsidR="00BC7898" w:rsidRPr="00E66867">
        <w:t>. GHS is a technical standard and as such it requires a high level of technical knowledge</w:t>
      </w:r>
      <w:r w:rsidR="00273DA8" w:rsidRPr="00E66867">
        <w:t>,</w:t>
      </w:r>
      <w:r w:rsidR="00BC7898" w:rsidRPr="00E66867">
        <w:t xml:space="preserve"> in addition to budgetary space for implementation costs and staff time </w:t>
      </w:r>
      <w:r w:rsidR="00117DD5" w:rsidRPr="00E66867">
        <w:t xml:space="preserve">in </w:t>
      </w:r>
      <w:r w:rsidR="00BC7898" w:rsidRPr="00E66867">
        <w:t>ministries and agencies. For the purpose of this study, capacity is categorized</w:t>
      </w:r>
      <w:r w:rsidRPr="00E66867">
        <w:t xml:space="preserve"> into financial and regulatory capacity</w:t>
      </w:r>
      <w:r w:rsidR="00BC7898" w:rsidRPr="00E66867">
        <w:t xml:space="preserve"> (Table 1)</w:t>
      </w:r>
      <w:r w:rsidRPr="00E66867">
        <w:t>.</w:t>
      </w:r>
      <w:r w:rsidR="00BC7898" w:rsidRPr="00E66867">
        <w:t xml:space="preserve"> </w:t>
      </w:r>
      <w:r w:rsidR="00D40D36">
        <w:t xml:space="preserve">Firstly, </w:t>
      </w:r>
      <w:r w:rsidR="00BC7898" w:rsidRPr="00E66867">
        <w:t xml:space="preserve">financial capacity, </w:t>
      </w:r>
      <w:r w:rsidR="00D40D36">
        <w:t xml:space="preserve">is </w:t>
      </w:r>
      <w:r w:rsidR="00BC7898" w:rsidRPr="00E66867">
        <w:t xml:space="preserve">represented here by the two indicators GDP and GDP per capita. </w:t>
      </w:r>
      <w:r w:rsidR="00AB0D3E" w:rsidRPr="00E66867">
        <w:t xml:space="preserve">These two indicators relate to the overall size of the economy which sets the frame for financial </w:t>
      </w:r>
      <w:r w:rsidR="00117DD5" w:rsidRPr="00E66867">
        <w:t xml:space="preserve">and thus also human </w:t>
      </w:r>
      <w:r w:rsidR="00AB0D3E" w:rsidRPr="00E66867">
        <w:t xml:space="preserve">resources </w:t>
      </w:r>
      <w:r w:rsidR="006D30EE" w:rsidRPr="00E66867">
        <w:t>of</w:t>
      </w:r>
      <w:r w:rsidR="00AB0D3E" w:rsidRPr="00E66867">
        <w:t xml:space="preserve"> the public sector.</w:t>
      </w:r>
      <w:r w:rsidR="00D06884">
        <w:t xml:space="preserve"> While the total GDP shows the total size of the economy, the GDP per capita reveals the size of the economy related to the number of citizens.</w:t>
      </w:r>
      <w:r w:rsidR="00AB0D3E" w:rsidRPr="00E66867">
        <w:t xml:space="preserve"> </w:t>
      </w:r>
      <w:r w:rsidR="00CF1A74" w:rsidRPr="00C57A30">
        <w:t>Regulatory capacity</w:t>
      </w:r>
      <w:r w:rsidR="00273DA8" w:rsidRPr="00C57A30">
        <w:t>, finally,</w:t>
      </w:r>
      <w:r w:rsidR="00AB0D3E" w:rsidRPr="00C57A30">
        <w:t xml:space="preserve"> is represented by an indicator</w:t>
      </w:r>
      <w:r w:rsidR="00D06884" w:rsidRPr="00C57A30">
        <w:t xml:space="preserve"> on </w:t>
      </w:r>
      <w:r w:rsidR="00631F43" w:rsidRPr="00C57A30">
        <w:t xml:space="preserve">government effectiveness </w:t>
      </w:r>
      <w:r w:rsidR="00867EB5">
        <w:t>developed by the Worldwide Gov</w:t>
      </w:r>
      <w:r w:rsidR="000867AC">
        <w:t>ernance Indicators project. The government effectiveness</w:t>
      </w:r>
      <w:r w:rsidR="00867EB5">
        <w:t xml:space="preserve"> indicator is based </w:t>
      </w:r>
      <w:r w:rsidR="00C57A30" w:rsidRPr="00C57A30">
        <w:t>on</w:t>
      </w:r>
      <w:r w:rsidR="00631F43" w:rsidRPr="00C57A30">
        <w:t xml:space="preserve"> </w:t>
      </w:r>
      <w:r w:rsidR="003E729C" w:rsidRPr="00C57A30">
        <w:t>perceptions</w:t>
      </w:r>
      <w:r w:rsidR="00631F43" w:rsidRPr="00C57A30">
        <w:t xml:space="preserve"> of “the quality of public services,</w:t>
      </w:r>
      <w:r w:rsidR="0051491C">
        <w:t xml:space="preserve"> the quality of</w:t>
      </w:r>
      <w:r w:rsidR="00C41631">
        <w:t xml:space="preserve"> the civil service and the degree of its independence from political pressures,</w:t>
      </w:r>
      <w:r w:rsidR="00631F43" w:rsidRPr="00C57A30">
        <w:t xml:space="preserve"> the quality of policy formulation and implementation, and the credibility of the government’s commitment to such policies</w:t>
      </w:r>
      <w:r w:rsidR="00C57A30" w:rsidRPr="00C57A30">
        <w:t xml:space="preserve">” </w:t>
      </w:r>
      <w:r w:rsidR="00C41631">
        <w:t>in</w:t>
      </w:r>
      <w:r w:rsidR="00C57A30" w:rsidRPr="00C57A30">
        <w:t xml:space="preserve"> a certain country</w:t>
      </w:r>
      <w:r w:rsidR="00F06F8E">
        <w:t xml:space="preserve">. </w:t>
      </w:r>
      <w:r w:rsidR="00C41631">
        <w:t xml:space="preserve">The data sources include surveys of firms and households and expert assessments of commercial business information providers, non-governmental </w:t>
      </w:r>
      <w:proofErr w:type="spellStart"/>
      <w:r w:rsidR="00C41631">
        <w:t>organisations</w:t>
      </w:r>
      <w:proofErr w:type="spellEnd"/>
      <w:r w:rsidR="00C41631">
        <w:t>, multilateral organization and other public sector bodies</w:t>
      </w:r>
      <w:r w:rsidR="009473CF" w:rsidRPr="00C57A30">
        <w:t xml:space="preserve"> </w:t>
      </w:r>
      <w:r w:rsidR="009473CF" w:rsidRPr="008E7EED">
        <w:rPr>
          <w:b/>
        </w:rPr>
        <w:fldChar w:fldCharType="begin"/>
      </w:r>
      <w:ins w:id="474" w:author="Linn Persson" w:date="2017-10-31T17:04:00Z">
        <w:r w:rsidR="00BF2E48">
          <w:instrText xml:space="preserve"> ADDIN ZOTERO_ITEM CSL_CITATION {"citationID":"a140npa6qq2","properties":{"formattedCitation":"[40]","plainCitation":"[40]"},"citationItems":[{"id":2610,"uris":["http://zotero.org/users/local/NS0ay0E0/items/SPJ7WDU2"],"uri":["http://zotero.org/users/local/NS0ay0E0/items/SPJ7WDU2"],"itemData":{"id":2610,"type":"article","title":"Policy research working paper 5430, the Worldwide Governance Indicators, Methodology and Analytical issues. The World Bank, Development Research Group, Macroeconomics and Growth Team, September 2010.","author":[{"family":"Kaufmann","given":"Daniel"},{"family":"Kraay","given":"Aart"},{"family":"Mastruzzi","given":"Massimo"}],"issued":{"date-parts":[["2010"]]}}}],"schema":"https://github.com/citation-style-language/schema/raw/master/csl-citation.json"} </w:instrText>
        </w:r>
      </w:ins>
      <w:del w:id="475" w:author="Linn Persson" w:date="2017-10-31T15:37:00Z">
        <w:r w:rsidR="00CC654C" w:rsidRPr="008E7EED" w:rsidDel="00E70A57">
          <w:delInstrText xml:space="preserve"> ADDIN ZOTERO_ITEM CSL_CITATION {"citationID":"a140npa6qq2","properties":{"formattedCitation":"[47]","plainCitation":"[47]"},"citationItems":[{"id":2610,"uris":["http://zotero.org/users/local/NS0ay0E0/items/SPJ7WDU2"],"uri":["http://zotero.org/users/local/NS0ay0E0/items/SPJ7WDU2"],"itemData":{"id":2610,"type":"article","title":"Policy research working paper 5430, the Worldwide Governance Indicators, Methodology and Analytical issues. The World Bank, Development Research Group, Macroeconomics and Growth Team, September 2010.","author":[{"family":"Kaufmann","given":"Daniel"},{"family":"Kraay","given":"Aart"},{"family":"Mastruzzi","given":"Massimo"}],"issued":{"date-parts":[["2010"]]}}}],"schema":"https://github.com/citation-style-language/schema/raw/master/csl-citation.json"} </w:delInstrText>
        </w:r>
      </w:del>
      <w:r w:rsidR="009473CF" w:rsidRPr="008E7EED">
        <w:rPr>
          <w:b/>
        </w:rPr>
        <w:fldChar w:fldCharType="separate"/>
      </w:r>
      <w:ins w:id="476" w:author="Linn Persson" w:date="2017-10-31T17:04:00Z">
        <w:r w:rsidR="00BF2E48" w:rsidRPr="00BF2E48">
          <w:t>[40]</w:t>
        </w:r>
      </w:ins>
      <w:del w:id="477" w:author="Linn Persson" w:date="2017-10-31T15:37:00Z">
        <w:r w:rsidR="00CC654C" w:rsidRPr="00BF2E48" w:rsidDel="00E70A57">
          <w:delText>[47]</w:delText>
        </w:r>
      </w:del>
      <w:r w:rsidR="009473CF" w:rsidRPr="008E7EED">
        <w:rPr>
          <w:b/>
        </w:rPr>
        <w:fldChar w:fldCharType="end"/>
      </w:r>
      <w:r w:rsidR="00AB0D3E" w:rsidRPr="005F414A">
        <w:t xml:space="preserve"> </w:t>
      </w:r>
      <w:r w:rsidR="00DC6C8D" w:rsidRPr="005F414A">
        <w:t>.</w:t>
      </w:r>
      <w:r w:rsidR="00DC6C8D" w:rsidRPr="00E66867">
        <w:t xml:space="preserve"> </w:t>
      </w:r>
    </w:p>
    <w:p w14:paraId="62C2DA65" w14:textId="77777777" w:rsidR="008E7EED" w:rsidRPr="008E7EED" w:rsidRDefault="008E7EED" w:rsidP="008E7EED">
      <w:pPr>
        <w:rPr>
          <w:lang w:bidi="en-US"/>
        </w:rPr>
      </w:pPr>
    </w:p>
    <w:p w14:paraId="3B9C7B6B" w14:textId="07C11B4D" w:rsidR="003E009E" w:rsidRDefault="007064FB" w:rsidP="00FE08AA">
      <w:pPr>
        <w:pStyle w:val="MDPI41tablecaption"/>
        <w:jc w:val="center"/>
      </w:pPr>
      <w:r w:rsidRPr="00FE08AA">
        <w:rPr>
          <w:b/>
          <w:szCs w:val="20"/>
        </w:rPr>
        <w:t>T</w:t>
      </w:r>
      <w:r w:rsidRPr="0013643D">
        <w:rPr>
          <w:szCs w:val="20"/>
        </w:rPr>
        <w:t xml:space="preserve">able </w:t>
      </w:r>
      <w:r w:rsidR="00A00448" w:rsidRPr="0013643D">
        <w:rPr>
          <w:szCs w:val="20"/>
        </w:rPr>
        <w:fldChar w:fldCharType="begin"/>
      </w:r>
      <w:r w:rsidR="00A00448" w:rsidRPr="0013643D">
        <w:rPr>
          <w:szCs w:val="20"/>
        </w:rPr>
        <w:instrText xml:space="preserve"> SEQ Table \* ARABIC </w:instrText>
      </w:r>
      <w:r w:rsidR="00A00448" w:rsidRPr="0013643D">
        <w:rPr>
          <w:szCs w:val="20"/>
        </w:rPr>
        <w:fldChar w:fldCharType="separate"/>
      </w:r>
      <w:r w:rsidR="007250A4">
        <w:rPr>
          <w:noProof/>
          <w:szCs w:val="20"/>
        </w:rPr>
        <w:t>1</w:t>
      </w:r>
      <w:r w:rsidR="00A00448" w:rsidRPr="0013643D">
        <w:rPr>
          <w:noProof/>
          <w:szCs w:val="20"/>
        </w:rPr>
        <w:fldChar w:fldCharType="end"/>
      </w:r>
      <w:r w:rsidR="003E009E" w:rsidRPr="0013643D">
        <w:rPr>
          <w:szCs w:val="20"/>
        </w:rPr>
        <w:t>.</w:t>
      </w:r>
      <w:r w:rsidR="003E009E">
        <w:t xml:space="preserve"> </w:t>
      </w:r>
      <w:r w:rsidR="007B6611">
        <w:rPr>
          <w:snapToGrid w:val="0"/>
        </w:rPr>
        <w:t xml:space="preserve">Possible factors </w:t>
      </w:r>
      <w:r w:rsidR="003E009E" w:rsidRPr="00BD3DC5">
        <w:rPr>
          <w:snapToGrid w:val="0"/>
        </w:rPr>
        <w:t>influencing state</w:t>
      </w:r>
      <w:r w:rsidR="000878F0">
        <w:rPr>
          <w:snapToGrid w:val="0"/>
        </w:rPr>
        <w:t>s’</w:t>
      </w:r>
      <w:r w:rsidR="003E009E" w:rsidRPr="00BD3DC5">
        <w:rPr>
          <w:snapToGrid w:val="0"/>
        </w:rPr>
        <w:t xml:space="preserve"> implementation of GHS</w:t>
      </w:r>
      <w:r w:rsidR="00C05996">
        <w:rPr>
          <w:snapToGrid w:val="0"/>
        </w:rPr>
        <w:t xml:space="preserve"> and </w:t>
      </w:r>
      <w:r w:rsidR="000878F0">
        <w:rPr>
          <w:snapToGrid w:val="0"/>
        </w:rPr>
        <w:t xml:space="preserve">their </w:t>
      </w:r>
      <w:r w:rsidR="00C05996">
        <w:rPr>
          <w:snapToGrid w:val="0"/>
        </w:rPr>
        <w:t xml:space="preserve">indicators </w:t>
      </w:r>
    </w:p>
    <w:tbl>
      <w:tblPr>
        <w:tblStyle w:val="Mdeck5tablebodythreelines"/>
        <w:tblW w:w="0" w:type="auto"/>
        <w:tblBorders>
          <w:top w:val="single" w:sz="4" w:space="0" w:color="auto"/>
          <w:bottom w:val="single" w:sz="4" w:space="0" w:color="auto"/>
        </w:tblBorders>
        <w:tblLayout w:type="fixed"/>
        <w:tblLook w:val="04A0" w:firstRow="1" w:lastRow="0" w:firstColumn="1" w:lastColumn="0" w:noHBand="0" w:noVBand="1"/>
      </w:tblPr>
      <w:tblGrid>
        <w:gridCol w:w="2731"/>
        <w:gridCol w:w="2731"/>
        <w:gridCol w:w="2732"/>
      </w:tblGrid>
      <w:tr w:rsidR="003E009E" w:rsidRPr="00BA269B" w14:paraId="4461B9DA" w14:textId="77777777" w:rsidTr="00923289">
        <w:trPr>
          <w:cnfStyle w:val="100000000000" w:firstRow="1" w:lastRow="0" w:firstColumn="0" w:lastColumn="0" w:oddVBand="0" w:evenVBand="0" w:oddHBand="0" w:evenHBand="0" w:firstRowFirstColumn="0" w:firstRowLastColumn="0" w:lastRowFirstColumn="0" w:lastRowLastColumn="0"/>
        </w:trPr>
        <w:tc>
          <w:tcPr>
            <w:tcW w:w="2731" w:type="dxa"/>
            <w:tcBorders>
              <w:top w:val="none" w:sz="0" w:space="0" w:color="auto"/>
              <w:left w:val="none" w:sz="0" w:space="0" w:color="auto"/>
              <w:right w:val="none" w:sz="0" w:space="0" w:color="auto"/>
              <w:tl2br w:val="none" w:sz="0" w:space="0" w:color="auto"/>
              <w:tr2bl w:val="none" w:sz="0" w:space="0" w:color="auto"/>
            </w:tcBorders>
          </w:tcPr>
          <w:p w14:paraId="555F81C6" w14:textId="77777777" w:rsidR="003E009E" w:rsidRPr="00BA269B" w:rsidRDefault="0016272D" w:rsidP="00BB42E5">
            <w:pPr>
              <w:pStyle w:val="MDPI42tablebody"/>
              <w:spacing w:line="240" w:lineRule="auto"/>
              <w:rPr>
                <w:b/>
                <w:sz w:val="20"/>
                <w:lang w:val="en-US"/>
              </w:rPr>
            </w:pPr>
            <w:r w:rsidRPr="00BA269B">
              <w:rPr>
                <w:b/>
                <w:sz w:val="20"/>
                <w:lang w:val="en-US"/>
              </w:rPr>
              <w:t>Factor</w:t>
            </w:r>
          </w:p>
        </w:tc>
        <w:tc>
          <w:tcPr>
            <w:tcW w:w="2731" w:type="dxa"/>
            <w:tcBorders>
              <w:top w:val="none" w:sz="0" w:space="0" w:color="auto"/>
              <w:left w:val="none" w:sz="0" w:space="0" w:color="auto"/>
              <w:right w:val="none" w:sz="0" w:space="0" w:color="auto"/>
              <w:tl2br w:val="none" w:sz="0" w:space="0" w:color="auto"/>
              <w:tr2bl w:val="none" w:sz="0" w:space="0" w:color="auto"/>
            </w:tcBorders>
          </w:tcPr>
          <w:p w14:paraId="12397EEA" w14:textId="3773CBB7" w:rsidR="003E009E" w:rsidRPr="00BA269B" w:rsidRDefault="0092126C" w:rsidP="00BB42E5">
            <w:pPr>
              <w:pStyle w:val="MDPI42tablebody"/>
              <w:spacing w:line="240" w:lineRule="auto"/>
              <w:ind w:left="360"/>
              <w:rPr>
                <w:b/>
                <w:sz w:val="20"/>
                <w:lang w:val="en-US"/>
              </w:rPr>
            </w:pPr>
            <w:r>
              <w:rPr>
                <w:b/>
                <w:sz w:val="20"/>
                <w:lang w:val="en-US"/>
              </w:rPr>
              <w:t>I</w:t>
            </w:r>
            <w:r w:rsidR="0016272D" w:rsidRPr="00BA269B">
              <w:rPr>
                <w:b/>
                <w:sz w:val="20"/>
                <w:lang w:val="en-US"/>
              </w:rPr>
              <w:t>ndicator</w:t>
            </w:r>
          </w:p>
        </w:tc>
        <w:tc>
          <w:tcPr>
            <w:tcW w:w="2732" w:type="dxa"/>
            <w:tcBorders>
              <w:top w:val="none" w:sz="0" w:space="0" w:color="auto"/>
              <w:left w:val="none" w:sz="0" w:space="0" w:color="auto"/>
              <w:right w:val="none" w:sz="0" w:space="0" w:color="auto"/>
              <w:tl2br w:val="none" w:sz="0" w:space="0" w:color="auto"/>
              <w:tr2bl w:val="none" w:sz="0" w:space="0" w:color="auto"/>
            </w:tcBorders>
          </w:tcPr>
          <w:p w14:paraId="4A040FDD" w14:textId="77777777" w:rsidR="003E009E" w:rsidRPr="00BA269B" w:rsidRDefault="0016272D" w:rsidP="00BB42E5">
            <w:pPr>
              <w:pStyle w:val="MDPI42tablebody"/>
              <w:spacing w:line="240" w:lineRule="auto"/>
              <w:rPr>
                <w:b/>
                <w:sz w:val="20"/>
                <w:lang w:val="en-US"/>
              </w:rPr>
            </w:pPr>
            <w:r w:rsidRPr="00BA269B">
              <w:rPr>
                <w:b/>
                <w:sz w:val="20"/>
                <w:lang w:val="en-US"/>
              </w:rPr>
              <w:t>Comment</w:t>
            </w:r>
          </w:p>
        </w:tc>
      </w:tr>
      <w:tr w:rsidR="00274D2E" w:rsidRPr="00BA269B" w14:paraId="07E76B22" w14:textId="77777777" w:rsidTr="00923289">
        <w:tc>
          <w:tcPr>
            <w:tcW w:w="2731" w:type="dxa"/>
            <w:tcBorders>
              <w:top w:val="single" w:sz="4" w:space="0" w:color="auto"/>
              <w:bottom w:val="nil"/>
            </w:tcBorders>
          </w:tcPr>
          <w:p w14:paraId="62D29011" w14:textId="633CBBCD" w:rsidR="00274D2E" w:rsidRPr="00BA269B" w:rsidRDefault="00274D2E" w:rsidP="00BB42E5">
            <w:pPr>
              <w:pStyle w:val="MDPI42tablebody"/>
              <w:spacing w:line="240" w:lineRule="auto"/>
              <w:rPr>
                <w:b/>
                <w:lang w:val="en-US"/>
              </w:rPr>
            </w:pPr>
            <w:r w:rsidRPr="00BA269B">
              <w:rPr>
                <w:b/>
                <w:lang w:val="en-US"/>
              </w:rPr>
              <w:t>Motivational</w:t>
            </w:r>
            <w:r w:rsidR="0092126C">
              <w:rPr>
                <w:b/>
                <w:lang w:val="en-US"/>
              </w:rPr>
              <w:t xml:space="preserve"> factors</w:t>
            </w:r>
          </w:p>
        </w:tc>
        <w:tc>
          <w:tcPr>
            <w:tcW w:w="2731" w:type="dxa"/>
            <w:tcBorders>
              <w:top w:val="single" w:sz="4" w:space="0" w:color="auto"/>
              <w:bottom w:val="nil"/>
            </w:tcBorders>
          </w:tcPr>
          <w:p w14:paraId="0E01A486" w14:textId="77777777" w:rsidR="00274D2E" w:rsidRPr="00BA269B" w:rsidRDefault="00274D2E" w:rsidP="00BB42E5">
            <w:pPr>
              <w:pStyle w:val="MDPI42tablebody"/>
              <w:spacing w:line="240" w:lineRule="auto"/>
              <w:ind w:left="360"/>
              <w:rPr>
                <w:snapToGrid/>
              </w:rPr>
            </w:pPr>
          </w:p>
        </w:tc>
        <w:tc>
          <w:tcPr>
            <w:tcW w:w="2732" w:type="dxa"/>
            <w:tcBorders>
              <w:top w:val="single" w:sz="4" w:space="0" w:color="auto"/>
              <w:bottom w:val="nil"/>
            </w:tcBorders>
          </w:tcPr>
          <w:p w14:paraId="4B1DF8DF" w14:textId="77777777" w:rsidR="00274D2E" w:rsidRPr="00BA269B" w:rsidRDefault="00274D2E" w:rsidP="00BB42E5">
            <w:pPr>
              <w:pStyle w:val="MDPI42tablebody"/>
              <w:spacing w:line="240" w:lineRule="auto"/>
            </w:pPr>
          </w:p>
        </w:tc>
      </w:tr>
      <w:tr w:rsidR="003E009E" w:rsidRPr="00BA269B" w14:paraId="475D3035" w14:textId="77777777" w:rsidTr="00923289">
        <w:tc>
          <w:tcPr>
            <w:tcW w:w="2731" w:type="dxa"/>
            <w:tcBorders>
              <w:top w:val="nil"/>
            </w:tcBorders>
          </w:tcPr>
          <w:p w14:paraId="5CA5096A" w14:textId="77777777" w:rsidR="003E009E" w:rsidRPr="00BA269B" w:rsidRDefault="00274D2E" w:rsidP="00BB42E5">
            <w:pPr>
              <w:pStyle w:val="MDPI42tablebody"/>
              <w:spacing w:line="240" w:lineRule="auto"/>
              <w:rPr>
                <w:i/>
                <w:lang w:val="en-US"/>
              </w:rPr>
            </w:pPr>
            <w:r w:rsidRPr="00BA269B">
              <w:rPr>
                <w:i/>
                <w:snapToGrid/>
                <w:lang w:val="en-US"/>
              </w:rPr>
              <w:t>Reduction of trade barriers</w:t>
            </w:r>
          </w:p>
        </w:tc>
        <w:tc>
          <w:tcPr>
            <w:tcW w:w="2731" w:type="dxa"/>
            <w:tcBorders>
              <w:top w:val="nil"/>
            </w:tcBorders>
          </w:tcPr>
          <w:p w14:paraId="76B074D3" w14:textId="77777777" w:rsidR="003E009E" w:rsidRPr="00BA269B" w:rsidRDefault="00274D2E" w:rsidP="00BB42E5">
            <w:pPr>
              <w:pStyle w:val="MDPI42tablebody"/>
              <w:spacing w:line="240" w:lineRule="auto"/>
              <w:ind w:left="360"/>
              <w:jc w:val="left"/>
              <w:rPr>
                <w:lang w:val="en-US"/>
              </w:rPr>
            </w:pPr>
            <w:r w:rsidRPr="00BA269B">
              <w:rPr>
                <w:snapToGrid/>
                <w:lang w:val="en-US"/>
              </w:rPr>
              <w:t>WTO membership</w:t>
            </w:r>
          </w:p>
        </w:tc>
        <w:tc>
          <w:tcPr>
            <w:tcW w:w="2732" w:type="dxa"/>
            <w:tcBorders>
              <w:top w:val="nil"/>
            </w:tcBorders>
          </w:tcPr>
          <w:p w14:paraId="72D6A419" w14:textId="77777777" w:rsidR="003E009E" w:rsidRPr="00BA269B" w:rsidRDefault="003E009E" w:rsidP="00BB42E5">
            <w:pPr>
              <w:pStyle w:val="MDPI42tablebody"/>
              <w:spacing w:line="240" w:lineRule="auto"/>
              <w:jc w:val="left"/>
              <w:rPr>
                <w:lang w:val="en-US"/>
              </w:rPr>
            </w:pPr>
          </w:p>
        </w:tc>
      </w:tr>
      <w:tr w:rsidR="001138F4" w:rsidRPr="00BA269B" w14:paraId="34D6D7BB" w14:textId="77777777" w:rsidTr="00923289">
        <w:tc>
          <w:tcPr>
            <w:tcW w:w="2731" w:type="dxa"/>
            <w:tcBorders>
              <w:top w:val="nil"/>
            </w:tcBorders>
          </w:tcPr>
          <w:p w14:paraId="343BF997" w14:textId="77777777" w:rsidR="001138F4" w:rsidRPr="00BA269B" w:rsidRDefault="001138F4" w:rsidP="00BB42E5">
            <w:pPr>
              <w:pStyle w:val="MDPI42tablebody"/>
              <w:spacing w:line="240" w:lineRule="auto"/>
              <w:rPr>
                <w:i/>
                <w:snapToGrid/>
              </w:rPr>
            </w:pPr>
          </w:p>
        </w:tc>
        <w:tc>
          <w:tcPr>
            <w:tcW w:w="2731" w:type="dxa"/>
            <w:tcBorders>
              <w:top w:val="nil"/>
            </w:tcBorders>
          </w:tcPr>
          <w:p w14:paraId="17F9EDF4" w14:textId="77777777" w:rsidR="000377D3" w:rsidRDefault="000377D3" w:rsidP="00BB42E5">
            <w:pPr>
              <w:pStyle w:val="MDPI42tablebody"/>
              <w:spacing w:line="240" w:lineRule="auto"/>
              <w:ind w:left="360"/>
              <w:jc w:val="left"/>
              <w:rPr>
                <w:snapToGrid/>
              </w:rPr>
            </w:pPr>
          </w:p>
          <w:p w14:paraId="4513065A" w14:textId="196AA808" w:rsidR="001138F4" w:rsidRPr="00BA269B" w:rsidRDefault="001138F4" w:rsidP="00BB42E5">
            <w:pPr>
              <w:pStyle w:val="MDPI42tablebody"/>
              <w:spacing w:line="240" w:lineRule="auto"/>
              <w:ind w:left="360"/>
              <w:jc w:val="left"/>
              <w:rPr>
                <w:snapToGrid/>
              </w:rPr>
            </w:pPr>
            <w:r w:rsidRPr="00BA269B">
              <w:rPr>
                <w:snapToGrid/>
              </w:rPr>
              <w:t>Trade Open</w:t>
            </w:r>
            <w:r w:rsidR="0079670D">
              <w:rPr>
                <w:snapToGrid/>
              </w:rPr>
              <w:t>n</w:t>
            </w:r>
            <w:r w:rsidRPr="00BA269B">
              <w:rPr>
                <w:snapToGrid/>
              </w:rPr>
              <w:t>ess Index</w:t>
            </w:r>
          </w:p>
        </w:tc>
        <w:tc>
          <w:tcPr>
            <w:tcW w:w="2732" w:type="dxa"/>
            <w:tcBorders>
              <w:top w:val="nil"/>
            </w:tcBorders>
          </w:tcPr>
          <w:p w14:paraId="3AD4B2AE" w14:textId="77777777" w:rsidR="001138F4" w:rsidRPr="00BA269B" w:rsidRDefault="001138F4" w:rsidP="00BB42E5">
            <w:pPr>
              <w:pStyle w:val="MDPI42tablebody"/>
              <w:spacing w:line="240" w:lineRule="auto"/>
            </w:pPr>
          </w:p>
        </w:tc>
      </w:tr>
      <w:tr w:rsidR="00D85800" w:rsidRPr="00BA269B" w14:paraId="37CEEC9A" w14:textId="77777777" w:rsidTr="00923289">
        <w:tc>
          <w:tcPr>
            <w:tcW w:w="2731" w:type="dxa"/>
            <w:vAlign w:val="top"/>
          </w:tcPr>
          <w:p w14:paraId="560C7BB2" w14:textId="77777777" w:rsidR="000377D3" w:rsidRDefault="000377D3" w:rsidP="00BB42E5">
            <w:pPr>
              <w:pStyle w:val="MDPI42tablebody"/>
              <w:spacing w:line="240" w:lineRule="auto"/>
              <w:rPr>
                <w:i/>
                <w:snapToGrid/>
                <w:lang w:val="en-US"/>
              </w:rPr>
            </w:pPr>
          </w:p>
          <w:p w14:paraId="4AD53D8A" w14:textId="77777777" w:rsidR="00D85800" w:rsidRPr="00BA269B" w:rsidRDefault="00D85800" w:rsidP="00BB42E5">
            <w:pPr>
              <w:pStyle w:val="MDPI42tablebody"/>
              <w:spacing w:line="240" w:lineRule="auto"/>
              <w:rPr>
                <w:b/>
                <w:i/>
                <w:lang w:val="en-US"/>
              </w:rPr>
            </w:pPr>
            <w:r w:rsidRPr="00BA269B">
              <w:rPr>
                <w:i/>
                <w:snapToGrid/>
                <w:lang w:val="en-US"/>
              </w:rPr>
              <w:t xml:space="preserve">Commitment to </w:t>
            </w:r>
            <w:r w:rsidR="008C1656" w:rsidRPr="00BA269B">
              <w:rPr>
                <w:i/>
                <w:snapToGrid/>
                <w:lang w:val="en-US"/>
              </w:rPr>
              <w:t xml:space="preserve">occupational </w:t>
            </w:r>
            <w:r w:rsidRPr="00BA269B">
              <w:rPr>
                <w:i/>
                <w:snapToGrid/>
                <w:lang w:val="en-US"/>
              </w:rPr>
              <w:t>safety</w:t>
            </w:r>
          </w:p>
        </w:tc>
        <w:tc>
          <w:tcPr>
            <w:tcW w:w="2731" w:type="dxa"/>
            <w:vAlign w:val="top"/>
          </w:tcPr>
          <w:p w14:paraId="13F6ECAC" w14:textId="77777777" w:rsidR="000377D3" w:rsidRDefault="000377D3" w:rsidP="00BB42E5">
            <w:pPr>
              <w:pStyle w:val="MDPI42tablebody"/>
              <w:spacing w:line="240" w:lineRule="auto"/>
              <w:ind w:left="360"/>
              <w:jc w:val="left"/>
              <w:rPr>
                <w:snapToGrid/>
                <w:lang w:val="en-US"/>
              </w:rPr>
            </w:pPr>
          </w:p>
          <w:p w14:paraId="00677E69" w14:textId="77777777" w:rsidR="00D85800" w:rsidRPr="00BA269B" w:rsidRDefault="00D85800" w:rsidP="00BB42E5">
            <w:pPr>
              <w:pStyle w:val="MDPI42tablebody"/>
              <w:spacing w:line="240" w:lineRule="auto"/>
              <w:ind w:left="360"/>
              <w:jc w:val="left"/>
              <w:rPr>
                <w:snapToGrid/>
                <w:lang w:val="en-US"/>
              </w:rPr>
            </w:pPr>
            <w:r w:rsidRPr="00BA269B">
              <w:rPr>
                <w:snapToGrid/>
                <w:lang w:val="en-US"/>
              </w:rPr>
              <w:t xml:space="preserve">ILO convention ratifications </w:t>
            </w:r>
          </w:p>
        </w:tc>
        <w:tc>
          <w:tcPr>
            <w:tcW w:w="2732" w:type="dxa"/>
          </w:tcPr>
          <w:p w14:paraId="199B7E7E" w14:textId="77777777" w:rsidR="000377D3" w:rsidRDefault="000377D3" w:rsidP="00BB42E5">
            <w:pPr>
              <w:pStyle w:val="MDPI42tablebody"/>
              <w:spacing w:line="240" w:lineRule="auto"/>
              <w:jc w:val="left"/>
              <w:rPr>
                <w:lang w:val="en-US"/>
              </w:rPr>
            </w:pPr>
          </w:p>
          <w:p w14:paraId="40A80BC5" w14:textId="08235563" w:rsidR="00D85800" w:rsidRPr="00BA269B" w:rsidRDefault="00FA6CE0" w:rsidP="00BB42E5">
            <w:pPr>
              <w:pStyle w:val="MDPI42tablebody"/>
              <w:spacing w:line="240" w:lineRule="auto"/>
              <w:jc w:val="left"/>
              <w:rPr>
                <w:lang w:val="en-US"/>
              </w:rPr>
            </w:pPr>
            <w:r w:rsidRPr="00BA269B">
              <w:rPr>
                <w:lang w:val="en-US"/>
              </w:rPr>
              <w:t xml:space="preserve">ILO conventions related to occupational safety of hazardous chemicals: ILO 155, ILO </w:t>
            </w:r>
            <w:r w:rsidR="00C05996">
              <w:rPr>
                <w:lang w:val="en-US"/>
              </w:rPr>
              <w:t>170 and ILO 174</w:t>
            </w:r>
            <w:r w:rsidR="00BA269B" w:rsidRPr="00BA269B">
              <w:rPr>
                <w:vertAlign w:val="superscript"/>
                <w:lang w:val="en-US"/>
              </w:rPr>
              <w:t xml:space="preserve"> 1</w:t>
            </w:r>
          </w:p>
        </w:tc>
      </w:tr>
      <w:tr w:rsidR="00D85800" w:rsidRPr="00BA269B" w14:paraId="4EE2BFD8" w14:textId="77777777" w:rsidTr="00923289">
        <w:tc>
          <w:tcPr>
            <w:tcW w:w="2731" w:type="dxa"/>
            <w:vAlign w:val="top"/>
          </w:tcPr>
          <w:p w14:paraId="5FB5D82E" w14:textId="77777777" w:rsidR="000377D3" w:rsidRDefault="000377D3" w:rsidP="00BB42E5">
            <w:pPr>
              <w:pStyle w:val="MDPI42tablebody"/>
              <w:spacing w:line="240" w:lineRule="auto"/>
              <w:rPr>
                <w:i/>
                <w:snapToGrid/>
                <w:lang w:val="en-US"/>
              </w:rPr>
            </w:pPr>
          </w:p>
          <w:p w14:paraId="33A5B4F0" w14:textId="6C46302E" w:rsidR="00D85800" w:rsidRPr="00BA269B" w:rsidRDefault="00D85800" w:rsidP="00BB42E5">
            <w:pPr>
              <w:pStyle w:val="MDPI42tablebody"/>
              <w:spacing w:line="240" w:lineRule="auto"/>
              <w:rPr>
                <w:i/>
                <w:snapToGrid/>
                <w:lang w:val="en-US"/>
              </w:rPr>
            </w:pPr>
            <w:r w:rsidRPr="00BA269B">
              <w:rPr>
                <w:i/>
                <w:snapToGrid/>
                <w:lang w:val="en-US"/>
              </w:rPr>
              <w:t xml:space="preserve">Commitment to sound management of chemicals </w:t>
            </w:r>
          </w:p>
        </w:tc>
        <w:tc>
          <w:tcPr>
            <w:tcW w:w="2731" w:type="dxa"/>
            <w:vAlign w:val="top"/>
          </w:tcPr>
          <w:p w14:paraId="1B6561B2" w14:textId="77777777" w:rsidR="000377D3" w:rsidRDefault="000377D3" w:rsidP="00BB42E5">
            <w:pPr>
              <w:pStyle w:val="MDPI42tablebody"/>
              <w:spacing w:line="240" w:lineRule="auto"/>
              <w:ind w:left="360"/>
              <w:jc w:val="left"/>
              <w:rPr>
                <w:snapToGrid/>
                <w:lang w:val="en-US"/>
              </w:rPr>
            </w:pPr>
          </w:p>
          <w:p w14:paraId="16E24A21" w14:textId="725AAB2A" w:rsidR="00D85800" w:rsidRPr="00BA269B" w:rsidRDefault="00D85800" w:rsidP="00BB42E5">
            <w:pPr>
              <w:pStyle w:val="MDPI42tablebody"/>
              <w:spacing w:line="240" w:lineRule="auto"/>
              <w:ind w:left="360"/>
              <w:jc w:val="left"/>
              <w:rPr>
                <w:snapToGrid/>
                <w:lang w:val="en-US"/>
              </w:rPr>
            </w:pPr>
            <w:r w:rsidRPr="00BA269B">
              <w:rPr>
                <w:snapToGrid/>
                <w:lang w:val="en-US"/>
              </w:rPr>
              <w:t xml:space="preserve">Ratification </w:t>
            </w:r>
            <w:r w:rsidR="000377D3">
              <w:rPr>
                <w:snapToGrid/>
                <w:lang w:val="en-US"/>
              </w:rPr>
              <w:t>of</w:t>
            </w:r>
            <w:r w:rsidR="00394E07" w:rsidRPr="00BA269B">
              <w:rPr>
                <w:snapToGrid/>
                <w:lang w:val="en-US"/>
              </w:rPr>
              <w:t xml:space="preserve"> the</w:t>
            </w:r>
            <w:r w:rsidRPr="00BA269B">
              <w:rPr>
                <w:snapToGrid/>
                <w:lang w:val="en-US"/>
              </w:rPr>
              <w:t xml:space="preserve"> chemical conventions</w:t>
            </w:r>
          </w:p>
          <w:p w14:paraId="500DADC6" w14:textId="77777777" w:rsidR="00D85800" w:rsidRPr="00BA269B" w:rsidRDefault="00D85800" w:rsidP="00BB42E5">
            <w:pPr>
              <w:pStyle w:val="MDPI42tablebody"/>
              <w:spacing w:line="240" w:lineRule="auto"/>
              <w:jc w:val="left"/>
              <w:rPr>
                <w:snapToGrid/>
                <w:lang w:val="en-US"/>
              </w:rPr>
            </w:pPr>
          </w:p>
        </w:tc>
        <w:tc>
          <w:tcPr>
            <w:tcW w:w="2732" w:type="dxa"/>
          </w:tcPr>
          <w:p w14:paraId="17F50293" w14:textId="5BBE5875" w:rsidR="00D85800" w:rsidRPr="00BA269B" w:rsidRDefault="00482B47" w:rsidP="00BB42E5">
            <w:pPr>
              <w:pStyle w:val="MDPI42tablebody"/>
              <w:spacing w:line="240" w:lineRule="auto"/>
              <w:jc w:val="left"/>
              <w:rPr>
                <w:lang w:val="en-US"/>
              </w:rPr>
            </w:pPr>
            <w:r>
              <w:rPr>
                <w:lang w:val="en-US"/>
              </w:rPr>
              <w:t xml:space="preserve">The </w:t>
            </w:r>
            <w:r w:rsidR="00394E07" w:rsidRPr="00BA269B">
              <w:rPr>
                <w:lang w:val="en-US"/>
              </w:rPr>
              <w:t xml:space="preserve">Stockholm, Basel and </w:t>
            </w:r>
            <w:r w:rsidR="00C7110C">
              <w:rPr>
                <w:lang w:val="en-US"/>
              </w:rPr>
              <w:t>Rotterdam</w:t>
            </w:r>
            <w:r>
              <w:rPr>
                <w:lang w:val="en-US"/>
              </w:rPr>
              <w:t xml:space="preserve"> conventions</w:t>
            </w:r>
            <w:r w:rsidR="001B319D">
              <w:rPr>
                <w:rStyle w:val="FootnoteReference"/>
                <w:lang w:val="en-US"/>
              </w:rPr>
              <w:footnoteReference w:id="4"/>
            </w:r>
          </w:p>
        </w:tc>
      </w:tr>
      <w:tr w:rsidR="00D85800" w:rsidRPr="00BA269B" w14:paraId="193354D9" w14:textId="77777777" w:rsidTr="00923289">
        <w:tc>
          <w:tcPr>
            <w:tcW w:w="2731" w:type="dxa"/>
            <w:vAlign w:val="top"/>
          </w:tcPr>
          <w:p w14:paraId="49D0432F" w14:textId="77777777" w:rsidR="00D85800" w:rsidRPr="00BA269B" w:rsidRDefault="00D85800" w:rsidP="00BB42E5">
            <w:pPr>
              <w:pStyle w:val="MDPI42tablebody"/>
              <w:spacing w:line="240" w:lineRule="auto"/>
              <w:rPr>
                <w:i/>
                <w:snapToGrid/>
                <w:lang w:val="en-US"/>
              </w:rPr>
            </w:pPr>
          </w:p>
        </w:tc>
        <w:tc>
          <w:tcPr>
            <w:tcW w:w="2731" w:type="dxa"/>
            <w:vAlign w:val="top"/>
          </w:tcPr>
          <w:p w14:paraId="17C23D2D" w14:textId="77777777" w:rsidR="00D85800" w:rsidRPr="00BA269B" w:rsidRDefault="00D85800" w:rsidP="00BB42E5">
            <w:pPr>
              <w:pStyle w:val="MDPI42tablebody"/>
              <w:spacing w:line="240" w:lineRule="auto"/>
              <w:ind w:left="360"/>
              <w:jc w:val="left"/>
              <w:rPr>
                <w:snapToGrid/>
                <w:lang w:val="en-US"/>
              </w:rPr>
            </w:pPr>
            <w:r w:rsidRPr="00BA269B">
              <w:rPr>
                <w:snapToGrid/>
                <w:lang w:val="en-US"/>
              </w:rPr>
              <w:t>Participation in SAICM</w:t>
            </w:r>
          </w:p>
        </w:tc>
        <w:tc>
          <w:tcPr>
            <w:tcW w:w="2732" w:type="dxa"/>
          </w:tcPr>
          <w:p w14:paraId="0A8B4EF9" w14:textId="340B9B54" w:rsidR="00D85800" w:rsidRPr="00BA269B" w:rsidRDefault="00DC6C8D" w:rsidP="00BB42E5">
            <w:pPr>
              <w:pStyle w:val="MDPI42tablebody"/>
              <w:spacing w:line="240" w:lineRule="auto"/>
              <w:jc w:val="left"/>
            </w:pPr>
            <w:r>
              <w:t>A</w:t>
            </w:r>
            <w:r w:rsidR="00D85800" w:rsidRPr="00BA269B">
              <w:t xml:space="preserve">ppointment of </w:t>
            </w:r>
            <w:r w:rsidR="00654BB6">
              <w:t xml:space="preserve">a </w:t>
            </w:r>
            <w:r w:rsidR="00D85800" w:rsidRPr="00BA269B">
              <w:t>SAICM focal point</w:t>
            </w:r>
          </w:p>
        </w:tc>
      </w:tr>
      <w:tr w:rsidR="004B4487" w:rsidRPr="00BA269B" w14:paraId="49A928D0" w14:textId="77777777" w:rsidTr="00923289">
        <w:tc>
          <w:tcPr>
            <w:tcW w:w="2731" w:type="dxa"/>
            <w:vAlign w:val="top"/>
          </w:tcPr>
          <w:p w14:paraId="6610C704" w14:textId="77777777" w:rsidR="004B4487" w:rsidRDefault="004B4487" w:rsidP="00D620DF">
            <w:pPr>
              <w:pStyle w:val="MDPI42tablebody"/>
              <w:spacing w:line="240" w:lineRule="auto"/>
              <w:rPr>
                <w:i/>
                <w:snapToGrid/>
              </w:rPr>
            </w:pPr>
          </w:p>
          <w:p w14:paraId="2E080153" w14:textId="07B5B596" w:rsidR="004B4487" w:rsidRPr="00BA269B" w:rsidRDefault="00A0040E" w:rsidP="00BB42E5">
            <w:pPr>
              <w:pStyle w:val="MDPI42tablebody"/>
              <w:spacing w:line="240" w:lineRule="auto"/>
              <w:rPr>
                <w:i/>
                <w:snapToGrid/>
              </w:rPr>
            </w:pPr>
            <w:r>
              <w:rPr>
                <w:i/>
                <w:snapToGrid/>
              </w:rPr>
              <w:t>Commitment to international cooperation</w:t>
            </w:r>
          </w:p>
        </w:tc>
        <w:tc>
          <w:tcPr>
            <w:tcW w:w="2731" w:type="dxa"/>
            <w:vAlign w:val="top"/>
          </w:tcPr>
          <w:p w14:paraId="6F7CD9E3" w14:textId="77777777" w:rsidR="004B4487" w:rsidRDefault="004B4487" w:rsidP="00D620DF">
            <w:pPr>
              <w:pStyle w:val="MDPI42tablebody"/>
              <w:spacing w:line="240" w:lineRule="auto"/>
              <w:ind w:left="360"/>
              <w:jc w:val="left"/>
              <w:rPr>
                <w:snapToGrid/>
              </w:rPr>
            </w:pPr>
          </w:p>
          <w:p w14:paraId="31A5A452" w14:textId="4C767435" w:rsidR="004B4487" w:rsidRPr="00BA269B" w:rsidRDefault="004B4487" w:rsidP="00BB42E5">
            <w:pPr>
              <w:pStyle w:val="MDPI42tablebody"/>
              <w:spacing w:line="240" w:lineRule="auto"/>
              <w:ind w:left="360"/>
              <w:jc w:val="left"/>
              <w:rPr>
                <w:snapToGrid/>
              </w:rPr>
            </w:pPr>
            <w:r w:rsidRPr="00BA269B">
              <w:rPr>
                <w:snapToGrid/>
              </w:rPr>
              <w:t xml:space="preserve">KOF </w:t>
            </w:r>
            <w:r w:rsidR="004B2A73">
              <w:rPr>
                <w:snapToGrid/>
              </w:rPr>
              <w:t>sub-</w:t>
            </w:r>
            <w:r w:rsidRPr="00BA269B">
              <w:rPr>
                <w:snapToGrid/>
              </w:rPr>
              <w:t>index</w:t>
            </w:r>
            <w:r w:rsidR="004B2A73">
              <w:rPr>
                <w:snapToGrid/>
              </w:rPr>
              <w:t xml:space="preserve"> on political globalization</w:t>
            </w:r>
          </w:p>
        </w:tc>
        <w:tc>
          <w:tcPr>
            <w:tcW w:w="2732" w:type="dxa"/>
            <w:vAlign w:val="top"/>
          </w:tcPr>
          <w:p w14:paraId="61D77427" w14:textId="77777777" w:rsidR="004B4487" w:rsidRPr="00BA269B" w:rsidRDefault="004B4487" w:rsidP="00BB42E5">
            <w:pPr>
              <w:pStyle w:val="MDPI42tablebody"/>
              <w:spacing w:line="240" w:lineRule="auto"/>
              <w:jc w:val="left"/>
              <w:rPr>
                <w:snapToGrid/>
              </w:rPr>
            </w:pPr>
          </w:p>
        </w:tc>
      </w:tr>
      <w:tr w:rsidR="004B4487" w:rsidRPr="00BA269B" w14:paraId="5C53A037" w14:textId="77777777" w:rsidTr="00923289">
        <w:tc>
          <w:tcPr>
            <w:tcW w:w="2731" w:type="dxa"/>
            <w:vAlign w:val="top"/>
          </w:tcPr>
          <w:p w14:paraId="3833E4C4" w14:textId="77777777" w:rsidR="004B4487" w:rsidRDefault="004B4487" w:rsidP="00BB42E5">
            <w:pPr>
              <w:pStyle w:val="MDPI42tablebody"/>
              <w:spacing w:line="240" w:lineRule="auto"/>
              <w:rPr>
                <w:b/>
                <w:snapToGrid/>
                <w:lang w:val="en-US"/>
              </w:rPr>
            </w:pPr>
          </w:p>
          <w:p w14:paraId="4E5FA466" w14:textId="77777777" w:rsidR="004B4487" w:rsidRPr="00BA269B" w:rsidRDefault="004B4487" w:rsidP="00BB42E5">
            <w:pPr>
              <w:pStyle w:val="MDPI42tablebody"/>
              <w:spacing w:line="240" w:lineRule="auto"/>
              <w:rPr>
                <w:b/>
                <w:snapToGrid/>
                <w:lang w:val="en-US"/>
              </w:rPr>
            </w:pPr>
            <w:r w:rsidRPr="00BA269B">
              <w:rPr>
                <w:b/>
                <w:snapToGrid/>
                <w:lang w:val="en-US"/>
              </w:rPr>
              <w:t>Capacity related factors</w:t>
            </w:r>
          </w:p>
        </w:tc>
        <w:tc>
          <w:tcPr>
            <w:tcW w:w="2731" w:type="dxa"/>
            <w:vAlign w:val="top"/>
          </w:tcPr>
          <w:p w14:paraId="121C615A" w14:textId="77777777" w:rsidR="004B4487" w:rsidRPr="00BA269B" w:rsidRDefault="004B4487" w:rsidP="00BB42E5">
            <w:pPr>
              <w:pStyle w:val="MDPI42tablebody"/>
              <w:spacing w:line="240" w:lineRule="auto"/>
              <w:ind w:left="1080"/>
              <w:jc w:val="left"/>
              <w:rPr>
                <w:snapToGrid/>
                <w:lang w:val="en-US"/>
              </w:rPr>
            </w:pPr>
          </w:p>
        </w:tc>
        <w:tc>
          <w:tcPr>
            <w:tcW w:w="2732" w:type="dxa"/>
            <w:vAlign w:val="top"/>
          </w:tcPr>
          <w:p w14:paraId="35A773C1" w14:textId="77777777" w:rsidR="004B4487" w:rsidRPr="00BA269B" w:rsidRDefault="004B4487" w:rsidP="00BB42E5">
            <w:pPr>
              <w:pStyle w:val="MDPI42tablebody"/>
              <w:spacing w:line="240" w:lineRule="auto"/>
              <w:rPr>
                <w:snapToGrid/>
                <w:lang w:val="en-US"/>
              </w:rPr>
            </w:pPr>
          </w:p>
        </w:tc>
      </w:tr>
      <w:tr w:rsidR="004B4487" w:rsidRPr="00BA269B" w14:paraId="5362439C" w14:textId="77777777" w:rsidTr="00923289">
        <w:tc>
          <w:tcPr>
            <w:tcW w:w="2731" w:type="dxa"/>
            <w:vAlign w:val="top"/>
          </w:tcPr>
          <w:p w14:paraId="63985D42" w14:textId="56BA421F" w:rsidR="004B4487" w:rsidRPr="00BA269B" w:rsidRDefault="004B4487" w:rsidP="00BB42E5">
            <w:pPr>
              <w:pStyle w:val="MDPI42tablebody"/>
              <w:spacing w:line="240" w:lineRule="auto"/>
              <w:rPr>
                <w:i/>
                <w:snapToGrid/>
                <w:lang w:val="en-US"/>
              </w:rPr>
            </w:pPr>
          </w:p>
        </w:tc>
        <w:tc>
          <w:tcPr>
            <w:tcW w:w="2731" w:type="dxa"/>
            <w:vAlign w:val="top"/>
          </w:tcPr>
          <w:p w14:paraId="149F34DA" w14:textId="3669493E" w:rsidR="004B4487" w:rsidRPr="00BA269B" w:rsidRDefault="004B4487" w:rsidP="00BB42E5">
            <w:pPr>
              <w:pStyle w:val="MDPI42tablebody"/>
              <w:spacing w:line="240" w:lineRule="auto"/>
              <w:ind w:left="360"/>
              <w:jc w:val="left"/>
              <w:rPr>
                <w:snapToGrid/>
                <w:lang w:val="en-US"/>
              </w:rPr>
            </w:pPr>
          </w:p>
        </w:tc>
        <w:tc>
          <w:tcPr>
            <w:tcW w:w="2732" w:type="dxa"/>
            <w:vAlign w:val="top"/>
          </w:tcPr>
          <w:p w14:paraId="780B536F" w14:textId="56180F98" w:rsidR="004B4487" w:rsidRPr="00BA269B" w:rsidRDefault="004B4487" w:rsidP="00BB42E5">
            <w:pPr>
              <w:pStyle w:val="MDPI42tablebody"/>
              <w:spacing w:line="240" w:lineRule="auto"/>
              <w:jc w:val="left"/>
              <w:rPr>
                <w:snapToGrid/>
                <w:lang w:val="en-US"/>
              </w:rPr>
            </w:pPr>
          </w:p>
        </w:tc>
      </w:tr>
      <w:tr w:rsidR="004B4487" w:rsidRPr="00BA269B" w14:paraId="66CA90D8" w14:textId="77777777" w:rsidTr="00923289">
        <w:tc>
          <w:tcPr>
            <w:tcW w:w="2731" w:type="dxa"/>
            <w:vAlign w:val="top"/>
          </w:tcPr>
          <w:p w14:paraId="528CA8F9" w14:textId="77777777" w:rsidR="004B4487" w:rsidRPr="00BA269B" w:rsidRDefault="004B4487" w:rsidP="00BB42E5">
            <w:pPr>
              <w:pStyle w:val="MDPI42tablebody"/>
              <w:spacing w:line="240" w:lineRule="auto"/>
              <w:rPr>
                <w:i/>
                <w:snapToGrid/>
                <w:lang w:val="en-US"/>
              </w:rPr>
            </w:pPr>
            <w:r w:rsidRPr="00BA269B">
              <w:rPr>
                <w:i/>
                <w:snapToGrid/>
                <w:lang w:val="en-US"/>
              </w:rPr>
              <w:t>Financial capacity</w:t>
            </w:r>
          </w:p>
          <w:p w14:paraId="593F3854" w14:textId="77777777" w:rsidR="004B4487" w:rsidRPr="00BA269B" w:rsidRDefault="004B4487" w:rsidP="00BB42E5">
            <w:pPr>
              <w:pStyle w:val="MDPI42tablebody"/>
              <w:spacing w:line="240" w:lineRule="auto"/>
              <w:rPr>
                <w:i/>
                <w:snapToGrid/>
                <w:lang w:val="en-US"/>
              </w:rPr>
            </w:pPr>
          </w:p>
        </w:tc>
        <w:tc>
          <w:tcPr>
            <w:tcW w:w="2731" w:type="dxa"/>
            <w:vAlign w:val="top"/>
          </w:tcPr>
          <w:p w14:paraId="29812765" w14:textId="77777777" w:rsidR="004B4487" w:rsidRPr="00BA269B" w:rsidRDefault="004B4487" w:rsidP="00BB42E5">
            <w:pPr>
              <w:pStyle w:val="MDPI42tablebody"/>
              <w:spacing w:line="240" w:lineRule="auto"/>
              <w:ind w:left="360"/>
              <w:jc w:val="left"/>
              <w:rPr>
                <w:snapToGrid/>
                <w:lang w:val="en-US"/>
              </w:rPr>
            </w:pPr>
            <w:r w:rsidRPr="00BA269B">
              <w:rPr>
                <w:snapToGrid/>
                <w:lang w:val="en-US"/>
              </w:rPr>
              <w:t xml:space="preserve">Total GDP </w:t>
            </w:r>
          </w:p>
          <w:p w14:paraId="38E5B52A" w14:textId="77777777" w:rsidR="004B4487" w:rsidRPr="00BA269B" w:rsidRDefault="004B4487" w:rsidP="00BB42E5">
            <w:pPr>
              <w:pStyle w:val="MDPI42tablebody"/>
              <w:spacing w:line="240" w:lineRule="auto"/>
              <w:jc w:val="left"/>
              <w:rPr>
                <w:snapToGrid/>
                <w:lang w:val="en-US"/>
              </w:rPr>
            </w:pPr>
          </w:p>
        </w:tc>
        <w:tc>
          <w:tcPr>
            <w:tcW w:w="2732" w:type="dxa"/>
            <w:vAlign w:val="top"/>
          </w:tcPr>
          <w:p w14:paraId="46B9E485" w14:textId="77777777" w:rsidR="004B4487" w:rsidRDefault="004B4487" w:rsidP="00BB42E5">
            <w:pPr>
              <w:pStyle w:val="MDPI42tablebody"/>
              <w:spacing w:line="240" w:lineRule="auto"/>
              <w:jc w:val="left"/>
              <w:rPr>
                <w:snapToGrid/>
                <w:lang w:val="en-US"/>
              </w:rPr>
            </w:pPr>
            <w:r w:rsidRPr="00BA269B">
              <w:rPr>
                <w:snapToGrid/>
                <w:lang w:val="en-US"/>
              </w:rPr>
              <w:t>Reflects size of economy and total financial resources for public sector</w:t>
            </w:r>
          </w:p>
          <w:p w14:paraId="0E4F2C15" w14:textId="77777777" w:rsidR="004B4487" w:rsidRPr="00BA269B" w:rsidRDefault="004B4487" w:rsidP="00BB42E5">
            <w:pPr>
              <w:pStyle w:val="MDPI42tablebody"/>
              <w:spacing w:line="240" w:lineRule="auto"/>
              <w:jc w:val="left"/>
              <w:rPr>
                <w:snapToGrid/>
                <w:lang w:val="en-US"/>
              </w:rPr>
            </w:pPr>
          </w:p>
        </w:tc>
      </w:tr>
      <w:tr w:rsidR="004B4487" w:rsidRPr="00BA269B" w14:paraId="0045CDD8" w14:textId="77777777" w:rsidTr="00923289">
        <w:tc>
          <w:tcPr>
            <w:tcW w:w="2731" w:type="dxa"/>
            <w:vAlign w:val="top"/>
          </w:tcPr>
          <w:p w14:paraId="6F92BBE3" w14:textId="77777777" w:rsidR="004B4487" w:rsidRPr="00BA269B" w:rsidRDefault="004B4487" w:rsidP="00BB42E5">
            <w:pPr>
              <w:pStyle w:val="MDPI42tablebody"/>
              <w:spacing w:line="240" w:lineRule="auto"/>
              <w:rPr>
                <w:i/>
                <w:snapToGrid/>
                <w:lang w:val="en-US"/>
              </w:rPr>
            </w:pPr>
          </w:p>
        </w:tc>
        <w:tc>
          <w:tcPr>
            <w:tcW w:w="2731" w:type="dxa"/>
            <w:vAlign w:val="top"/>
          </w:tcPr>
          <w:p w14:paraId="6D0120F3" w14:textId="77777777" w:rsidR="004B4487" w:rsidRPr="00BA269B" w:rsidRDefault="004B4487" w:rsidP="00BB42E5">
            <w:pPr>
              <w:pStyle w:val="MDPI42tablebody"/>
              <w:spacing w:line="240" w:lineRule="auto"/>
              <w:ind w:left="360"/>
              <w:jc w:val="left"/>
              <w:rPr>
                <w:snapToGrid/>
                <w:lang w:val="en-US"/>
              </w:rPr>
            </w:pPr>
            <w:r w:rsidRPr="00BA269B">
              <w:rPr>
                <w:snapToGrid/>
                <w:lang w:val="en-US"/>
              </w:rPr>
              <w:t xml:space="preserve">GDP/capita </w:t>
            </w:r>
          </w:p>
        </w:tc>
        <w:tc>
          <w:tcPr>
            <w:tcW w:w="2732" w:type="dxa"/>
            <w:vAlign w:val="top"/>
          </w:tcPr>
          <w:p w14:paraId="64808CCB" w14:textId="77777777" w:rsidR="004B4487" w:rsidRPr="00542AF8" w:rsidRDefault="004B4487" w:rsidP="00BB42E5">
            <w:pPr>
              <w:pStyle w:val="MDPI42tablebody"/>
              <w:spacing w:line="240" w:lineRule="auto"/>
              <w:jc w:val="left"/>
              <w:rPr>
                <w:i/>
                <w:snapToGrid/>
                <w:lang w:val="en-US"/>
              </w:rPr>
            </w:pPr>
            <w:r w:rsidRPr="00542AF8">
              <w:rPr>
                <w:i/>
                <w:snapToGrid/>
                <w:lang w:val="en-US"/>
              </w:rPr>
              <w:t>Ibid.</w:t>
            </w:r>
          </w:p>
          <w:p w14:paraId="12352343" w14:textId="220827A2" w:rsidR="004B4487" w:rsidRPr="00BA269B" w:rsidRDefault="004B4487" w:rsidP="00BB42E5">
            <w:pPr>
              <w:pStyle w:val="MDPI42tablebody"/>
              <w:spacing w:line="240" w:lineRule="auto"/>
              <w:jc w:val="left"/>
              <w:rPr>
                <w:snapToGrid/>
                <w:lang w:val="en-US"/>
              </w:rPr>
            </w:pPr>
          </w:p>
        </w:tc>
      </w:tr>
      <w:tr w:rsidR="004B4487" w:rsidRPr="00BA269B" w14:paraId="3D122D97" w14:textId="77777777" w:rsidTr="00923289">
        <w:tc>
          <w:tcPr>
            <w:tcW w:w="2731" w:type="dxa"/>
            <w:vAlign w:val="top"/>
          </w:tcPr>
          <w:p w14:paraId="626B11A8" w14:textId="77777777" w:rsidR="004B4487" w:rsidRPr="00BA269B" w:rsidRDefault="004B4487" w:rsidP="00BB42E5">
            <w:pPr>
              <w:pStyle w:val="MDPI42tablebody"/>
              <w:spacing w:line="240" w:lineRule="auto"/>
              <w:rPr>
                <w:i/>
                <w:snapToGrid/>
                <w:lang w:val="en-US"/>
              </w:rPr>
            </w:pPr>
            <w:r w:rsidRPr="00BA269B">
              <w:rPr>
                <w:i/>
                <w:snapToGrid/>
                <w:lang w:val="en-US"/>
              </w:rPr>
              <w:t xml:space="preserve">Regulatory capacity </w:t>
            </w:r>
          </w:p>
        </w:tc>
        <w:tc>
          <w:tcPr>
            <w:tcW w:w="2731" w:type="dxa"/>
            <w:vAlign w:val="top"/>
          </w:tcPr>
          <w:p w14:paraId="4D5998C0" w14:textId="075C29EA" w:rsidR="00631F43" w:rsidRPr="00BA269B" w:rsidRDefault="00631F43" w:rsidP="0092126C">
            <w:pPr>
              <w:pStyle w:val="MDPI42tablebody"/>
              <w:spacing w:line="240" w:lineRule="auto"/>
              <w:ind w:left="360"/>
              <w:jc w:val="left"/>
              <w:rPr>
                <w:snapToGrid/>
                <w:lang w:val="en-US"/>
              </w:rPr>
            </w:pPr>
            <w:r>
              <w:rPr>
                <w:snapToGrid/>
                <w:lang w:val="en-US"/>
              </w:rPr>
              <w:t>Government Effectiveness</w:t>
            </w:r>
          </w:p>
        </w:tc>
        <w:tc>
          <w:tcPr>
            <w:tcW w:w="2732" w:type="dxa"/>
            <w:vAlign w:val="top"/>
          </w:tcPr>
          <w:p w14:paraId="7C3B3906" w14:textId="2FED6387" w:rsidR="004B4487" w:rsidRPr="00BA269B" w:rsidRDefault="004B4487" w:rsidP="00BB42E5">
            <w:pPr>
              <w:pStyle w:val="MDPI42tablebody"/>
              <w:spacing w:line="240" w:lineRule="auto"/>
              <w:jc w:val="left"/>
              <w:rPr>
                <w:snapToGrid/>
                <w:lang w:val="en-US"/>
              </w:rPr>
            </w:pPr>
          </w:p>
        </w:tc>
      </w:tr>
      <w:tr w:rsidR="004B4487" w:rsidRPr="00BA269B" w14:paraId="13B77B45" w14:textId="77777777" w:rsidTr="00923289">
        <w:tc>
          <w:tcPr>
            <w:tcW w:w="2731" w:type="dxa"/>
            <w:vAlign w:val="top"/>
          </w:tcPr>
          <w:p w14:paraId="45C2BF49" w14:textId="77777777" w:rsidR="004B4487" w:rsidRPr="00BA269B" w:rsidRDefault="004B4487" w:rsidP="00BB42E5">
            <w:pPr>
              <w:pStyle w:val="MDPI42tablebody"/>
              <w:spacing w:line="240" w:lineRule="auto"/>
              <w:rPr>
                <w:i/>
                <w:snapToGrid/>
                <w:lang w:val="en-US"/>
              </w:rPr>
            </w:pPr>
          </w:p>
        </w:tc>
        <w:tc>
          <w:tcPr>
            <w:tcW w:w="2731" w:type="dxa"/>
            <w:vAlign w:val="top"/>
          </w:tcPr>
          <w:p w14:paraId="26A2C70D" w14:textId="77777777" w:rsidR="004B4487" w:rsidRPr="00BA269B" w:rsidRDefault="004B4487" w:rsidP="00BB42E5">
            <w:pPr>
              <w:pStyle w:val="MDPI42tablebody"/>
              <w:spacing w:line="240" w:lineRule="auto"/>
              <w:jc w:val="left"/>
              <w:rPr>
                <w:snapToGrid/>
                <w:lang w:val="en-US"/>
              </w:rPr>
            </w:pPr>
          </w:p>
        </w:tc>
        <w:tc>
          <w:tcPr>
            <w:tcW w:w="2732" w:type="dxa"/>
            <w:vAlign w:val="top"/>
          </w:tcPr>
          <w:p w14:paraId="5AE1A186" w14:textId="77777777" w:rsidR="004B4487" w:rsidRPr="00BA269B" w:rsidRDefault="004B4487" w:rsidP="00BB42E5">
            <w:pPr>
              <w:pStyle w:val="MDPI42tablebody"/>
              <w:spacing w:line="240" w:lineRule="auto"/>
              <w:jc w:val="left"/>
              <w:rPr>
                <w:snapToGrid/>
                <w:lang w:val="en-US"/>
              </w:rPr>
            </w:pPr>
          </w:p>
        </w:tc>
      </w:tr>
    </w:tbl>
    <w:p w14:paraId="1BA382E2" w14:textId="77777777" w:rsidR="003E009E" w:rsidRPr="003030D2" w:rsidRDefault="003E009E" w:rsidP="00E64845">
      <w:pPr>
        <w:pStyle w:val="MDPI43tablefooter"/>
        <w:spacing w:line="240" w:lineRule="auto"/>
      </w:pPr>
      <w:r w:rsidRPr="003030D2">
        <w:rPr>
          <w:vertAlign w:val="superscript"/>
        </w:rPr>
        <w:t>1</w:t>
      </w:r>
      <w:r w:rsidRPr="003030D2">
        <w:t xml:space="preserve"> </w:t>
      </w:r>
      <w:r w:rsidR="00BA269B" w:rsidRPr="00BA269B">
        <w:t xml:space="preserve">ILO convention 155 on Occupational health and safety convention (1981), ILO convention 170 on Chemicals (1990), and the ILO convention 174 on the Prevention of major industrial accidents (1993). For further information see the ILO website: </w:t>
      </w:r>
      <w:hyperlink r:id="rId21" w:history="1">
        <w:r w:rsidR="00BA269B" w:rsidRPr="00BA269B">
          <w:t>http://www.ilo.org/dyn/normlex/en/f?p=NORMLEXPUB:12000:0::NO</w:t>
        </w:r>
      </w:hyperlink>
      <w:r w:rsidR="00BA269B" w:rsidRPr="00BA269B">
        <w:t>:::</w:t>
      </w:r>
    </w:p>
    <w:p w14:paraId="4D8EABCD" w14:textId="5426DDC5" w:rsidR="00454A63" w:rsidRPr="003030D2" w:rsidRDefault="00454A63" w:rsidP="00FE08AA">
      <w:pPr>
        <w:pStyle w:val="MDPI21heading1"/>
      </w:pPr>
      <w:r w:rsidRPr="003030D2">
        <w:t xml:space="preserve">3. </w:t>
      </w:r>
      <w:r w:rsidR="00C87016">
        <w:t>Mapping of GHS implementation</w:t>
      </w:r>
    </w:p>
    <w:p w14:paraId="5FD2A328" w14:textId="76360129" w:rsidR="00E4136C" w:rsidRPr="009012E3" w:rsidRDefault="00E40DCD" w:rsidP="00FE08AA">
      <w:pPr>
        <w:pStyle w:val="MDPI31text"/>
      </w:pPr>
      <w:r>
        <w:t>Based on the</w:t>
      </w:r>
      <w:r w:rsidR="00FA33F2" w:rsidRPr="00965BC8">
        <w:t xml:space="preserve"> </w:t>
      </w:r>
      <w:r w:rsidR="00BD7A71">
        <w:t>collected data</w:t>
      </w:r>
      <w:r w:rsidR="00FA33F2" w:rsidRPr="00965BC8">
        <w:t xml:space="preserve"> </w:t>
      </w:r>
      <w:r>
        <w:t>we conclude</w:t>
      </w:r>
      <w:r w:rsidR="0073339C" w:rsidRPr="00965BC8">
        <w:t xml:space="preserve"> that a</w:t>
      </w:r>
      <w:r w:rsidR="00FA33F2" w:rsidRPr="00965BC8">
        <w:t xml:space="preserve">s of </w:t>
      </w:r>
      <w:r w:rsidR="007C6A21">
        <w:t>April</w:t>
      </w:r>
      <w:r w:rsidR="00FA33F2" w:rsidRPr="00965BC8">
        <w:t xml:space="preserve"> 2017, a total </w:t>
      </w:r>
      <w:r w:rsidR="00FA33F2" w:rsidRPr="009012E3">
        <w:t xml:space="preserve">of </w:t>
      </w:r>
      <w:r w:rsidR="001E5585" w:rsidRPr="009012E3">
        <w:t>5</w:t>
      </w:r>
      <w:r w:rsidR="00E43A6F">
        <w:t>0</w:t>
      </w:r>
      <w:r w:rsidR="00FA33F2" w:rsidRPr="009012E3">
        <w:t xml:space="preserve"> countries </w:t>
      </w:r>
      <w:r w:rsidR="00DF2D5B" w:rsidRPr="009012E3">
        <w:t>(2</w:t>
      </w:r>
      <w:r w:rsidR="00E43A6F">
        <w:t>6</w:t>
      </w:r>
      <w:r w:rsidR="00FA53D8" w:rsidRPr="009012E3">
        <w:t>% of UN Member States</w:t>
      </w:r>
      <w:r w:rsidR="00DF2D5B" w:rsidRPr="009012E3">
        <w:t xml:space="preserve">) </w:t>
      </w:r>
      <w:r w:rsidR="00FA33F2" w:rsidRPr="009012E3">
        <w:t xml:space="preserve">had </w:t>
      </w:r>
      <w:r w:rsidR="00C23A1B" w:rsidRPr="009012E3">
        <w:t>fully implemented</w:t>
      </w:r>
      <w:r w:rsidR="00FA33F2" w:rsidRPr="009012E3">
        <w:t xml:space="preserve"> </w:t>
      </w:r>
      <w:r w:rsidRPr="009012E3">
        <w:t>GHS</w:t>
      </w:r>
      <w:r w:rsidR="00E43A6F">
        <w:t>, 15</w:t>
      </w:r>
      <w:r w:rsidR="001E5585" w:rsidRPr="009012E3">
        <w:t xml:space="preserve"> countries </w:t>
      </w:r>
      <w:r w:rsidR="00E43A6F">
        <w:t>(8</w:t>
      </w:r>
      <w:r w:rsidR="00DF2D5B" w:rsidRPr="009012E3">
        <w:t xml:space="preserve">%) </w:t>
      </w:r>
      <w:r w:rsidR="001E5585" w:rsidRPr="009012E3">
        <w:t>ha</w:t>
      </w:r>
      <w:r w:rsidR="00C23A1B" w:rsidRPr="009012E3">
        <w:t>d partially</w:t>
      </w:r>
      <w:r w:rsidR="001E5585" w:rsidRPr="009012E3">
        <w:t xml:space="preserve"> </w:t>
      </w:r>
      <w:r w:rsidR="00A9491D" w:rsidRPr="009012E3">
        <w:t xml:space="preserve">implemented, </w:t>
      </w:r>
      <w:r w:rsidR="00FA33F2" w:rsidRPr="009012E3">
        <w:t>and 1</w:t>
      </w:r>
      <w:r w:rsidR="00061931" w:rsidRPr="009012E3">
        <w:t>28</w:t>
      </w:r>
      <w:r w:rsidR="00FA33F2" w:rsidRPr="009012E3">
        <w:t xml:space="preserve"> </w:t>
      </w:r>
      <w:r w:rsidR="00DF2D5B" w:rsidRPr="009012E3">
        <w:t xml:space="preserve">countries (66%) </w:t>
      </w:r>
      <w:r w:rsidR="00C23A1B" w:rsidRPr="009012E3">
        <w:t xml:space="preserve">had </w:t>
      </w:r>
      <w:r w:rsidR="00FA33F2" w:rsidRPr="009012E3">
        <w:t>not yet implement</w:t>
      </w:r>
      <w:r w:rsidR="00C23A1B" w:rsidRPr="009012E3">
        <w:t>ed</w:t>
      </w:r>
      <w:r w:rsidR="00FA33F2" w:rsidRPr="009012E3">
        <w:t xml:space="preserve"> GHS</w:t>
      </w:r>
      <w:r w:rsidR="002234A6" w:rsidRPr="009012E3">
        <w:t xml:space="preserve">. </w:t>
      </w:r>
      <w:r w:rsidR="00BD7A71" w:rsidRPr="009012E3">
        <w:t xml:space="preserve">Looking at regional patterns (see Figure 1), </w:t>
      </w:r>
      <w:r w:rsidR="001C4596" w:rsidRPr="009012E3">
        <w:t>“</w:t>
      </w:r>
      <w:r w:rsidR="00BD7A71" w:rsidRPr="009012E3">
        <w:t>full</w:t>
      </w:r>
      <w:r w:rsidR="001C4596" w:rsidRPr="009012E3">
        <w:t>”</w:t>
      </w:r>
      <w:r w:rsidR="00BD7A71" w:rsidRPr="009012E3">
        <w:t xml:space="preserve"> GHS implementation is most common in Europe</w:t>
      </w:r>
      <w:r w:rsidR="001C4596" w:rsidRPr="009012E3">
        <w:t>, and parts of Central Asia, East Asia and Southeast Asia. In Latin America</w:t>
      </w:r>
      <w:r w:rsidR="007C6A21">
        <w:t>,</w:t>
      </w:r>
      <w:r w:rsidR="001C4596" w:rsidRPr="009012E3">
        <w:t xml:space="preserve"> </w:t>
      </w:r>
      <w:r w:rsidR="00E43A6F">
        <w:t xml:space="preserve">there is one country that has fully implemented the GHS, Ecuador, </w:t>
      </w:r>
      <w:r w:rsidR="001C4596" w:rsidRPr="009012E3">
        <w:t xml:space="preserve">and </w:t>
      </w:r>
      <w:r w:rsidR="00E43A6F">
        <w:t xml:space="preserve">two in </w:t>
      </w:r>
      <w:r w:rsidR="001C4596" w:rsidRPr="009012E3">
        <w:t>Africa</w:t>
      </w:r>
      <w:r w:rsidR="007C6A21">
        <w:t xml:space="preserve"> which have done so</w:t>
      </w:r>
      <w:r w:rsidR="001C4596" w:rsidRPr="009012E3">
        <w:t xml:space="preserve"> (</w:t>
      </w:r>
      <w:r w:rsidR="00783033" w:rsidRPr="009012E3">
        <w:t>Zambia and Mauritius)</w:t>
      </w:r>
      <w:r w:rsidR="00E4136C" w:rsidRPr="009012E3">
        <w:t xml:space="preserve">. </w:t>
      </w:r>
    </w:p>
    <w:p w14:paraId="0C4D29EE" w14:textId="4F2CAE9F" w:rsidR="00FA33F2" w:rsidRPr="00965BC8" w:rsidRDefault="002234A6" w:rsidP="00FE08AA">
      <w:pPr>
        <w:pStyle w:val="MDPI31text"/>
      </w:pPr>
      <w:r w:rsidRPr="009012E3">
        <w:t xml:space="preserve">Most of the </w:t>
      </w:r>
      <w:r w:rsidR="00E43A6F">
        <w:t>15</w:t>
      </w:r>
      <w:r w:rsidR="001C4596" w:rsidRPr="009012E3">
        <w:t xml:space="preserve"> </w:t>
      </w:r>
      <w:r w:rsidRPr="009012E3">
        <w:t xml:space="preserve">countries </w:t>
      </w:r>
      <w:r w:rsidR="001C4596" w:rsidRPr="009012E3">
        <w:t>classified as</w:t>
      </w:r>
      <w:r w:rsidRPr="009012E3">
        <w:t xml:space="preserve"> </w:t>
      </w:r>
      <w:r w:rsidR="00F973E0" w:rsidRPr="009012E3">
        <w:t>“</w:t>
      </w:r>
      <w:r w:rsidRPr="009012E3">
        <w:t>partial</w:t>
      </w:r>
      <w:r w:rsidR="001C4596" w:rsidRPr="009012E3">
        <w:t>ly”</w:t>
      </w:r>
      <w:r w:rsidRPr="009012E3">
        <w:t xml:space="preserve"> </w:t>
      </w:r>
      <w:r w:rsidR="001C4596" w:rsidRPr="009012E3">
        <w:t>implementing GHS were so</w:t>
      </w:r>
      <w:r w:rsidRPr="009012E3">
        <w:t xml:space="preserve"> </w:t>
      </w:r>
      <w:r w:rsidR="00F973E0" w:rsidRPr="009012E3">
        <w:t xml:space="preserve">because </w:t>
      </w:r>
      <w:r w:rsidR="001C4596" w:rsidRPr="009012E3">
        <w:t xml:space="preserve">implementation was limited to </w:t>
      </w:r>
      <w:r w:rsidR="00F973E0" w:rsidRPr="009012E3">
        <w:t xml:space="preserve">the industrial workplace, </w:t>
      </w:r>
      <w:r w:rsidR="001C4596" w:rsidRPr="009012E3">
        <w:t xml:space="preserve">and did </w:t>
      </w:r>
      <w:r w:rsidR="00F973E0" w:rsidRPr="009012E3">
        <w:t>not</w:t>
      </w:r>
      <w:r w:rsidR="001C4596" w:rsidRPr="009012E3">
        <w:t xml:space="preserve"> include</w:t>
      </w:r>
      <w:r w:rsidR="00F973E0" w:rsidRPr="009012E3">
        <w:t xml:space="preserve"> the consumer and agriculture sectors. These </w:t>
      </w:r>
      <w:r w:rsidR="00C26B0C" w:rsidRPr="009012E3">
        <w:t xml:space="preserve">countries </w:t>
      </w:r>
      <w:r w:rsidR="00F973E0" w:rsidRPr="009012E3">
        <w:t xml:space="preserve">are the US, Canada, Mexico, Brazil, </w:t>
      </w:r>
      <w:r w:rsidR="009C641C">
        <w:t xml:space="preserve">Argentina, </w:t>
      </w:r>
      <w:r w:rsidR="00F973E0" w:rsidRPr="009012E3">
        <w:t>Uruguay, Japan, Singapore, Malaysia, Australia</w:t>
      </w:r>
      <w:r w:rsidR="0098234D">
        <w:t>,</w:t>
      </w:r>
      <w:r w:rsidR="00F973E0" w:rsidRPr="009012E3">
        <w:t xml:space="preserve"> New Zealand</w:t>
      </w:r>
      <w:r w:rsidR="0098234D">
        <w:t>, Philippines and Thailand</w:t>
      </w:r>
      <w:r w:rsidR="00F973E0" w:rsidRPr="009012E3">
        <w:t>.</w:t>
      </w:r>
      <w:r w:rsidR="00F973E0" w:rsidRPr="009012E3">
        <w:rPr>
          <w:sz w:val="22"/>
        </w:rPr>
        <w:t xml:space="preserve"> </w:t>
      </w:r>
      <w:r w:rsidR="00E40DCD" w:rsidRPr="009012E3">
        <w:t>In addition</w:t>
      </w:r>
      <w:r w:rsidR="00A9491D" w:rsidRPr="009012E3">
        <w:t>,</w:t>
      </w:r>
      <w:r w:rsidR="00F973E0" w:rsidRPr="009012E3">
        <w:t xml:space="preserve"> there </w:t>
      </w:r>
      <w:r w:rsidR="00061931" w:rsidRPr="009012E3">
        <w:t>are two</w:t>
      </w:r>
      <w:r w:rsidR="00F973E0" w:rsidRPr="009012E3">
        <w:t xml:space="preserve"> countries </w:t>
      </w:r>
      <w:r w:rsidR="001C4596" w:rsidRPr="009012E3">
        <w:t xml:space="preserve">(Montenegro and Georgia) </w:t>
      </w:r>
      <w:r w:rsidR="00F973E0" w:rsidRPr="009012E3">
        <w:t xml:space="preserve">that are in the process of </w:t>
      </w:r>
      <w:r w:rsidR="001C4596" w:rsidRPr="009012E3">
        <w:t>implementing</w:t>
      </w:r>
      <w:r w:rsidR="00F973E0" w:rsidRPr="009012E3">
        <w:t xml:space="preserve"> GHS across all sectors as a part of ongoing EU accession, but where legislation is not yet </w:t>
      </w:r>
      <w:r w:rsidR="001C4596" w:rsidRPr="009012E3">
        <w:t>passed</w:t>
      </w:r>
      <w:r w:rsidR="00A9491D" w:rsidRPr="009012E3">
        <w:t xml:space="preserve"> for all sectors</w:t>
      </w:r>
      <w:r w:rsidR="00F973E0" w:rsidRPr="00965BC8">
        <w:t xml:space="preserve">. </w:t>
      </w:r>
    </w:p>
    <w:p w14:paraId="317D028C" w14:textId="4514E70C" w:rsidR="0073339C" w:rsidRDefault="0073339C" w:rsidP="00FE08AA">
      <w:pPr>
        <w:pStyle w:val="MDPI31text"/>
        <w:rPr>
          <w:noProof/>
          <w:lang w:eastAsia="sv-SE"/>
        </w:rPr>
      </w:pPr>
    </w:p>
    <w:p w14:paraId="60C3A805" w14:textId="177AD065" w:rsidR="009F5F88" w:rsidRDefault="00DD65C9" w:rsidP="009F5F88">
      <w:pPr>
        <w:rPr>
          <w:lang w:eastAsia="sv-SE"/>
        </w:rPr>
      </w:pPr>
      <w:r>
        <w:rPr>
          <w:noProof/>
          <w:lang w:eastAsia="en-US"/>
        </w:rPr>
        <w:drawing>
          <wp:inline distT="0" distB="0" distL="0" distR="0" wp14:anchorId="5D997261" wp14:editId="375690AC">
            <wp:extent cx="5615940" cy="27863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_robinsonVersion_2017-09-20.png"/>
                    <pic:cNvPicPr/>
                  </pic:nvPicPr>
                  <pic:blipFill>
                    <a:blip r:embed="rId22">
                      <a:extLst>
                        <a:ext uri="{28A0092B-C50C-407E-A947-70E740481C1C}">
                          <a14:useLocalDpi xmlns:a14="http://schemas.microsoft.com/office/drawing/2010/main" val="0"/>
                        </a:ext>
                      </a:extLst>
                    </a:blip>
                    <a:stretch>
                      <a:fillRect/>
                    </a:stretch>
                  </pic:blipFill>
                  <pic:spPr>
                    <a:xfrm>
                      <a:off x="0" y="0"/>
                      <a:ext cx="5615940" cy="2786370"/>
                    </a:xfrm>
                    <a:prstGeom prst="rect">
                      <a:avLst/>
                    </a:prstGeom>
                  </pic:spPr>
                </pic:pic>
              </a:graphicData>
            </a:graphic>
          </wp:inline>
        </w:drawing>
      </w:r>
    </w:p>
    <w:p w14:paraId="28B7FFCF" w14:textId="0009F5CA" w:rsidR="0073339C" w:rsidRDefault="0073339C" w:rsidP="00BB42E5">
      <w:pPr>
        <w:pStyle w:val="Caption"/>
        <w:spacing w:line="240" w:lineRule="auto"/>
      </w:pPr>
    </w:p>
    <w:p w14:paraId="14A9D216" w14:textId="4516885E" w:rsidR="0073339C" w:rsidRDefault="00783033" w:rsidP="00BB42E5">
      <w:pPr>
        <w:pStyle w:val="Caption"/>
        <w:spacing w:line="240" w:lineRule="auto"/>
        <w:rPr>
          <w:rFonts w:ascii="Palatino Linotype" w:hAnsi="Palatino Linotype"/>
          <w:b w:val="0"/>
          <w:sz w:val="20"/>
          <w:szCs w:val="20"/>
        </w:rPr>
      </w:pPr>
      <w:bookmarkStart w:id="478" w:name="_Ref481745645"/>
      <w:r w:rsidRPr="007C6A21">
        <w:rPr>
          <w:rFonts w:ascii="Palatino Linotype" w:hAnsi="Palatino Linotype"/>
          <w:sz w:val="20"/>
          <w:szCs w:val="20"/>
        </w:rPr>
        <w:t xml:space="preserve">Figure </w:t>
      </w:r>
      <w:r w:rsidR="00A00448" w:rsidRPr="007C6A21">
        <w:rPr>
          <w:rFonts w:ascii="Palatino Linotype" w:hAnsi="Palatino Linotype"/>
          <w:sz w:val="20"/>
          <w:szCs w:val="20"/>
        </w:rPr>
        <w:fldChar w:fldCharType="begin"/>
      </w:r>
      <w:r w:rsidR="00A00448" w:rsidRPr="007C6A21">
        <w:rPr>
          <w:rFonts w:ascii="Palatino Linotype" w:hAnsi="Palatino Linotype"/>
          <w:sz w:val="20"/>
          <w:szCs w:val="20"/>
        </w:rPr>
        <w:instrText xml:space="preserve"> SEQ Figure \* ARABIC </w:instrText>
      </w:r>
      <w:r w:rsidR="00A00448" w:rsidRPr="007C6A21">
        <w:rPr>
          <w:rFonts w:ascii="Palatino Linotype" w:hAnsi="Palatino Linotype"/>
          <w:sz w:val="20"/>
          <w:szCs w:val="20"/>
        </w:rPr>
        <w:fldChar w:fldCharType="separate"/>
      </w:r>
      <w:r w:rsidR="007250A4">
        <w:rPr>
          <w:rFonts w:ascii="Palatino Linotype" w:hAnsi="Palatino Linotype"/>
          <w:noProof/>
          <w:sz w:val="20"/>
          <w:szCs w:val="20"/>
        </w:rPr>
        <w:t>1</w:t>
      </w:r>
      <w:r w:rsidR="00A00448" w:rsidRPr="007C6A21">
        <w:rPr>
          <w:rFonts w:ascii="Palatino Linotype" w:hAnsi="Palatino Linotype"/>
          <w:noProof/>
          <w:sz w:val="20"/>
          <w:szCs w:val="20"/>
        </w:rPr>
        <w:fldChar w:fldCharType="end"/>
      </w:r>
      <w:bookmarkEnd w:id="478"/>
      <w:r w:rsidRPr="007C6A21">
        <w:rPr>
          <w:rFonts w:ascii="Palatino Linotype" w:hAnsi="Palatino Linotype"/>
          <w:b w:val="0"/>
          <w:sz w:val="20"/>
          <w:szCs w:val="20"/>
        </w:rPr>
        <w:t>:</w:t>
      </w:r>
      <w:r w:rsidRPr="0073339C">
        <w:rPr>
          <w:rFonts w:ascii="Palatino Linotype" w:hAnsi="Palatino Linotype"/>
          <w:b w:val="0"/>
          <w:sz w:val="20"/>
          <w:szCs w:val="20"/>
        </w:rPr>
        <w:t xml:space="preserve"> </w:t>
      </w:r>
      <w:r>
        <w:rPr>
          <w:rFonts w:ascii="Palatino Linotype" w:hAnsi="Palatino Linotype"/>
          <w:b w:val="0"/>
          <w:sz w:val="20"/>
          <w:szCs w:val="20"/>
        </w:rPr>
        <w:t>World map of current GHS implementation</w:t>
      </w:r>
      <w:r w:rsidR="0073339C">
        <w:rPr>
          <w:rFonts w:ascii="Palatino Linotype" w:hAnsi="Palatino Linotype"/>
          <w:b w:val="0"/>
          <w:sz w:val="20"/>
          <w:szCs w:val="20"/>
        </w:rPr>
        <w:t>.</w:t>
      </w:r>
      <w:r w:rsidR="00410C8D">
        <w:rPr>
          <w:rFonts w:ascii="Palatino Linotype" w:hAnsi="Palatino Linotype"/>
          <w:b w:val="0"/>
          <w:sz w:val="20"/>
          <w:szCs w:val="20"/>
        </w:rPr>
        <w:t xml:space="preserve"> </w:t>
      </w:r>
      <w:r w:rsidR="0073339C">
        <w:rPr>
          <w:rFonts w:ascii="Palatino Linotype" w:hAnsi="Palatino Linotype"/>
          <w:b w:val="0"/>
          <w:sz w:val="20"/>
          <w:szCs w:val="20"/>
        </w:rPr>
        <w:t xml:space="preserve"> </w:t>
      </w:r>
    </w:p>
    <w:p w14:paraId="1E87E1BE" w14:textId="77777777" w:rsidR="00C93810" w:rsidRPr="00354AA4" w:rsidRDefault="00C93810" w:rsidP="00354AA4">
      <w:pPr>
        <w:rPr>
          <w:b/>
        </w:rPr>
      </w:pPr>
    </w:p>
    <w:p w14:paraId="2716CA7E" w14:textId="09702020" w:rsidR="001C4596" w:rsidRPr="00E85C98" w:rsidRDefault="007F5EF3" w:rsidP="00FE08AA">
      <w:pPr>
        <w:pStyle w:val="MDPI31text"/>
        <w:rPr>
          <w:i/>
          <w:snapToGrid/>
        </w:rPr>
      </w:pPr>
      <w:r>
        <w:rPr>
          <w:snapToGrid/>
        </w:rPr>
        <w:t>It is noted that t</w:t>
      </w:r>
      <w:r w:rsidR="00E4136C" w:rsidRPr="00E85C98">
        <w:rPr>
          <w:snapToGrid/>
        </w:rPr>
        <w:t xml:space="preserve">he African region is still largely outside the GHS system. The </w:t>
      </w:r>
      <w:r w:rsidR="00587127" w:rsidRPr="00E85C98">
        <w:rPr>
          <w:snapToGrid/>
        </w:rPr>
        <w:t xml:space="preserve">member states of the </w:t>
      </w:r>
      <w:r w:rsidR="00E4136C" w:rsidRPr="00E85C98">
        <w:rPr>
          <w:snapToGrid/>
        </w:rPr>
        <w:t>S</w:t>
      </w:r>
      <w:r w:rsidR="00587127" w:rsidRPr="00E85C98">
        <w:rPr>
          <w:snapToGrid/>
        </w:rPr>
        <w:t>outh African Development Community</w:t>
      </w:r>
      <w:r w:rsidR="00E4136C" w:rsidRPr="00E85C98">
        <w:rPr>
          <w:snapToGrid/>
        </w:rPr>
        <w:t xml:space="preserve"> </w:t>
      </w:r>
      <w:r w:rsidR="008A14D1" w:rsidRPr="00E85C98">
        <w:rPr>
          <w:snapToGrid/>
        </w:rPr>
        <w:t xml:space="preserve">(SADC) </w:t>
      </w:r>
      <w:r w:rsidR="00E4136C" w:rsidRPr="00E85C98">
        <w:rPr>
          <w:snapToGrid/>
        </w:rPr>
        <w:t xml:space="preserve">have agreed to implement the GHS by the </w:t>
      </w:r>
      <w:r w:rsidR="00E4136C" w:rsidRPr="00E85C98">
        <w:rPr>
          <w:snapToGrid/>
        </w:rPr>
        <w:lastRenderedPageBreak/>
        <w:t xml:space="preserve">latest 2020 and there is a draft GHS policy for the community </w:t>
      </w:r>
      <w:r w:rsidR="00E4136C" w:rsidRPr="00E85C98">
        <w:rPr>
          <w:i/>
          <w:snapToGrid/>
        </w:rPr>
        <w:fldChar w:fldCharType="begin"/>
      </w:r>
      <w:ins w:id="479" w:author="Linn Persson" w:date="2017-10-31T17:04:00Z">
        <w:r w:rsidR="00BF2E48">
          <w:rPr>
            <w:snapToGrid/>
          </w:rPr>
          <w:instrText xml:space="preserve"> ADDIN ZOTERO_ITEM CSL_CITATION {"citationID":"BMTiUzjb","properties":{"formattedCitation":"[41]","plainCitation":"[41]"},"citationItems":[{"id":2406,"uris":["http://zotero.org/users/local/NS0ay0E0/items/BVNSSDEW"],"uri":["http://zotero.org/users/local/NS0ay0E0/items/BVNSSDEW"],"itemData":{"id":2406,"type":"article","title":"SADC GHS policy, draft 3, February 2011.","author":[{"family":"SADC","given":""}],"issued":{"date-parts":[["2011"]]}}}],"schema":"https://github.com/citation-style-language/schema/raw/master/csl-citation.json"} </w:instrText>
        </w:r>
      </w:ins>
      <w:del w:id="480" w:author="Linn Persson" w:date="2017-10-31T15:37:00Z">
        <w:r w:rsidR="00CC654C" w:rsidRPr="00E85C98" w:rsidDel="00E70A57">
          <w:rPr>
            <w:snapToGrid/>
          </w:rPr>
          <w:delInstrText xml:space="preserve"> ADDIN ZOTERO_ITEM CSL_CITATION {"citationID":"BMTiUzjb","properties":{"formattedCitation":"[48]","plainCitation":"[48]"},"citationItems":[{"id":2406,"uris":["http://zotero.org/users/local/NS0ay0E0/items/BVNSSDEW"],"uri":["http://zotero.org/users/local/NS0ay0E0/items/BVNSSDEW"],"itemData":{"id":2406,"type":"article","title":"SADC GHS policy, draft 3, February 2011.","author":[{"family":"SADC","given":""}],"issued":{"date-parts":[["2011"]]}}}],"schema":"https://github.com/citation-style-language/schema/raw/master/csl-citation.json"} </w:delInstrText>
        </w:r>
      </w:del>
      <w:r w:rsidR="00E4136C" w:rsidRPr="00E85C98">
        <w:rPr>
          <w:i/>
          <w:snapToGrid/>
        </w:rPr>
        <w:fldChar w:fldCharType="separate"/>
      </w:r>
      <w:ins w:id="481" w:author="Linn Persson" w:date="2017-10-31T17:04:00Z">
        <w:r w:rsidR="00BF2E48" w:rsidRPr="00BF2E48">
          <w:t>[41]</w:t>
        </w:r>
      </w:ins>
      <w:del w:id="482" w:author="Linn Persson" w:date="2017-10-31T15:37:00Z">
        <w:r w:rsidR="00CC654C" w:rsidRPr="00BF2E48" w:rsidDel="00E70A57">
          <w:rPr>
            <w:rPrChange w:id="483" w:author="Linn Persson" w:date="2017-10-31T17:04:00Z">
              <w:rPr>
                <w:snapToGrid/>
              </w:rPr>
            </w:rPrChange>
          </w:rPr>
          <w:delText>[48]</w:delText>
        </w:r>
      </w:del>
      <w:r w:rsidR="00E4136C" w:rsidRPr="00E85C98">
        <w:rPr>
          <w:i/>
          <w:snapToGrid/>
        </w:rPr>
        <w:fldChar w:fldCharType="end"/>
      </w:r>
      <w:r w:rsidR="00E4136C" w:rsidRPr="00E85C98">
        <w:rPr>
          <w:snapToGrid/>
        </w:rPr>
        <w:t xml:space="preserve">, but this has not yet </w:t>
      </w:r>
      <w:r w:rsidR="00C26B0C" w:rsidRPr="00E85C98">
        <w:rPr>
          <w:snapToGrid/>
        </w:rPr>
        <w:t>led to national legislation in most countries</w:t>
      </w:r>
      <w:r w:rsidR="00E4136C" w:rsidRPr="00E85C98">
        <w:rPr>
          <w:snapToGrid/>
        </w:rPr>
        <w:t>. In South Africa</w:t>
      </w:r>
      <w:r w:rsidR="00C26B0C" w:rsidRPr="00E85C98">
        <w:rPr>
          <w:snapToGrid/>
        </w:rPr>
        <w:t>,</w:t>
      </w:r>
      <w:r w:rsidR="00E4136C" w:rsidRPr="00E85C98">
        <w:rPr>
          <w:snapToGrid/>
        </w:rPr>
        <w:t xml:space="preserve"> GHS has been implemented as a voluntary standard since 2008, and is expected to be passed as regulation during 2017, but no </w:t>
      </w:r>
      <w:r w:rsidR="004D1631" w:rsidRPr="00E85C98">
        <w:rPr>
          <w:snapToGrid/>
        </w:rPr>
        <w:t xml:space="preserve">official </w:t>
      </w:r>
      <w:r w:rsidR="00E4136C" w:rsidRPr="00E85C98">
        <w:rPr>
          <w:snapToGrid/>
        </w:rPr>
        <w:t xml:space="preserve">texts have yet been released </w:t>
      </w:r>
      <w:r w:rsidR="00E4136C" w:rsidRPr="00E85C98">
        <w:rPr>
          <w:i/>
          <w:snapToGrid/>
        </w:rPr>
        <w:fldChar w:fldCharType="begin"/>
      </w:r>
      <w:ins w:id="484" w:author="Linn Persson" w:date="2017-10-31T17:04:00Z">
        <w:r w:rsidR="00BF2E48">
          <w:rPr>
            <w:snapToGrid/>
          </w:rPr>
          <w:instrText xml:space="preserve"> ADDIN ZOTERO_ITEM CSL_CITATION {"citationID":"Cc1S59iT","properties":{"formattedCitation":"[21,22]","plainCitation":"[21,22]"},"citationItems":[{"id":2401,"uris":["http://zotero.org/users/local/NS0ay0E0/items/6ET5AA9X"],"uri":["http://zotero.org/users/local/NS0ay0E0/items/6ET5AA9X"],"itemData":{"id":2401,"type":"article","title":"GHS implementation, world map. Web site http://ghs.dhigroup.com/GHSImplementatationMap.aspx (accessed 1 November 2016).","author":[{"family":"DHI","given":""}],"issued":{"date-parts":[["2016"]]}}},{"id":2053,"uris":["http://zotero.org/users/local/NS0ay0E0/items/NJTJ5BAJ"],"uri":["http://zotero.org/users/local/NS0ay0E0/items/NJTJ5BAJ"],"itemData":{"id":2053,"type":"article","title":"Global GHS implementation task force - overview of GHS implementations, May 2014, European Chemical Industry Council (Cefic).","author":[{"family":"CEFIC","given":""}],"issued":{"date-parts":[["2014"]]}}}],"schema":"https://github.com/citation-style-language/schema/raw/master/csl-citation.json"} </w:instrText>
        </w:r>
      </w:ins>
      <w:del w:id="485" w:author="Linn Persson" w:date="2017-10-31T15:37:00Z">
        <w:r w:rsidR="00AD28BB" w:rsidRPr="00E85C98" w:rsidDel="00E70A57">
          <w:rPr>
            <w:snapToGrid/>
          </w:rPr>
          <w:delInstrText xml:space="preserve"> ADDIN ZOTERO_ITEM CSL_CITATION {"citationID":"Cc1S59iT","properties":{"formattedCitation":"[30,31]","plainCitation":"[30,31]"},"citationItems":[{"id":2401,"uris":["http://zotero.org/users/local/NS0ay0E0/items/6ET5AA9X"],"uri":["http://zotero.org/users/local/NS0ay0E0/items/6ET5AA9X"],"itemData":{"id":2401,"type":"article","title":"GHS implementation, world map. Web site http://ghs.dhigroup.com/GHSImplementatationMap.aspx (accessed 1 November 2016).","author":[{"family":"DHI","given":""}],"issued":{"date-parts":[["2016"]]}}},{"id":2053,"uris":["http://zotero.org/users/local/NS0ay0E0/items/NJTJ5BAJ"],"uri":["http://zotero.org/users/local/NS0ay0E0/items/NJTJ5BAJ"],"itemData":{"id":2053,"type":"article","title":"Global GHS implementation task force - overview of GHS implementations, May 2014, European Chemical Industry Council (Cefic).","author":[{"family":"CEFIC","given":""}],"issued":{"date-parts":[["2014"]]}}}],"schema":"https://github.com/citation-style-language/schema/raw/master/csl-citation.json"} </w:delInstrText>
        </w:r>
      </w:del>
      <w:r w:rsidR="00E4136C" w:rsidRPr="00E85C98">
        <w:rPr>
          <w:i/>
          <w:snapToGrid/>
        </w:rPr>
        <w:fldChar w:fldCharType="separate"/>
      </w:r>
      <w:ins w:id="486" w:author="Linn Persson" w:date="2017-10-31T17:04:00Z">
        <w:r w:rsidR="00BF2E48" w:rsidRPr="00BF2E48">
          <w:t>[21,22]</w:t>
        </w:r>
      </w:ins>
      <w:del w:id="487" w:author="Linn Persson" w:date="2017-10-31T15:37:00Z">
        <w:r w:rsidR="00AD28BB" w:rsidRPr="00BF2E48" w:rsidDel="00E70A57">
          <w:rPr>
            <w:rPrChange w:id="488" w:author="Linn Persson" w:date="2017-10-31T17:04:00Z">
              <w:rPr>
                <w:snapToGrid/>
              </w:rPr>
            </w:rPrChange>
          </w:rPr>
          <w:delText>[30,31]</w:delText>
        </w:r>
      </w:del>
      <w:r w:rsidR="00E4136C" w:rsidRPr="00E85C98">
        <w:rPr>
          <w:i/>
          <w:snapToGrid/>
        </w:rPr>
        <w:fldChar w:fldCharType="end"/>
      </w:r>
      <w:r w:rsidR="00E4136C" w:rsidRPr="00E85C98">
        <w:rPr>
          <w:snapToGrid/>
        </w:rPr>
        <w:t>.</w:t>
      </w:r>
      <w:r w:rsidR="00897141" w:rsidRPr="00E85C98">
        <w:rPr>
          <w:snapToGrid/>
        </w:rPr>
        <w:t xml:space="preserve"> </w:t>
      </w:r>
    </w:p>
    <w:p w14:paraId="398174E2" w14:textId="0AA173C4" w:rsidR="00897141" w:rsidRPr="00E85C98" w:rsidRDefault="00E40DCD" w:rsidP="00FE08AA">
      <w:pPr>
        <w:pStyle w:val="MDPI31text"/>
        <w:rPr>
          <w:i/>
          <w:snapToGrid/>
        </w:rPr>
      </w:pPr>
      <w:r w:rsidRPr="00E85C98">
        <w:rPr>
          <w:snapToGrid/>
        </w:rPr>
        <w:t>The Arab countries differ</w:t>
      </w:r>
      <w:r w:rsidR="001C4596" w:rsidRPr="00E85C98">
        <w:rPr>
          <w:snapToGrid/>
        </w:rPr>
        <w:t xml:space="preserve"> considerably</w:t>
      </w:r>
      <w:r w:rsidRPr="00E85C98">
        <w:rPr>
          <w:snapToGrid/>
        </w:rPr>
        <w:t xml:space="preserve"> in terms of chemicals legislation </w:t>
      </w:r>
      <w:r w:rsidR="00897141" w:rsidRPr="00E85C98">
        <w:rPr>
          <w:i/>
          <w:snapToGrid/>
        </w:rPr>
        <w:fldChar w:fldCharType="begin"/>
      </w:r>
      <w:ins w:id="489" w:author="Linn Persson" w:date="2017-10-31T17:04:00Z">
        <w:r w:rsidR="00BF2E48">
          <w:rPr>
            <w:snapToGrid/>
          </w:rPr>
          <w:instrText xml:space="preserve"> ADDIN ZOTERO_ITEM CSL_CITATION {"citationID":"lHm0Kw75","properties":{"formattedCitation":"[42]","plainCitation":"[42]"},"citationItems":[{"id":2407,"uris":["http://zotero.org/users/local/NS0ay0E0/items/UUT4IWP7"],"uri":["http://zotero.org/users/local/NS0ay0E0/items/UUT4IWP7"],"itemData":{"id":2407,"type":"article","title":"Regional workshop on chemical hazard communication and GHS implementation for Arab countries, 30 October - 2 November 2006. FInal report. UNITAR/ILO.","author":[{"family":"UNITAR","given":""}],"issued":{"date-parts":[["2006"]]}}}],"schema":"https://github.com/citation-style-language/schema/raw/master/csl-citation.json"} </w:instrText>
        </w:r>
      </w:ins>
      <w:del w:id="490" w:author="Linn Persson" w:date="2017-10-31T15:37:00Z">
        <w:r w:rsidR="00CC654C" w:rsidRPr="00E85C98" w:rsidDel="00E70A57">
          <w:rPr>
            <w:snapToGrid/>
          </w:rPr>
          <w:delInstrText xml:space="preserve"> ADDIN ZOTERO_ITEM CSL_CITATION {"citationID":"lHm0Kw75","properties":{"formattedCitation":"[49]","plainCitation":"[49]"},"citationItems":[{"id":2407,"uris":["http://zotero.org/users/local/NS0ay0E0/items/UUT4IWP7"],"uri":["http://zotero.org/users/local/NS0ay0E0/items/UUT4IWP7"],"itemData":{"id":2407,"type":"article","title":"Regional workshop on chemical hazard communication and GHS implementation for Arab countries, 30 October - 2 November 2006. FInal report. UNITAR/ILO.","author":[{"family":"UNITAR","given":""}],"issued":{"date-parts":[["2006"]]}}}],"schema":"https://github.com/citation-style-language/schema/raw/master/csl-citation.json"} </w:delInstrText>
        </w:r>
      </w:del>
      <w:r w:rsidR="00897141" w:rsidRPr="00E85C98">
        <w:rPr>
          <w:i/>
          <w:snapToGrid/>
        </w:rPr>
        <w:fldChar w:fldCharType="separate"/>
      </w:r>
      <w:ins w:id="491" w:author="Linn Persson" w:date="2017-10-31T17:04:00Z">
        <w:r w:rsidR="00BF2E48" w:rsidRPr="00BF2E48">
          <w:t>[42]</w:t>
        </w:r>
      </w:ins>
      <w:del w:id="492" w:author="Linn Persson" w:date="2017-10-31T15:37:00Z">
        <w:r w:rsidR="00CC654C" w:rsidRPr="00BF2E48" w:rsidDel="00E70A57">
          <w:rPr>
            <w:rPrChange w:id="493" w:author="Linn Persson" w:date="2017-10-31T17:04:00Z">
              <w:rPr>
                <w:snapToGrid/>
              </w:rPr>
            </w:rPrChange>
          </w:rPr>
          <w:delText>[49]</w:delText>
        </w:r>
      </w:del>
      <w:r w:rsidR="00897141" w:rsidRPr="00E85C98">
        <w:rPr>
          <w:i/>
          <w:snapToGrid/>
        </w:rPr>
        <w:fldChar w:fldCharType="end"/>
      </w:r>
      <w:r w:rsidR="00897141" w:rsidRPr="00E85C98">
        <w:rPr>
          <w:snapToGrid/>
        </w:rPr>
        <w:t xml:space="preserve"> </w:t>
      </w:r>
      <w:r w:rsidR="007C6A21" w:rsidRPr="00E85C98">
        <w:rPr>
          <w:snapToGrid/>
        </w:rPr>
        <w:t>but</w:t>
      </w:r>
      <w:r w:rsidR="00897141" w:rsidRPr="00E85C98">
        <w:rPr>
          <w:snapToGrid/>
        </w:rPr>
        <w:t xml:space="preserve"> </w:t>
      </w:r>
      <w:r w:rsidRPr="00E85C98">
        <w:rPr>
          <w:snapToGrid/>
        </w:rPr>
        <w:t>to our knowledge</w:t>
      </w:r>
      <w:r w:rsidR="00897141" w:rsidRPr="00E85C98">
        <w:rPr>
          <w:snapToGrid/>
        </w:rPr>
        <w:t xml:space="preserve"> none </w:t>
      </w:r>
      <w:r w:rsidRPr="00E85C98">
        <w:rPr>
          <w:snapToGrid/>
        </w:rPr>
        <w:t>have to date implemented the GHS</w:t>
      </w:r>
      <w:r w:rsidR="00897141" w:rsidRPr="00E85C98">
        <w:rPr>
          <w:snapToGrid/>
        </w:rPr>
        <w:t>. The Gulf Cooperation Council (GCC)</w:t>
      </w:r>
      <w:r w:rsidR="00C07C31" w:rsidRPr="00E85C98">
        <w:rPr>
          <w:snapToGrid/>
        </w:rPr>
        <w:footnoteReference w:id="5"/>
      </w:r>
      <w:r w:rsidR="00897141" w:rsidRPr="00E85C98">
        <w:rPr>
          <w:snapToGrid/>
        </w:rPr>
        <w:t xml:space="preserve"> put forth the “Common System for the Management of Hazardous Chemicals” in 2002, which establishes minimum legislation for the member states in dealing with hazardous chemicals and also has coordinated procedures among Member States </w:t>
      </w:r>
      <w:r w:rsidR="00EF2640" w:rsidRPr="00E85C98">
        <w:rPr>
          <w:snapToGrid/>
        </w:rPr>
        <w:t xml:space="preserve">established in 1997 </w:t>
      </w:r>
      <w:r w:rsidR="00897141" w:rsidRPr="00E85C98">
        <w:rPr>
          <w:snapToGrid/>
        </w:rPr>
        <w:t xml:space="preserve">for trans-border handling of hazardous waste for the purpose of processing, recycling or disposal </w:t>
      </w:r>
      <w:r w:rsidR="00897141" w:rsidRPr="00E85C98">
        <w:rPr>
          <w:i/>
          <w:snapToGrid/>
        </w:rPr>
        <w:fldChar w:fldCharType="begin"/>
      </w:r>
      <w:ins w:id="494" w:author="Linn Persson" w:date="2017-10-31T17:04:00Z">
        <w:r w:rsidR="00BF2E48">
          <w:rPr>
            <w:snapToGrid/>
          </w:rPr>
          <w:instrText xml:space="preserve"> ADDIN ZOTERO_ITEM CSL_CITATION {"citationID":"e6HIaTc4","properties":{"formattedCitation":"[43]","plainCitation":"[43]"},"citationItems":[{"id":2408,"uris":["http://zotero.org/users/local/NS0ay0E0/items/2AZDIP24"],"uri":["http://zotero.org/users/local/NS0ay0E0/items/2AZDIP24"],"itemData":{"id":2408,"type":"article","title":"Chemicals regulation in the Middle East - an overview. Global Business Briefing, May 2009, by Tamar Szepts-Znaider, 3E Company.","author":[{"family":"ChemicalWatch","given":""}],"issued":{"date-parts":[["2009"]]}}}],"schema":"https://github.com/citation-style-language/schema/raw/master/csl-citation.json"} </w:instrText>
        </w:r>
      </w:ins>
      <w:del w:id="495" w:author="Linn Persson" w:date="2017-10-31T15:37:00Z">
        <w:r w:rsidR="00CC654C" w:rsidRPr="00E85C98" w:rsidDel="00E70A57">
          <w:rPr>
            <w:snapToGrid/>
          </w:rPr>
          <w:delInstrText xml:space="preserve"> ADDIN ZOTERO_ITEM CSL_CITATION {"citationID":"e6HIaTc4","properties":{"formattedCitation":"[50]","plainCitation":"[50]"},"citationItems":[{"id":2408,"uris":["http://zotero.org/users/local/NS0ay0E0/items/2AZDIP24"],"uri":["http://zotero.org/users/local/NS0ay0E0/items/2AZDIP24"],"itemData":{"id":2408,"type":"article","title":"Chemicals regulation in the Middle East - an overview. Global Business Briefing, May 2009, by Tamar Szepts-Znaider, 3E Company.","author":[{"family":"ChemicalWatch","given":""}],"issued":{"date-parts":[["2009"]]}}}],"schema":"https://github.com/citation-style-language/schema/raw/master/csl-citation.json"} </w:delInstrText>
        </w:r>
      </w:del>
      <w:r w:rsidR="00897141" w:rsidRPr="00E85C98">
        <w:rPr>
          <w:i/>
          <w:snapToGrid/>
        </w:rPr>
        <w:fldChar w:fldCharType="separate"/>
      </w:r>
      <w:ins w:id="496" w:author="Linn Persson" w:date="2017-10-31T17:04:00Z">
        <w:r w:rsidR="00BF2E48" w:rsidRPr="00BF2E48">
          <w:t>[43]</w:t>
        </w:r>
      </w:ins>
      <w:del w:id="497" w:author="Linn Persson" w:date="2017-10-31T15:37:00Z">
        <w:r w:rsidR="00CC654C" w:rsidRPr="00BF2E48" w:rsidDel="00E70A57">
          <w:rPr>
            <w:rPrChange w:id="498" w:author="Linn Persson" w:date="2017-10-31T17:04:00Z">
              <w:rPr>
                <w:snapToGrid/>
              </w:rPr>
            </w:rPrChange>
          </w:rPr>
          <w:delText>[50]</w:delText>
        </w:r>
      </w:del>
      <w:r w:rsidR="00897141" w:rsidRPr="00E85C98">
        <w:rPr>
          <w:i/>
          <w:snapToGrid/>
        </w:rPr>
        <w:fldChar w:fldCharType="end"/>
      </w:r>
      <w:r w:rsidR="00897141" w:rsidRPr="00E85C98">
        <w:rPr>
          <w:snapToGrid/>
        </w:rPr>
        <w:t xml:space="preserve">. </w:t>
      </w:r>
      <w:r w:rsidR="00A9491D" w:rsidRPr="00E85C98">
        <w:rPr>
          <w:snapToGrid/>
        </w:rPr>
        <w:t xml:space="preserve">However, there is no information to support that this legislation is aligned with GHS. </w:t>
      </w:r>
    </w:p>
    <w:p w14:paraId="4F7567C1" w14:textId="00F08E07" w:rsidR="00753BB8" w:rsidRDefault="00753BB8" w:rsidP="00FE08AA">
      <w:pPr>
        <w:pStyle w:val="MDPI21heading1"/>
      </w:pPr>
      <w:r>
        <w:t>4</w:t>
      </w:r>
      <w:r w:rsidRPr="003030D2">
        <w:t xml:space="preserve">. </w:t>
      </w:r>
      <w:del w:id="499" w:author="Linn Persson" w:date="2017-11-01T12:18:00Z">
        <w:r w:rsidDel="00671CF5">
          <w:delText>Ex</w:delText>
        </w:r>
        <w:r w:rsidR="00C87016" w:rsidDel="00671CF5">
          <w:delText>p</w:delText>
        </w:r>
        <w:r w:rsidR="00E75A44" w:rsidDel="00671CF5">
          <w:delText xml:space="preserve">laining </w:delText>
        </w:r>
      </w:del>
      <w:ins w:id="500" w:author="Linn Persson" w:date="2017-11-01T12:18:00Z">
        <w:r w:rsidR="00671CF5">
          <w:t xml:space="preserve">Exploring </w:t>
        </w:r>
      </w:ins>
      <w:r w:rsidR="00E75A44">
        <w:t xml:space="preserve">the </w:t>
      </w:r>
      <w:r>
        <w:t>implementation pattern</w:t>
      </w:r>
    </w:p>
    <w:p w14:paraId="6FE65D70" w14:textId="31C0FDD0" w:rsidR="00DE31BD" w:rsidRDefault="00FA0F64" w:rsidP="00FE08AA">
      <w:pPr>
        <w:pStyle w:val="MDPI31text"/>
        <w:rPr>
          <w:b/>
        </w:rPr>
      </w:pPr>
      <w:r>
        <w:t xml:space="preserve">Below we use the factors and indicators identified above (Table 1) to seek to </w:t>
      </w:r>
      <w:ins w:id="501" w:author="Linn Persson" w:date="2017-11-01T12:19:00Z">
        <w:r w:rsidR="00671CF5">
          <w:t xml:space="preserve">explore and discuss possible </w:t>
        </w:r>
      </w:ins>
      <w:r>
        <w:t>expla</w:t>
      </w:r>
      <w:del w:id="502" w:author="Linn Persson" w:date="2017-11-01T12:19:00Z">
        <w:r w:rsidDel="00671CF5">
          <w:delText>i</w:delText>
        </w:r>
      </w:del>
      <w:r>
        <w:t>n</w:t>
      </w:r>
      <w:ins w:id="503" w:author="Linn Persson" w:date="2017-11-01T12:19:00Z">
        <w:r w:rsidR="00671CF5">
          <w:t>ations of</w:t>
        </w:r>
      </w:ins>
      <w:r>
        <w:t xml:space="preserve"> the observed differences in implementation</w:t>
      </w:r>
      <w:r w:rsidR="00F601E2">
        <w:t xml:space="preserve"> coverage across regions</w:t>
      </w:r>
      <w:r w:rsidR="00DA0F76">
        <w:t xml:space="preserve"> and countries</w:t>
      </w:r>
      <w:r w:rsidR="00DE31BD">
        <w:t>.</w:t>
      </w:r>
    </w:p>
    <w:p w14:paraId="148B94E3" w14:textId="0BB77B40" w:rsidR="008C1656" w:rsidRDefault="00753BB8" w:rsidP="00FE08AA">
      <w:pPr>
        <w:pStyle w:val="MDPI22heading2"/>
      </w:pPr>
      <w:r>
        <w:t>4</w:t>
      </w:r>
      <w:r w:rsidR="008C1656">
        <w:t>.</w:t>
      </w:r>
      <w:r w:rsidR="00586633">
        <w:t>1</w:t>
      </w:r>
      <w:r w:rsidR="008C1656" w:rsidRPr="003030D2">
        <w:t xml:space="preserve">. </w:t>
      </w:r>
      <w:r w:rsidR="004E0210">
        <w:t>Motivational factors</w:t>
      </w:r>
    </w:p>
    <w:p w14:paraId="1CE3F93E" w14:textId="29B97A80" w:rsidR="004E0210" w:rsidRDefault="00753BB8" w:rsidP="00FE08AA">
      <w:pPr>
        <w:pStyle w:val="MDPI23heading3"/>
      </w:pPr>
      <w:r>
        <w:t>4</w:t>
      </w:r>
      <w:r w:rsidR="00586633">
        <w:t>.1</w:t>
      </w:r>
      <w:r w:rsidR="004E0210" w:rsidRPr="003030D2">
        <w:t xml:space="preserve">.1. </w:t>
      </w:r>
      <w:r w:rsidR="004E0210">
        <w:t>Reduction of trade barriers</w:t>
      </w:r>
    </w:p>
    <w:p w14:paraId="0F3CF72F" w14:textId="24193CF5" w:rsidR="00EA2E23" w:rsidRDefault="006A51DC" w:rsidP="00FE08AA">
      <w:pPr>
        <w:pStyle w:val="MDPI31text"/>
      </w:pPr>
      <w:r>
        <w:t xml:space="preserve">For the factor related to a general commitment to </w:t>
      </w:r>
      <w:r w:rsidR="00FA0F64">
        <w:t>facilitat</w:t>
      </w:r>
      <w:r w:rsidR="008D43AC">
        <w:t>ing</w:t>
      </w:r>
      <w:r w:rsidR="00FA0F64">
        <w:t xml:space="preserve"> trade and </w:t>
      </w:r>
      <w:r>
        <w:t xml:space="preserve">reducing trade barriers, we </w:t>
      </w:r>
      <w:r w:rsidRPr="00AD12AD">
        <w:t>look</w:t>
      </w:r>
      <w:r>
        <w:t xml:space="preserve"> at WTO membership and the </w:t>
      </w:r>
      <w:r w:rsidR="00FA0F64">
        <w:t xml:space="preserve">trade </w:t>
      </w:r>
      <w:r>
        <w:t xml:space="preserve">openness index. </w:t>
      </w:r>
      <w:r w:rsidR="00B27C1D">
        <w:t xml:space="preserve">Turning first to the </w:t>
      </w:r>
      <w:r w:rsidR="00C7674C">
        <w:t>WTO membership, 34</w:t>
      </w:r>
      <w:r w:rsidR="00B27C1D">
        <w:t xml:space="preserve"> countries are not members of the WTO whereas 159 are. </w:t>
      </w:r>
      <w:r w:rsidR="00FA0F64">
        <w:t xml:space="preserve">We find that </w:t>
      </w:r>
      <w:r w:rsidR="004D1631">
        <w:t xml:space="preserve">of the countries which have implemented GHS, </w:t>
      </w:r>
      <w:r w:rsidR="00B27C1D">
        <w:t xml:space="preserve">WTO members </w:t>
      </w:r>
      <w:r w:rsidR="004D1631">
        <w:t xml:space="preserve">make up a larger share (38%) </w:t>
      </w:r>
      <w:r w:rsidR="00C7674C">
        <w:t xml:space="preserve">compared to </w:t>
      </w:r>
      <w:r w:rsidR="00F52F91">
        <w:t xml:space="preserve">among </w:t>
      </w:r>
      <w:r w:rsidR="00C7674C">
        <w:t>non</w:t>
      </w:r>
      <w:r w:rsidR="004D1631">
        <w:t>-</w:t>
      </w:r>
      <w:r w:rsidR="00C7674C">
        <w:t>WTO members (15</w:t>
      </w:r>
      <w:r w:rsidR="00B27C1D">
        <w:t>%)</w:t>
      </w:r>
      <w:r w:rsidR="00FA0F64">
        <w:t xml:space="preserve"> </w:t>
      </w:r>
      <w:r w:rsidR="003A41B4">
        <w:t>(</w:t>
      </w:r>
      <w:r w:rsidR="001E317B">
        <w:fldChar w:fldCharType="begin"/>
      </w:r>
      <w:r w:rsidR="001E317B">
        <w:instrText xml:space="preserve"> REF _Ref493833837 \h </w:instrText>
      </w:r>
      <w:r w:rsidR="001E317B">
        <w:fldChar w:fldCharType="separate"/>
      </w:r>
      <w:r w:rsidR="007250A4" w:rsidRPr="00FE08AA">
        <w:rPr>
          <w:b/>
        </w:rPr>
        <w:t>T</w:t>
      </w:r>
      <w:r w:rsidR="007250A4" w:rsidRPr="004D679A">
        <w:t xml:space="preserve">able </w:t>
      </w:r>
      <w:r w:rsidR="007250A4">
        <w:rPr>
          <w:noProof/>
        </w:rPr>
        <w:t>2</w:t>
      </w:r>
      <w:r w:rsidR="001E317B">
        <w:fldChar w:fldCharType="end"/>
      </w:r>
      <w:r w:rsidR="003A41B4">
        <w:t>) and there is a</w:t>
      </w:r>
      <w:r w:rsidR="00E22A04">
        <w:t>n</w:t>
      </w:r>
      <w:r w:rsidR="003A41B4">
        <w:t xml:space="preserve"> association between WTO membership and GHS implementation </w:t>
      </w:r>
      <w:r w:rsidR="00E22A04">
        <w:t>(</w:t>
      </w:r>
      <w:r w:rsidR="00E22A04" w:rsidRPr="00E22A04">
        <w:rPr>
          <w:i/>
          <w:szCs w:val="20"/>
        </w:rPr>
        <w:t>X</w:t>
      </w:r>
      <w:r w:rsidR="00E22A04" w:rsidRPr="00E22A04">
        <w:rPr>
          <w:i/>
          <w:szCs w:val="20"/>
          <w:vertAlign w:val="superscript"/>
        </w:rPr>
        <w:t>2</w:t>
      </w:r>
      <w:r w:rsidR="00E22A04" w:rsidRPr="00E22A04">
        <w:rPr>
          <w:i/>
          <w:szCs w:val="20"/>
        </w:rPr>
        <w:t xml:space="preserve"> = 5.66, </w:t>
      </w:r>
      <w:proofErr w:type="spellStart"/>
      <w:proofErr w:type="gramStart"/>
      <w:r w:rsidR="00E22A04" w:rsidRPr="00E22A04">
        <w:rPr>
          <w:i/>
          <w:szCs w:val="20"/>
        </w:rPr>
        <w:t>df</w:t>
      </w:r>
      <w:proofErr w:type="spellEnd"/>
      <w:proofErr w:type="gramEnd"/>
      <w:r w:rsidR="00E22A04" w:rsidRPr="00E22A04">
        <w:rPr>
          <w:i/>
          <w:szCs w:val="20"/>
        </w:rPr>
        <w:t xml:space="preserve"> = 1, p = 0.017</w:t>
      </w:r>
      <w:r w:rsidR="00E22A04" w:rsidRPr="00E22A04">
        <w:rPr>
          <w:szCs w:val="20"/>
        </w:rPr>
        <w:t>)</w:t>
      </w:r>
      <w:r w:rsidR="00B27C1D">
        <w:t>.</w:t>
      </w:r>
      <w:r w:rsidR="00263561">
        <w:t xml:space="preserve"> </w:t>
      </w:r>
      <w:r w:rsidR="00FA0F64">
        <w:t>Among the five non</w:t>
      </w:r>
      <w:r w:rsidR="004D1631">
        <w:t>-</w:t>
      </w:r>
      <w:r w:rsidR="00FA0F64">
        <w:t xml:space="preserve">WTO members that have implemented GHS, three are in the process of accession to the WTO (Serbia, Bosnia and Herzegovina, and Belarus) </w:t>
      </w:r>
      <w:r w:rsidR="009A182B">
        <w:t>so</w:t>
      </w:r>
      <w:r w:rsidR="00FA0F64">
        <w:t xml:space="preserve"> this group will become very small </w:t>
      </w:r>
      <w:r w:rsidR="009D3E95">
        <w:fldChar w:fldCharType="begin"/>
      </w:r>
      <w:ins w:id="504" w:author="Linn Persson" w:date="2017-10-31T17:04:00Z">
        <w:r w:rsidR="00BF2E48">
          <w:instrText xml:space="preserve"> ADDIN ZOTERO_ITEM CSL_CITATION {"citationID":"a216e847v4v","properties":{"formattedCitation":"[44]","plainCitation":"[44]"},"citationItems":[{"id":2585,"uris":["http://zotero.org/users/local/NS0ay0E0/items/V9BAFFJI"],"uri":["http://zotero.org/users/local/NS0ay0E0/items/V9BAFFJI"],"itemData":{"id":2585,"type":"article","title":"WTO accessions. World Trade Organisation (WTO). https://www.wto.org/english/thewto_e/acc_e/acc_e.htm (accessed 16 May 2017)","author":[{"family":"WTO","given":""}],"issued":{"date-parts":[["2017"]]}}}],"schema":"https://github.com/citation-style-language/schema/raw/master/csl-citation.json"} </w:instrText>
        </w:r>
      </w:ins>
      <w:del w:id="505" w:author="Linn Persson" w:date="2017-10-31T15:37:00Z">
        <w:r w:rsidR="00CC654C" w:rsidDel="00E70A57">
          <w:delInstrText xml:space="preserve"> ADDIN ZOTERO_ITEM CSL_CITATION {"citationID":"a216e847v4v","properties":{"formattedCitation":"[51]","plainCitation":"[51]"},"citationItems":[{"id":2585,"uris":["http://zotero.org/users/local/NS0ay0E0/items/V9BAFFJI"],"uri":["http://zotero.org/users/local/NS0ay0E0/items/V9BAFFJI"],"itemData":{"id":2585,"type":"article","title":"WTO accessions. World Trade Organisation (WTO). https://www.wto.org/english/thewto_e/acc_e/acc_e.htm (accessed 16 May 2017)","author":[{"family":"WTO","given":""}],"issued":{"date-parts":[["2017"]]}}}],"schema":"https://github.com/citation-style-language/schema/raw/master/csl-citation.json"} </w:delInstrText>
        </w:r>
      </w:del>
      <w:r w:rsidR="009D3E95">
        <w:fldChar w:fldCharType="separate"/>
      </w:r>
      <w:ins w:id="506" w:author="Linn Persson" w:date="2017-10-31T17:04:00Z">
        <w:r w:rsidR="00BF2E48" w:rsidRPr="00BF2E48">
          <w:t>[44]</w:t>
        </w:r>
      </w:ins>
      <w:del w:id="507" w:author="Linn Persson" w:date="2017-10-31T15:37:00Z">
        <w:r w:rsidR="00CC654C" w:rsidRPr="00BF2E48" w:rsidDel="00E70A57">
          <w:delText>[51]</w:delText>
        </w:r>
      </w:del>
      <w:r w:rsidR="009D3E95">
        <w:fldChar w:fldCharType="end"/>
      </w:r>
      <w:r w:rsidR="009D3E95">
        <w:t xml:space="preserve">. </w:t>
      </w:r>
      <w:r w:rsidR="00EA2E23">
        <w:t xml:space="preserve">However, </w:t>
      </w:r>
      <w:r w:rsidR="005D69D7">
        <w:t xml:space="preserve">more than half of all </w:t>
      </w:r>
      <w:r w:rsidR="00F20DC9">
        <w:t xml:space="preserve">WTO member </w:t>
      </w:r>
      <w:r w:rsidR="00C7674C">
        <w:t>countries (99</w:t>
      </w:r>
      <w:r w:rsidR="005D69D7">
        <w:t xml:space="preserve">) </w:t>
      </w:r>
      <w:r w:rsidR="00F20DC9">
        <w:t>have</w:t>
      </w:r>
      <w:r w:rsidR="005D69D7">
        <w:t xml:space="preserve"> not yet implement</w:t>
      </w:r>
      <w:r w:rsidR="00F20DC9">
        <w:t>ed</w:t>
      </w:r>
      <w:r w:rsidR="005D69D7">
        <w:t xml:space="preserve"> GHS</w:t>
      </w:r>
      <w:r w:rsidR="00AD12AD">
        <w:t xml:space="preserve"> </w:t>
      </w:r>
      <w:r w:rsidR="00C27788">
        <w:t>(</w:t>
      </w:r>
      <w:r w:rsidR="00C27788">
        <w:rPr>
          <w:highlight w:val="yellow"/>
        </w:rPr>
        <w:fldChar w:fldCharType="begin"/>
      </w:r>
      <w:r w:rsidR="00C27788">
        <w:instrText xml:space="preserve"> REF _Ref493833837 \h </w:instrText>
      </w:r>
      <w:r w:rsidR="00C27788">
        <w:rPr>
          <w:highlight w:val="yellow"/>
        </w:rPr>
      </w:r>
      <w:r w:rsidR="00C27788">
        <w:rPr>
          <w:highlight w:val="yellow"/>
        </w:rPr>
        <w:fldChar w:fldCharType="separate"/>
      </w:r>
      <w:r w:rsidR="007250A4" w:rsidRPr="00FE08AA">
        <w:rPr>
          <w:b/>
        </w:rPr>
        <w:t>T</w:t>
      </w:r>
      <w:r w:rsidR="007250A4" w:rsidRPr="004D679A">
        <w:t xml:space="preserve">able </w:t>
      </w:r>
      <w:r w:rsidR="007250A4">
        <w:rPr>
          <w:noProof/>
        </w:rPr>
        <w:t>2</w:t>
      </w:r>
      <w:r w:rsidR="00C27788">
        <w:rPr>
          <w:highlight w:val="yellow"/>
        </w:rPr>
        <w:fldChar w:fldCharType="end"/>
      </w:r>
      <w:r w:rsidR="00C27788">
        <w:t>)</w:t>
      </w:r>
      <w:r w:rsidR="005D69D7">
        <w:t>.</w:t>
      </w:r>
      <w:r w:rsidR="00966883">
        <w:t xml:space="preserve"> </w:t>
      </w:r>
      <w:r w:rsidR="00EA2E23">
        <w:t>As for the group of 29 countries who are not WTO members and who have not implemented GHS</w:t>
      </w:r>
      <w:r w:rsidR="006878C0">
        <w:t>, this group</w:t>
      </w:r>
      <w:r w:rsidR="00EA2E23">
        <w:t xml:space="preserve"> comprise</w:t>
      </w:r>
      <w:r w:rsidR="006878C0">
        <w:t>s</w:t>
      </w:r>
      <w:r w:rsidR="00EA2E23">
        <w:t xml:space="preserve"> several fragile, new or very small states, which suggests that a lack of capacity (see below) might be an equally or more important factor</w:t>
      </w:r>
      <w:r w:rsidR="001E317B">
        <w:t xml:space="preserve"> for not being WTO members,</w:t>
      </w:r>
      <w:r w:rsidR="00EA2E23">
        <w:t xml:space="preserve"> than their interest </w:t>
      </w:r>
      <w:r w:rsidR="006878C0">
        <w:t xml:space="preserve">(or lack thereof) </w:t>
      </w:r>
      <w:r w:rsidR="00EA2E23">
        <w:t>in reducing trade barriers.</w:t>
      </w:r>
      <w:ins w:id="508" w:author="Linn Persson" w:date="2017-11-01T12:20:00Z">
        <w:r w:rsidR="00FD53FC">
          <w:t xml:space="preserve"> It was noted by the interviewee from Zambia, that a greater</w:t>
        </w:r>
      </w:ins>
      <w:r w:rsidR="00EA2E23">
        <w:t xml:space="preserve"> </w:t>
      </w:r>
      <w:ins w:id="509" w:author="Linn Persson" w:date="2017-11-01T12:21:00Z">
        <w:r w:rsidR="00FD53FC">
          <w:t xml:space="preserve">awareness about the potential of GHS as a trade </w:t>
        </w:r>
      </w:ins>
      <w:ins w:id="510" w:author="Linn Persson" w:date="2017-11-01T12:22:00Z">
        <w:r w:rsidR="00FD53FC">
          <w:t>facilitating</w:t>
        </w:r>
      </w:ins>
      <w:ins w:id="511" w:author="Linn Persson" w:date="2017-11-01T12:21:00Z">
        <w:r w:rsidR="00FD53FC">
          <w:t xml:space="preserve"> measure, would increase the motivation of countries to implement the GHS. </w:t>
        </w:r>
      </w:ins>
      <w:ins w:id="512" w:author="Linn Persson" w:date="2017-11-01T12:24:00Z">
        <w:r w:rsidR="00FD53FC">
          <w:t xml:space="preserve">This </w:t>
        </w:r>
      </w:ins>
      <w:ins w:id="513" w:author="Linn Persson" w:date="2017-11-01T12:27:00Z">
        <w:r w:rsidR="003078EE">
          <w:t>is an interesting observation that</w:t>
        </w:r>
      </w:ins>
      <w:ins w:id="514" w:author="Linn Persson" w:date="2017-11-01T12:28:00Z">
        <w:r w:rsidR="003078EE">
          <w:t xml:space="preserve"> could not be further corroborated in the limited set of interviews of this study, but that merits further exploration. </w:t>
        </w:r>
      </w:ins>
    </w:p>
    <w:p w14:paraId="00A6BC24" w14:textId="4271EFBF" w:rsidR="002C009D" w:rsidRPr="004D679A" w:rsidRDefault="007064FB" w:rsidP="00FE08AA">
      <w:pPr>
        <w:pStyle w:val="MDPI41tablecaption"/>
        <w:jc w:val="center"/>
        <w:rPr>
          <w:b/>
        </w:rPr>
      </w:pPr>
      <w:bookmarkStart w:id="515" w:name="_Ref493833837"/>
      <w:r w:rsidRPr="00FE08AA">
        <w:rPr>
          <w:b/>
        </w:rPr>
        <w:t>T</w:t>
      </w:r>
      <w:r w:rsidRPr="004D679A">
        <w:t xml:space="preserve">able </w:t>
      </w:r>
      <w:fldSimple w:instr=" SEQ Table \* ARABIC ">
        <w:r w:rsidR="007250A4">
          <w:rPr>
            <w:noProof/>
          </w:rPr>
          <w:t>2</w:t>
        </w:r>
      </w:fldSimple>
      <w:bookmarkEnd w:id="515"/>
      <w:r w:rsidR="00930057" w:rsidRPr="004D679A">
        <w:t>: WTO membership and GHS implementation</w:t>
      </w:r>
      <w:r w:rsidR="005D69D7" w:rsidRPr="004D679A">
        <w:t xml:space="preserve"> (full or partial)</w:t>
      </w:r>
      <w:r w:rsidR="002C009D" w:rsidRPr="004D679A">
        <w:t xml:space="preserve"> </w:t>
      </w:r>
    </w:p>
    <w:tbl>
      <w:tblPr>
        <w:tblW w:w="8888" w:type="dxa"/>
        <w:tblLook w:val="04A0" w:firstRow="1" w:lastRow="0" w:firstColumn="1" w:lastColumn="0" w:noHBand="0" w:noVBand="1"/>
      </w:tblPr>
      <w:tblGrid>
        <w:gridCol w:w="4536"/>
        <w:gridCol w:w="2136"/>
        <w:gridCol w:w="2216"/>
      </w:tblGrid>
      <w:tr w:rsidR="002C009D" w:rsidRPr="002C009D" w14:paraId="62284F13" w14:textId="77777777" w:rsidTr="002C009D">
        <w:trPr>
          <w:trHeight w:val="300"/>
        </w:trPr>
        <w:tc>
          <w:tcPr>
            <w:tcW w:w="4536" w:type="dxa"/>
            <w:tcBorders>
              <w:top w:val="single" w:sz="4" w:space="0" w:color="auto"/>
              <w:left w:val="nil"/>
              <w:bottom w:val="single" w:sz="4" w:space="0" w:color="auto"/>
              <w:right w:val="nil"/>
            </w:tcBorders>
            <w:shd w:val="clear" w:color="auto" w:fill="auto"/>
            <w:noWrap/>
            <w:vAlign w:val="bottom"/>
            <w:hideMark/>
          </w:tcPr>
          <w:p w14:paraId="15FAA8E9" w14:textId="1B38EE81" w:rsidR="002C009D" w:rsidRPr="002C009D" w:rsidRDefault="002C009D" w:rsidP="002C009D">
            <w:pPr>
              <w:spacing w:line="240" w:lineRule="auto"/>
              <w:jc w:val="left"/>
              <w:rPr>
                <w:rFonts w:ascii="Palatino Linotype" w:hAnsi="Palatino Linotype"/>
                <w:color w:val="auto"/>
                <w:sz w:val="20"/>
                <w:lang w:eastAsia="en-US"/>
              </w:rPr>
            </w:pPr>
          </w:p>
        </w:tc>
        <w:tc>
          <w:tcPr>
            <w:tcW w:w="2136" w:type="dxa"/>
            <w:tcBorders>
              <w:top w:val="single" w:sz="4" w:space="0" w:color="auto"/>
              <w:left w:val="nil"/>
              <w:bottom w:val="single" w:sz="4" w:space="0" w:color="auto"/>
              <w:right w:val="nil"/>
            </w:tcBorders>
            <w:shd w:val="clear" w:color="auto" w:fill="auto"/>
            <w:noWrap/>
            <w:vAlign w:val="bottom"/>
            <w:hideMark/>
          </w:tcPr>
          <w:p w14:paraId="4C2EA9A4" w14:textId="77777777" w:rsidR="002C009D" w:rsidRPr="002C009D" w:rsidRDefault="002C009D" w:rsidP="002C009D">
            <w:pPr>
              <w:spacing w:line="240" w:lineRule="auto"/>
              <w:jc w:val="left"/>
              <w:rPr>
                <w:rFonts w:ascii="Palatino Linotype" w:hAnsi="Palatino Linotype"/>
                <w:sz w:val="20"/>
                <w:lang w:eastAsia="en-US"/>
              </w:rPr>
            </w:pPr>
            <w:r w:rsidRPr="002C009D">
              <w:rPr>
                <w:rFonts w:ascii="Palatino Linotype" w:hAnsi="Palatino Linotype"/>
                <w:sz w:val="20"/>
                <w:lang w:eastAsia="en-US"/>
              </w:rPr>
              <w:t>WTO members</w:t>
            </w:r>
          </w:p>
        </w:tc>
        <w:tc>
          <w:tcPr>
            <w:tcW w:w="2216" w:type="dxa"/>
            <w:tcBorders>
              <w:top w:val="single" w:sz="4" w:space="0" w:color="auto"/>
              <w:left w:val="nil"/>
              <w:bottom w:val="single" w:sz="4" w:space="0" w:color="auto"/>
              <w:right w:val="nil"/>
            </w:tcBorders>
            <w:shd w:val="clear" w:color="auto" w:fill="auto"/>
            <w:noWrap/>
            <w:vAlign w:val="bottom"/>
            <w:hideMark/>
          </w:tcPr>
          <w:p w14:paraId="352EDEDB" w14:textId="132B9158" w:rsidR="002C009D" w:rsidRPr="002C009D" w:rsidRDefault="002C009D" w:rsidP="002C009D">
            <w:pPr>
              <w:spacing w:line="240" w:lineRule="auto"/>
              <w:jc w:val="left"/>
              <w:rPr>
                <w:rFonts w:ascii="Palatino Linotype" w:hAnsi="Palatino Linotype"/>
                <w:sz w:val="20"/>
                <w:lang w:eastAsia="en-US"/>
              </w:rPr>
            </w:pPr>
            <w:r>
              <w:rPr>
                <w:rFonts w:ascii="Palatino Linotype" w:hAnsi="Palatino Linotype"/>
                <w:sz w:val="20"/>
                <w:lang w:eastAsia="en-US"/>
              </w:rPr>
              <w:t>Non-</w:t>
            </w:r>
            <w:r w:rsidRPr="002C009D">
              <w:rPr>
                <w:rFonts w:ascii="Palatino Linotype" w:hAnsi="Palatino Linotype"/>
                <w:sz w:val="20"/>
                <w:lang w:eastAsia="en-US"/>
              </w:rPr>
              <w:t>WTO members</w:t>
            </w:r>
          </w:p>
        </w:tc>
      </w:tr>
      <w:tr w:rsidR="002C009D" w:rsidRPr="002C009D" w14:paraId="1E44B889" w14:textId="77777777" w:rsidTr="002C009D">
        <w:trPr>
          <w:trHeight w:val="300"/>
        </w:trPr>
        <w:tc>
          <w:tcPr>
            <w:tcW w:w="4536" w:type="dxa"/>
            <w:tcBorders>
              <w:top w:val="single" w:sz="4" w:space="0" w:color="auto"/>
              <w:left w:val="nil"/>
              <w:bottom w:val="nil"/>
              <w:right w:val="nil"/>
            </w:tcBorders>
            <w:shd w:val="clear" w:color="auto" w:fill="auto"/>
            <w:noWrap/>
            <w:vAlign w:val="bottom"/>
            <w:hideMark/>
          </w:tcPr>
          <w:p w14:paraId="3F6E6BBC" w14:textId="77777777" w:rsidR="002C009D" w:rsidRPr="002C009D" w:rsidRDefault="002C009D" w:rsidP="002C009D">
            <w:pPr>
              <w:spacing w:line="240" w:lineRule="auto"/>
              <w:jc w:val="left"/>
              <w:rPr>
                <w:rFonts w:ascii="Palatino Linotype" w:hAnsi="Palatino Linotype"/>
                <w:sz w:val="20"/>
                <w:lang w:eastAsia="en-US"/>
              </w:rPr>
            </w:pPr>
            <w:r w:rsidRPr="002C009D">
              <w:rPr>
                <w:rFonts w:ascii="Palatino Linotype" w:hAnsi="Palatino Linotype"/>
                <w:sz w:val="20"/>
                <w:lang w:eastAsia="en-US"/>
              </w:rPr>
              <w:t>Countries implementing GHS (fully or partially)</w:t>
            </w:r>
          </w:p>
        </w:tc>
        <w:tc>
          <w:tcPr>
            <w:tcW w:w="2136" w:type="dxa"/>
            <w:tcBorders>
              <w:top w:val="single" w:sz="4" w:space="0" w:color="auto"/>
              <w:left w:val="nil"/>
              <w:bottom w:val="nil"/>
              <w:right w:val="nil"/>
            </w:tcBorders>
            <w:shd w:val="clear" w:color="auto" w:fill="auto"/>
            <w:noWrap/>
            <w:hideMark/>
          </w:tcPr>
          <w:p w14:paraId="0A27F15A" w14:textId="3CDA2B57" w:rsidR="002C009D" w:rsidRPr="002C009D" w:rsidRDefault="002C009D" w:rsidP="002C009D">
            <w:pPr>
              <w:spacing w:line="240" w:lineRule="auto"/>
              <w:jc w:val="center"/>
              <w:rPr>
                <w:rFonts w:ascii="Palatino Linotype" w:hAnsi="Palatino Linotype"/>
                <w:sz w:val="20"/>
                <w:lang w:eastAsia="en-US"/>
              </w:rPr>
            </w:pPr>
            <w:r w:rsidRPr="002C009D">
              <w:rPr>
                <w:rFonts w:ascii="Palatino Linotype" w:hAnsi="Palatino Linotype"/>
                <w:sz w:val="20"/>
                <w:lang w:eastAsia="en-US"/>
              </w:rPr>
              <w:t>60 (38%)</w:t>
            </w:r>
            <w:r w:rsidR="004D679A" w:rsidRPr="004D679A">
              <w:rPr>
                <w:rFonts w:ascii="Palatino Linotype" w:hAnsi="Palatino Linotype"/>
                <w:sz w:val="20"/>
                <w:vertAlign w:val="superscript"/>
                <w:lang w:eastAsia="en-US"/>
              </w:rPr>
              <w:t>1</w:t>
            </w:r>
          </w:p>
        </w:tc>
        <w:tc>
          <w:tcPr>
            <w:tcW w:w="2216" w:type="dxa"/>
            <w:tcBorders>
              <w:top w:val="single" w:sz="4" w:space="0" w:color="auto"/>
              <w:left w:val="nil"/>
              <w:bottom w:val="nil"/>
              <w:right w:val="nil"/>
            </w:tcBorders>
            <w:shd w:val="clear" w:color="auto" w:fill="auto"/>
            <w:noWrap/>
            <w:hideMark/>
          </w:tcPr>
          <w:p w14:paraId="3962CC4F" w14:textId="77777777" w:rsidR="002C009D" w:rsidRPr="002C009D" w:rsidRDefault="002C009D" w:rsidP="002C009D">
            <w:pPr>
              <w:spacing w:line="240" w:lineRule="auto"/>
              <w:jc w:val="center"/>
              <w:rPr>
                <w:rFonts w:ascii="Palatino Linotype" w:hAnsi="Palatino Linotype"/>
                <w:sz w:val="20"/>
                <w:lang w:eastAsia="en-US"/>
              </w:rPr>
            </w:pPr>
            <w:r w:rsidRPr="002C009D">
              <w:rPr>
                <w:rFonts w:ascii="Palatino Linotype" w:hAnsi="Palatino Linotype"/>
                <w:sz w:val="20"/>
                <w:lang w:eastAsia="en-US"/>
              </w:rPr>
              <w:t>5 (15%)</w:t>
            </w:r>
          </w:p>
        </w:tc>
      </w:tr>
      <w:tr w:rsidR="002C009D" w:rsidRPr="002C009D" w14:paraId="614A31D7" w14:textId="77777777" w:rsidTr="002C009D">
        <w:trPr>
          <w:trHeight w:val="300"/>
        </w:trPr>
        <w:tc>
          <w:tcPr>
            <w:tcW w:w="4536" w:type="dxa"/>
            <w:tcBorders>
              <w:top w:val="nil"/>
              <w:left w:val="nil"/>
              <w:right w:val="nil"/>
            </w:tcBorders>
            <w:shd w:val="clear" w:color="auto" w:fill="auto"/>
            <w:noWrap/>
            <w:vAlign w:val="bottom"/>
            <w:hideMark/>
          </w:tcPr>
          <w:p w14:paraId="4D681E56" w14:textId="77777777" w:rsidR="002C009D" w:rsidRPr="002C009D" w:rsidRDefault="002C009D" w:rsidP="002C009D">
            <w:pPr>
              <w:spacing w:line="240" w:lineRule="auto"/>
              <w:jc w:val="left"/>
              <w:rPr>
                <w:rFonts w:ascii="Palatino Linotype" w:hAnsi="Palatino Linotype"/>
                <w:sz w:val="20"/>
                <w:lang w:eastAsia="en-US"/>
              </w:rPr>
            </w:pPr>
            <w:r w:rsidRPr="002C009D">
              <w:rPr>
                <w:rFonts w:ascii="Palatino Linotype" w:hAnsi="Palatino Linotype"/>
                <w:sz w:val="20"/>
                <w:lang w:eastAsia="en-US"/>
              </w:rPr>
              <w:t>Countries not implementing GHS</w:t>
            </w:r>
          </w:p>
        </w:tc>
        <w:tc>
          <w:tcPr>
            <w:tcW w:w="2136" w:type="dxa"/>
            <w:tcBorders>
              <w:top w:val="nil"/>
              <w:left w:val="nil"/>
              <w:right w:val="nil"/>
            </w:tcBorders>
            <w:shd w:val="clear" w:color="auto" w:fill="auto"/>
            <w:noWrap/>
            <w:hideMark/>
          </w:tcPr>
          <w:p w14:paraId="2E60966B" w14:textId="77777777" w:rsidR="002C009D" w:rsidRPr="002C009D" w:rsidRDefault="002C009D" w:rsidP="002C009D">
            <w:pPr>
              <w:spacing w:line="240" w:lineRule="auto"/>
              <w:jc w:val="center"/>
              <w:rPr>
                <w:rFonts w:ascii="Palatino Linotype" w:hAnsi="Palatino Linotype"/>
                <w:sz w:val="20"/>
                <w:lang w:eastAsia="en-US"/>
              </w:rPr>
            </w:pPr>
            <w:r w:rsidRPr="002C009D">
              <w:rPr>
                <w:rFonts w:ascii="Palatino Linotype" w:hAnsi="Palatino Linotype"/>
                <w:sz w:val="20"/>
                <w:lang w:eastAsia="en-US"/>
              </w:rPr>
              <w:t>99 (69%)</w:t>
            </w:r>
          </w:p>
        </w:tc>
        <w:tc>
          <w:tcPr>
            <w:tcW w:w="2216" w:type="dxa"/>
            <w:tcBorders>
              <w:top w:val="nil"/>
              <w:left w:val="nil"/>
              <w:right w:val="nil"/>
            </w:tcBorders>
            <w:shd w:val="clear" w:color="auto" w:fill="auto"/>
            <w:noWrap/>
            <w:hideMark/>
          </w:tcPr>
          <w:p w14:paraId="4A776428" w14:textId="77777777" w:rsidR="002C009D" w:rsidRPr="002C009D" w:rsidRDefault="002C009D" w:rsidP="002C009D">
            <w:pPr>
              <w:spacing w:line="240" w:lineRule="auto"/>
              <w:jc w:val="center"/>
              <w:rPr>
                <w:rFonts w:ascii="Palatino Linotype" w:hAnsi="Palatino Linotype"/>
                <w:sz w:val="20"/>
                <w:lang w:eastAsia="en-US"/>
              </w:rPr>
            </w:pPr>
            <w:r w:rsidRPr="002C009D">
              <w:rPr>
                <w:rFonts w:ascii="Palatino Linotype" w:hAnsi="Palatino Linotype"/>
                <w:sz w:val="20"/>
                <w:lang w:eastAsia="en-US"/>
              </w:rPr>
              <w:t>29 (85%)</w:t>
            </w:r>
          </w:p>
        </w:tc>
      </w:tr>
      <w:tr w:rsidR="002C009D" w:rsidRPr="002C009D" w14:paraId="6CFFEAEF" w14:textId="77777777" w:rsidTr="002C009D">
        <w:trPr>
          <w:trHeight w:val="300"/>
        </w:trPr>
        <w:tc>
          <w:tcPr>
            <w:tcW w:w="4536" w:type="dxa"/>
            <w:tcBorders>
              <w:top w:val="nil"/>
              <w:left w:val="nil"/>
              <w:bottom w:val="single" w:sz="4" w:space="0" w:color="auto"/>
              <w:right w:val="nil"/>
            </w:tcBorders>
            <w:shd w:val="clear" w:color="auto" w:fill="auto"/>
            <w:noWrap/>
            <w:vAlign w:val="bottom"/>
            <w:hideMark/>
          </w:tcPr>
          <w:p w14:paraId="7666E0BD" w14:textId="77777777" w:rsidR="002C009D" w:rsidRPr="002C009D" w:rsidRDefault="002C009D" w:rsidP="002C009D">
            <w:pPr>
              <w:spacing w:line="240" w:lineRule="auto"/>
              <w:jc w:val="left"/>
              <w:rPr>
                <w:rFonts w:ascii="Palatino Linotype" w:hAnsi="Palatino Linotype"/>
                <w:sz w:val="20"/>
                <w:lang w:eastAsia="en-US"/>
              </w:rPr>
            </w:pPr>
            <w:r w:rsidRPr="002C009D">
              <w:rPr>
                <w:rFonts w:ascii="Palatino Linotype" w:hAnsi="Palatino Linotype"/>
                <w:sz w:val="20"/>
                <w:lang w:eastAsia="en-US"/>
              </w:rPr>
              <w:t xml:space="preserve">Total number of countries </w:t>
            </w:r>
          </w:p>
        </w:tc>
        <w:tc>
          <w:tcPr>
            <w:tcW w:w="2136" w:type="dxa"/>
            <w:tcBorders>
              <w:top w:val="nil"/>
              <w:left w:val="nil"/>
              <w:bottom w:val="single" w:sz="4" w:space="0" w:color="auto"/>
              <w:right w:val="nil"/>
            </w:tcBorders>
            <w:shd w:val="clear" w:color="auto" w:fill="auto"/>
            <w:noWrap/>
            <w:vAlign w:val="bottom"/>
            <w:hideMark/>
          </w:tcPr>
          <w:p w14:paraId="63C8B87B" w14:textId="77777777" w:rsidR="002C009D" w:rsidRPr="002C009D" w:rsidRDefault="002C009D" w:rsidP="002C009D">
            <w:pPr>
              <w:spacing w:line="240" w:lineRule="auto"/>
              <w:jc w:val="center"/>
              <w:rPr>
                <w:rFonts w:ascii="Palatino Linotype" w:hAnsi="Palatino Linotype"/>
                <w:sz w:val="20"/>
                <w:lang w:eastAsia="en-US"/>
              </w:rPr>
            </w:pPr>
            <w:r w:rsidRPr="002C009D">
              <w:rPr>
                <w:rFonts w:ascii="Palatino Linotype" w:hAnsi="Palatino Linotype"/>
                <w:sz w:val="20"/>
                <w:lang w:eastAsia="en-US"/>
              </w:rPr>
              <w:t>159</w:t>
            </w:r>
          </w:p>
        </w:tc>
        <w:tc>
          <w:tcPr>
            <w:tcW w:w="2216" w:type="dxa"/>
            <w:tcBorders>
              <w:top w:val="nil"/>
              <w:left w:val="nil"/>
              <w:bottom w:val="single" w:sz="4" w:space="0" w:color="auto"/>
              <w:right w:val="nil"/>
            </w:tcBorders>
            <w:shd w:val="clear" w:color="auto" w:fill="auto"/>
            <w:noWrap/>
            <w:vAlign w:val="bottom"/>
            <w:hideMark/>
          </w:tcPr>
          <w:p w14:paraId="265A3069" w14:textId="77777777" w:rsidR="002C009D" w:rsidRPr="002C009D" w:rsidRDefault="002C009D" w:rsidP="002C009D">
            <w:pPr>
              <w:spacing w:line="240" w:lineRule="auto"/>
              <w:jc w:val="center"/>
              <w:rPr>
                <w:rFonts w:ascii="Palatino Linotype" w:hAnsi="Palatino Linotype"/>
                <w:sz w:val="20"/>
                <w:lang w:eastAsia="en-US"/>
              </w:rPr>
            </w:pPr>
            <w:r w:rsidRPr="002C009D">
              <w:rPr>
                <w:rFonts w:ascii="Palatino Linotype" w:hAnsi="Palatino Linotype"/>
                <w:sz w:val="20"/>
                <w:lang w:eastAsia="en-US"/>
              </w:rPr>
              <w:t>34</w:t>
            </w:r>
          </w:p>
        </w:tc>
      </w:tr>
    </w:tbl>
    <w:p w14:paraId="585060B7" w14:textId="0E0A5C8D" w:rsidR="00930057" w:rsidRPr="00373E3D" w:rsidRDefault="00930057" w:rsidP="00373E3D">
      <w:pPr>
        <w:pStyle w:val="Caption"/>
        <w:spacing w:line="240" w:lineRule="auto"/>
        <w:jc w:val="left"/>
        <w:rPr>
          <w:rFonts w:ascii="Palatino Linotype" w:hAnsi="Palatino Linotype"/>
          <w:b w:val="0"/>
          <w:i/>
          <w:sz w:val="20"/>
          <w:szCs w:val="20"/>
        </w:rPr>
      </w:pPr>
    </w:p>
    <w:p w14:paraId="20ABBEDD" w14:textId="78D19BB4" w:rsidR="00CB5EE8" w:rsidRDefault="001C6F44" w:rsidP="001A7B0F">
      <w:pPr>
        <w:pStyle w:val="MDPI23heading3"/>
        <w:spacing w:before="0" w:after="0" w:line="240" w:lineRule="auto"/>
        <w:ind w:firstLine="420"/>
        <w:jc w:val="both"/>
        <w:outlineLvl w:val="9"/>
      </w:pPr>
      <w:r>
        <w:t>Turnin</w:t>
      </w:r>
      <w:r w:rsidR="005D69D7">
        <w:t>g to the trade openness index</w:t>
      </w:r>
      <w:r w:rsidR="00F20DC9">
        <w:t>,</w:t>
      </w:r>
      <w:r w:rsidR="005D69D7">
        <w:t xml:space="preserve"> which </w:t>
      </w:r>
      <w:r w:rsidR="00F20DC9">
        <w:t xml:space="preserve">shows </w:t>
      </w:r>
      <w:r w:rsidR="00C27788">
        <w:t>the dependency</w:t>
      </w:r>
      <w:r w:rsidR="005D69D7">
        <w:t xml:space="preserve"> of </w:t>
      </w:r>
      <w:r w:rsidR="00F20DC9">
        <w:t xml:space="preserve">a country’s </w:t>
      </w:r>
      <w:r w:rsidR="005D69D7">
        <w:t>economy</w:t>
      </w:r>
      <w:r w:rsidR="00C637B3">
        <w:t xml:space="preserve"> on trade</w:t>
      </w:r>
      <w:r w:rsidR="005D69D7">
        <w:t xml:space="preserve">, there is a large </w:t>
      </w:r>
      <w:r w:rsidR="00EA2E23">
        <w:t xml:space="preserve">variation </w:t>
      </w:r>
      <w:r w:rsidR="005D69D7">
        <w:t xml:space="preserve">in trade openness both among countries </w:t>
      </w:r>
      <w:r w:rsidR="009D3E95">
        <w:t xml:space="preserve">implementing and not </w:t>
      </w:r>
      <w:r w:rsidR="009D3E95">
        <w:lastRenderedPageBreak/>
        <w:t>implementing</w:t>
      </w:r>
      <w:r w:rsidR="005D69D7">
        <w:t xml:space="preserve"> GHS</w:t>
      </w:r>
      <w:r w:rsidR="00C020E8">
        <w:t xml:space="preserve">, </w:t>
      </w:r>
      <w:proofErr w:type="gramStart"/>
      <w:r w:rsidR="00C020E8">
        <w:t>nonetheless,</w:t>
      </w:r>
      <w:r w:rsidR="00447854">
        <w:t xml:space="preserve"> there is </w:t>
      </w:r>
      <w:r w:rsidR="00432E82">
        <w:t>a</w:t>
      </w:r>
      <w:r w:rsidR="00447854">
        <w:t xml:space="preserve"> </w:t>
      </w:r>
      <w:r w:rsidR="001A7B0F">
        <w:t>statistical association</w:t>
      </w:r>
      <w:r w:rsidR="00447854">
        <w:t xml:space="preserve"> between the level of trade openness and the likelihood of a country having implemented GHS</w:t>
      </w:r>
      <w:r w:rsidR="00C020E8">
        <w:t xml:space="preserve"> (</w:t>
      </w:r>
      <w:r w:rsidR="00C020E8">
        <w:fldChar w:fldCharType="begin"/>
      </w:r>
      <w:r w:rsidR="00C020E8">
        <w:instrText xml:space="preserve"> REF _Ref481760867 \h  \* MERGEFORMAT </w:instrText>
      </w:r>
      <w:r w:rsidR="00C020E8">
        <w:fldChar w:fldCharType="separate"/>
      </w:r>
      <w:r w:rsidR="007250A4" w:rsidRPr="007250A4">
        <w:t>Figure 2</w:t>
      </w:r>
      <w:r w:rsidR="00C020E8">
        <w:fldChar w:fldCharType="end"/>
      </w:r>
      <w:proofErr w:type="gramEnd"/>
      <w:r w:rsidR="00C020E8">
        <w:t>)</w:t>
      </w:r>
      <w:r w:rsidR="00447854">
        <w:t xml:space="preserve">. </w:t>
      </w:r>
      <w:r w:rsidR="00366C91">
        <w:t xml:space="preserve">It thus seems as if a trade dependent economy can serve as a motivating factor for countries to implement GHS. </w:t>
      </w:r>
    </w:p>
    <w:p w14:paraId="59FD6E7B" w14:textId="50966D82" w:rsidR="0027526D" w:rsidRDefault="00432E82" w:rsidP="001A7B0F">
      <w:pPr>
        <w:pStyle w:val="MDPI23heading3"/>
        <w:spacing w:before="0" w:after="0" w:line="240" w:lineRule="auto"/>
        <w:ind w:firstLine="420"/>
        <w:jc w:val="both"/>
        <w:outlineLvl w:val="9"/>
      </w:pPr>
      <w:r>
        <w:t>We</w:t>
      </w:r>
      <w:r w:rsidR="0024756F">
        <w:t xml:space="preserve"> also observe</w:t>
      </w:r>
      <w:r w:rsidR="00CB5EE8">
        <w:t>d</w:t>
      </w:r>
      <w:r w:rsidR="00447854">
        <w:t xml:space="preserve"> that </w:t>
      </w:r>
      <w:r w:rsidR="00613F2D">
        <w:t>a</w:t>
      </w:r>
      <w:r w:rsidR="00447854">
        <w:t xml:space="preserve"> group of </w:t>
      </w:r>
      <w:r w:rsidR="00613F2D">
        <w:t xml:space="preserve">the </w:t>
      </w:r>
      <w:r w:rsidR="00447854">
        <w:t xml:space="preserve">countries that have so far chosen to implement GHS only for </w:t>
      </w:r>
      <w:r w:rsidR="00C9713E">
        <w:t xml:space="preserve">the industrial </w:t>
      </w:r>
      <w:r w:rsidR="00447854">
        <w:t xml:space="preserve">workplace </w:t>
      </w:r>
      <w:r w:rsidR="000B2D70">
        <w:t xml:space="preserve">(Japan, Australia, US, Canada and New Zealand) score </w:t>
      </w:r>
      <w:r w:rsidR="00447854">
        <w:t xml:space="preserve">lower </w:t>
      </w:r>
      <w:r w:rsidR="00C9713E">
        <w:t xml:space="preserve">on </w:t>
      </w:r>
      <w:r w:rsidR="00447854">
        <w:t>trade openness than the group of countries that have implemented GHS in all sectors</w:t>
      </w:r>
      <w:r w:rsidR="003764EB">
        <w:t xml:space="preserve"> (</w:t>
      </w:r>
      <w:r w:rsidR="00C9713E">
        <w:t>with</w:t>
      </w:r>
      <w:r w:rsidR="003764EB">
        <w:t xml:space="preserve"> Singapore </w:t>
      </w:r>
      <w:r w:rsidR="00C9713E">
        <w:t>as an exception</w:t>
      </w:r>
      <w:r w:rsidR="003764EB">
        <w:t>)</w:t>
      </w:r>
      <w:r w:rsidR="00447854">
        <w:t xml:space="preserve">. </w:t>
      </w:r>
      <w:r w:rsidR="00FA02A3">
        <w:t xml:space="preserve">This may indicate that the trade dependence of a high-income country has a certain influence on the motivation of a country to implement GHS in all sectors or only </w:t>
      </w:r>
      <w:r w:rsidR="00C020E8">
        <w:t>for</w:t>
      </w:r>
      <w:r w:rsidR="00FA02A3">
        <w:t xml:space="preserve"> the workplace. </w:t>
      </w:r>
    </w:p>
    <w:p w14:paraId="5BB8AC5C" w14:textId="5BF3B533" w:rsidR="00447854" w:rsidRDefault="003465F9" w:rsidP="00BB42E5">
      <w:pPr>
        <w:pStyle w:val="MDPI23heading3"/>
        <w:spacing w:line="240" w:lineRule="auto"/>
        <w:ind w:firstLine="420"/>
        <w:jc w:val="both"/>
      </w:pPr>
      <w:r>
        <w:rPr>
          <w:noProof/>
          <w:snapToGrid/>
          <w:lang w:eastAsia="en-US" w:bidi="ar-SA"/>
        </w:rPr>
        <w:drawing>
          <wp:inline distT="0" distB="0" distL="0" distR="0" wp14:anchorId="7367D487" wp14:editId="6E952C10">
            <wp:extent cx="4771622" cy="47716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de x GHS 2017-09-20.png"/>
                    <pic:cNvPicPr/>
                  </pic:nvPicPr>
                  <pic:blipFill>
                    <a:blip r:embed="rId23"/>
                    <a:stretch>
                      <a:fillRect/>
                    </a:stretch>
                  </pic:blipFill>
                  <pic:spPr>
                    <a:xfrm>
                      <a:off x="0" y="0"/>
                      <a:ext cx="4774004" cy="4774004"/>
                    </a:xfrm>
                    <a:prstGeom prst="rect">
                      <a:avLst/>
                    </a:prstGeom>
                  </pic:spPr>
                </pic:pic>
              </a:graphicData>
            </a:graphic>
          </wp:inline>
        </w:drawing>
      </w:r>
    </w:p>
    <w:p w14:paraId="3908D8C3" w14:textId="01989D22" w:rsidR="00527F40" w:rsidRPr="00527F40" w:rsidRDefault="0046721C" w:rsidP="00FE08AA">
      <w:pPr>
        <w:pStyle w:val="MDPI51figurecaption"/>
        <w:rPr>
          <w:snapToGrid w:val="0"/>
        </w:rPr>
      </w:pPr>
      <w:bookmarkStart w:id="516" w:name="_Ref481760867"/>
      <w:r w:rsidRPr="00FE08AA">
        <w:rPr>
          <w:b/>
        </w:rPr>
        <w:t>F</w:t>
      </w:r>
      <w:r w:rsidRPr="0046721C">
        <w:rPr>
          <w:b/>
        </w:rPr>
        <w:t xml:space="preserve">igure </w:t>
      </w:r>
      <w:r w:rsidRPr="0046721C">
        <w:rPr>
          <w:b/>
        </w:rPr>
        <w:fldChar w:fldCharType="begin"/>
      </w:r>
      <w:r w:rsidRPr="0046721C">
        <w:rPr>
          <w:b/>
        </w:rPr>
        <w:instrText xml:space="preserve"> SEQ Figure \* ARABIC </w:instrText>
      </w:r>
      <w:r w:rsidRPr="0046721C">
        <w:rPr>
          <w:b/>
        </w:rPr>
        <w:fldChar w:fldCharType="separate"/>
      </w:r>
      <w:r w:rsidR="007250A4">
        <w:rPr>
          <w:b/>
          <w:noProof/>
        </w:rPr>
        <w:t>2</w:t>
      </w:r>
      <w:r w:rsidRPr="0046721C">
        <w:rPr>
          <w:b/>
        </w:rPr>
        <w:fldChar w:fldCharType="end"/>
      </w:r>
      <w:bookmarkEnd w:id="516"/>
      <w:r w:rsidRPr="0046721C">
        <w:rPr>
          <w:b/>
        </w:rPr>
        <w:t xml:space="preserve">: </w:t>
      </w:r>
      <w:r w:rsidRPr="005F161E">
        <w:t>Trade openness index and GHS implementation</w:t>
      </w:r>
      <w:r w:rsidR="00527F40" w:rsidRPr="005F161E">
        <w:t>.</w:t>
      </w:r>
      <w:r w:rsidR="00527F40">
        <w:rPr>
          <w:b/>
        </w:rPr>
        <w:t xml:space="preserve"> </w:t>
      </w:r>
      <w:r w:rsidR="00527F40" w:rsidRPr="00527F40">
        <w:rPr>
          <w:snapToGrid w:val="0"/>
        </w:rPr>
        <w:t xml:space="preserve">The UNCTAD STAT indicator of trade openness as sum of import and export of total trade of goods and services as percentage of GDP for </w:t>
      </w:r>
      <w:r w:rsidR="009D130E">
        <w:rPr>
          <w:snapToGrid w:val="0"/>
        </w:rPr>
        <w:t xml:space="preserve">most recent available </w:t>
      </w:r>
      <w:r w:rsidR="00527F40" w:rsidRPr="00527F40">
        <w:rPr>
          <w:snapToGrid w:val="0"/>
        </w:rPr>
        <w:t>year</w:t>
      </w:r>
      <w:r w:rsidR="00C020E8">
        <w:rPr>
          <w:snapToGrid w:val="0"/>
        </w:rPr>
        <w:t xml:space="preserve"> </w:t>
      </w:r>
      <w:r w:rsidR="009D130E">
        <w:rPr>
          <w:snapToGrid w:val="0"/>
        </w:rPr>
        <w:t xml:space="preserve">(2011- </w:t>
      </w:r>
      <w:r w:rsidR="00527F40" w:rsidRPr="00527F40">
        <w:rPr>
          <w:snapToGrid w:val="0"/>
        </w:rPr>
        <w:t>2013</w:t>
      </w:r>
      <w:r w:rsidR="009D130E">
        <w:rPr>
          <w:snapToGrid w:val="0"/>
        </w:rPr>
        <w:t>)</w:t>
      </w:r>
      <w:r w:rsidR="00527F40" w:rsidRPr="00527F40">
        <w:rPr>
          <w:snapToGrid w:val="0"/>
        </w:rPr>
        <w:t xml:space="preserve"> </w:t>
      </w:r>
      <w:r w:rsidR="00527F40" w:rsidRPr="00527F40">
        <w:rPr>
          <w:snapToGrid w:val="0"/>
        </w:rPr>
        <w:fldChar w:fldCharType="begin"/>
      </w:r>
      <w:ins w:id="517" w:author="Linn Persson" w:date="2017-10-31T17:04:00Z">
        <w:r w:rsidR="00BF2E48">
          <w:rPr>
            <w:snapToGrid w:val="0"/>
          </w:rPr>
          <w:instrText xml:space="preserve"> ADDIN ZOTERO_ITEM CSL_CITATION {"citationID":"a9um9hbpg8","properties":{"formattedCitation":"[36]","plainCitation":"[36]"},"citationItems":[{"id":2535,"uris":["http://zotero.org/users/local/NS0ay0E0/items/DDSG8UXA"],"uri":["http://zotero.org/users/local/NS0ay0E0/items/DDSG8UXA"],"itemData":{"id":2535,"type":"article","title":"United Nations Conference on Trade and Development (UNCTAD), UNCTADSTAT, indicator of trade openness, as percentage of GDP, for year 2013 (BPM%). http://unctadstat.unctad.org/wds/TableViewer/tableView.aspx (accessed 28 April 2017).","author":[{"family":"UNCTAD","given":""}],"issued":{"date-parts":[["2017"]]}}}],"schema":"https://github.com/citation-style-language/schema/raw/master/csl-citation.json"} </w:instrText>
        </w:r>
      </w:ins>
      <w:del w:id="518" w:author="Linn Persson" w:date="2017-10-31T15:37:00Z">
        <w:r w:rsidR="00363BB3" w:rsidDel="00E70A57">
          <w:rPr>
            <w:snapToGrid w:val="0"/>
          </w:rPr>
          <w:delInstrText xml:space="preserve"> ADDIN ZOTERO_ITEM CSL_CITATION {"citationID":"a9um9hbpg8","properties":{"formattedCitation":"[43]","plainCitation":"[43]"},"citationItems":[{"id":2535,"uris":["http://zotero.org/users/local/NS0ay0E0/items/DDSG8UXA"],"uri":["http://zotero.org/users/local/NS0ay0E0/items/DDSG8UXA"],"itemData":{"id":2535,"type":"article","title":"United Nations Conference on Trade and Development (UNCTAD), UNCTADSTAT, indicator of trade openness, as percentage of GDP, for year 2013 (BPM%). http://unctadstat.unctad.org/wds/TableViewer/tableView.aspx (accessed 28 April 2017).","author":[{"family":"UNCTAD","given":""}],"issued":{"date-parts":[["2017"]]}}}],"schema":"https://github.com/citation-style-language/schema/raw/master/csl-citation.json"} </w:delInstrText>
        </w:r>
      </w:del>
      <w:r w:rsidR="00527F40" w:rsidRPr="00527F40">
        <w:rPr>
          <w:snapToGrid w:val="0"/>
        </w:rPr>
        <w:fldChar w:fldCharType="separate"/>
      </w:r>
      <w:ins w:id="519" w:author="Linn Persson" w:date="2017-10-31T17:04:00Z">
        <w:r w:rsidR="00BF2E48" w:rsidRPr="00BF2E48">
          <w:t>[36]</w:t>
        </w:r>
      </w:ins>
      <w:del w:id="520" w:author="Linn Persson" w:date="2017-10-31T15:37:00Z">
        <w:r w:rsidR="00363BB3" w:rsidRPr="00BF2E48" w:rsidDel="00E70A57">
          <w:delText>[43]</w:delText>
        </w:r>
      </w:del>
      <w:r w:rsidR="00527F40" w:rsidRPr="00527F40">
        <w:rPr>
          <w:snapToGrid w:val="0"/>
        </w:rPr>
        <w:fldChar w:fldCharType="end"/>
      </w:r>
      <w:r w:rsidR="00527F40" w:rsidRPr="00527F40">
        <w:rPr>
          <w:snapToGrid w:val="0"/>
        </w:rPr>
        <w:t>.</w:t>
      </w:r>
      <w:r w:rsidR="008977F8">
        <w:rPr>
          <w:snapToGrid w:val="0"/>
        </w:rPr>
        <w:t xml:space="preserve"> Each dot represents a country. T is the test statistic, </w:t>
      </w:r>
      <w:proofErr w:type="spellStart"/>
      <w:r w:rsidR="008977F8">
        <w:rPr>
          <w:snapToGrid w:val="0"/>
        </w:rPr>
        <w:t>df</w:t>
      </w:r>
      <w:proofErr w:type="spellEnd"/>
      <w:r w:rsidR="008977F8">
        <w:rPr>
          <w:snapToGrid w:val="0"/>
        </w:rPr>
        <w:t xml:space="preserve"> is the degrees of freedom and p is the probability. </w:t>
      </w:r>
    </w:p>
    <w:p w14:paraId="2CEBFE6C" w14:textId="78DFB3FD" w:rsidR="003C7F2B" w:rsidRPr="0046721C" w:rsidRDefault="003C7F2B" w:rsidP="00BB42E5">
      <w:pPr>
        <w:pStyle w:val="Caption"/>
        <w:spacing w:line="240" w:lineRule="auto"/>
        <w:rPr>
          <w:rFonts w:ascii="Palatino Linotype" w:hAnsi="Palatino Linotype"/>
          <w:b w:val="0"/>
          <w:sz w:val="20"/>
          <w:szCs w:val="20"/>
        </w:rPr>
      </w:pPr>
    </w:p>
    <w:p w14:paraId="55211850" w14:textId="48C594D1" w:rsidR="004E0210" w:rsidRPr="00432E82" w:rsidRDefault="00753BB8" w:rsidP="00FE08AA">
      <w:pPr>
        <w:pStyle w:val="MDPI23heading3"/>
      </w:pPr>
      <w:r w:rsidRPr="00432E82">
        <w:t>4</w:t>
      </w:r>
      <w:r w:rsidR="00E16522" w:rsidRPr="00432E82">
        <w:t>.1.2</w:t>
      </w:r>
      <w:r w:rsidR="004E0210" w:rsidRPr="00432E82">
        <w:t>. Commitment to occupational safety</w:t>
      </w:r>
    </w:p>
    <w:p w14:paraId="49D441E2" w14:textId="144C4CA5" w:rsidR="00753BB8" w:rsidRDefault="00753BB8" w:rsidP="00FE08AA">
      <w:pPr>
        <w:pStyle w:val="MDPI31text"/>
      </w:pPr>
      <w:r>
        <w:t>Only fiv</w:t>
      </w:r>
      <w:r w:rsidR="00EB1BC8">
        <w:t xml:space="preserve">e countries have ratified all three </w:t>
      </w:r>
      <w:r w:rsidR="00BC3780">
        <w:t xml:space="preserve">ILO </w:t>
      </w:r>
      <w:r>
        <w:t>conventions</w:t>
      </w:r>
      <w:r w:rsidR="0093564A">
        <w:t xml:space="preserve"> </w:t>
      </w:r>
      <w:r w:rsidR="00E94FE2">
        <w:t>that we use as indicator for commitment to occupational safety</w:t>
      </w:r>
      <w:r w:rsidR="00BC3780">
        <w:t xml:space="preserve"> </w:t>
      </w:r>
      <w:r w:rsidR="0093564A">
        <w:t>and only 14 have ratified two</w:t>
      </w:r>
      <w:r w:rsidR="00BC3780">
        <w:t xml:space="preserve"> of them</w:t>
      </w:r>
      <w:r w:rsidR="0093564A">
        <w:t xml:space="preserve"> (Table 5). </w:t>
      </w:r>
      <w:r w:rsidR="00B94870">
        <w:t>M</w:t>
      </w:r>
      <w:r w:rsidR="00EB1BC8">
        <w:t xml:space="preserve">oving from countries not having ratified any of the ILO conventions to the group that ratified </w:t>
      </w:r>
      <w:r w:rsidR="00DA0F76">
        <w:t>1, 2 or all</w:t>
      </w:r>
      <w:r w:rsidR="00EB1BC8">
        <w:t xml:space="preserve"> of them, </w:t>
      </w:r>
      <w:r w:rsidR="0093564A">
        <w:t xml:space="preserve">GHS implementation frequency increases </w:t>
      </w:r>
      <w:r w:rsidR="001B6B2C">
        <w:t>(</w:t>
      </w:r>
      <w:r w:rsidR="001E317B">
        <w:fldChar w:fldCharType="begin"/>
      </w:r>
      <w:r w:rsidR="001E317B">
        <w:instrText xml:space="preserve"> REF _Ref494190193 \h </w:instrText>
      </w:r>
      <w:r w:rsidR="00282D27">
        <w:instrText xml:space="preserve"> \* MERGEFORMAT </w:instrText>
      </w:r>
      <w:r w:rsidR="001E317B">
        <w:fldChar w:fldCharType="separate"/>
      </w:r>
      <w:r w:rsidR="007250A4" w:rsidRPr="00282D27">
        <w:rPr>
          <w:rPrChange w:id="521" w:author="Linn Persson" w:date="2017-11-01T12:31:00Z">
            <w:rPr>
              <w:b/>
            </w:rPr>
          </w:rPrChange>
        </w:rPr>
        <w:t>T</w:t>
      </w:r>
      <w:r w:rsidR="007250A4" w:rsidRPr="00B94870">
        <w:t xml:space="preserve">able </w:t>
      </w:r>
      <w:r w:rsidR="007250A4">
        <w:rPr>
          <w:noProof/>
        </w:rPr>
        <w:t>3</w:t>
      </w:r>
      <w:r w:rsidR="001E317B">
        <w:fldChar w:fldCharType="end"/>
      </w:r>
      <w:r w:rsidR="001B6B2C">
        <w:t xml:space="preserve">). </w:t>
      </w:r>
      <w:r w:rsidR="00432E82">
        <w:t>Judging from this indicator, a general co</w:t>
      </w:r>
      <w:r w:rsidR="00B94870">
        <w:t>mmitment to occupational health</w:t>
      </w:r>
      <w:r w:rsidR="00432E82">
        <w:t xml:space="preserve"> and safety is statistically associated </w:t>
      </w:r>
      <w:r w:rsidR="00B94870">
        <w:t xml:space="preserve">with GHS implementation (measured using at least one convention ratification as a proxy, </w:t>
      </w:r>
      <w:r w:rsidR="00432E82" w:rsidRPr="00E053A3">
        <w:rPr>
          <w:i/>
        </w:rPr>
        <w:t>X</w:t>
      </w:r>
      <w:r w:rsidR="00432E82" w:rsidRPr="00E053A3">
        <w:rPr>
          <w:i/>
          <w:vertAlign w:val="superscript"/>
        </w:rPr>
        <w:t>2</w:t>
      </w:r>
      <w:r w:rsidR="00432E82" w:rsidRPr="00E053A3">
        <w:rPr>
          <w:i/>
        </w:rPr>
        <w:t xml:space="preserve"> = 26.3, </w:t>
      </w:r>
      <w:proofErr w:type="spellStart"/>
      <w:r w:rsidR="00432E82" w:rsidRPr="00E053A3">
        <w:rPr>
          <w:i/>
        </w:rPr>
        <w:t>df</w:t>
      </w:r>
      <w:proofErr w:type="spellEnd"/>
      <w:r w:rsidR="00432E82" w:rsidRPr="00E053A3">
        <w:rPr>
          <w:i/>
        </w:rPr>
        <w:t xml:space="preserve"> = 1, p &lt; 0.001</w:t>
      </w:r>
      <w:r w:rsidR="00432E82">
        <w:t xml:space="preserve">), suggesting that motivation for GHS </w:t>
      </w:r>
      <w:r w:rsidR="00B94870">
        <w:t xml:space="preserve">implementation </w:t>
      </w:r>
      <w:r w:rsidR="00432E82">
        <w:t xml:space="preserve">comes at least partly from occupational health and safety </w:t>
      </w:r>
      <w:r w:rsidR="00432E82">
        <w:lastRenderedPageBreak/>
        <w:t>concerns.</w:t>
      </w:r>
      <w:ins w:id="522" w:author="Linn Persson" w:date="2017-11-01T12:32:00Z">
        <w:r w:rsidR="00282D27">
          <w:t xml:space="preserve"> </w:t>
        </w:r>
      </w:ins>
      <w:ins w:id="523" w:author="Linn Persson" w:date="2017-11-01T12:35:00Z">
        <w:r w:rsidR="00282D27">
          <w:t>As noted in the theory section, the GHS has its origi</w:t>
        </w:r>
      </w:ins>
      <w:ins w:id="524" w:author="Linn Persson" w:date="2017-11-01T12:36:00Z">
        <w:r w:rsidR="00282D27">
          <w:t xml:space="preserve">n in occupational health and safety collaboration within the UN system, and thus a correlation between engagement in this area and GHS can be </w:t>
        </w:r>
      </w:ins>
      <w:ins w:id="525" w:author="Linn Persson" w:date="2017-11-01T12:37:00Z">
        <w:r w:rsidR="00282D27">
          <w:t xml:space="preserve">possibly </w:t>
        </w:r>
      </w:ins>
      <w:ins w:id="526" w:author="Linn Persson" w:date="2017-11-01T12:36:00Z">
        <w:r w:rsidR="00282D27">
          <w:t>understood as a con</w:t>
        </w:r>
      </w:ins>
      <w:ins w:id="527" w:author="Linn Persson" w:date="2017-11-01T12:37:00Z">
        <w:r w:rsidR="00282D27">
          <w:t>s</w:t>
        </w:r>
      </w:ins>
      <w:ins w:id="528" w:author="Linn Persson" w:date="2017-11-01T12:36:00Z">
        <w:r w:rsidR="00282D27">
          <w:t>e</w:t>
        </w:r>
      </w:ins>
      <w:ins w:id="529" w:author="Linn Persson" w:date="2017-11-01T12:37:00Z">
        <w:r w:rsidR="00282D27">
          <w:t xml:space="preserve">quence of </w:t>
        </w:r>
        <w:r w:rsidR="00187CC7">
          <w:t xml:space="preserve">countries having active experts and government officials in the occupational area that have been involved for instance in the ratification and </w:t>
        </w:r>
      </w:ins>
      <w:ins w:id="530" w:author="Linn Persson" w:date="2017-11-01T12:38:00Z">
        <w:r w:rsidR="00187CC7">
          <w:t>implementation</w:t>
        </w:r>
      </w:ins>
      <w:ins w:id="531" w:author="Linn Persson" w:date="2017-11-01T12:37:00Z">
        <w:r w:rsidR="00187CC7">
          <w:t xml:space="preserve"> </w:t>
        </w:r>
      </w:ins>
      <w:ins w:id="532" w:author="Linn Persson" w:date="2017-11-01T12:38:00Z">
        <w:r w:rsidR="00187CC7">
          <w:t xml:space="preserve">of the ILO conventions, are in a better position to implement the GHS than countries without the previous engagement in these ILO conventions. </w:t>
        </w:r>
      </w:ins>
    </w:p>
    <w:p w14:paraId="1ED0A44D" w14:textId="0C390E6C" w:rsidR="007064FB" w:rsidRDefault="007064FB" w:rsidP="00FE08AA">
      <w:pPr>
        <w:pStyle w:val="MDPI41tablecaption"/>
        <w:rPr>
          <w:b/>
        </w:rPr>
      </w:pPr>
      <w:bookmarkStart w:id="533" w:name="_Ref494190193"/>
      <w:r w:rsidRPr="00FE08AA">
        <w:rPr>
          <w:b/>
        </w:rPr>
        <w:t>T</w:t>
      </w:r>
      <w:r w:rsidRPr="00B94870">
        <w:t xml:space="preserve">able </w:t>
      </w:r>
      <w:fldSimple w:instr=" SEQ Table \* ARABIC ">
        <w:r w:rsidR="007250A4">
          <w:rPr>
            <w:noProof/>
          </w:rPr>
          <w:t>3</w:t>
        </w:r>
      </w:fldSimple>
      <w:bookmarkEnd w:id="533"/>
      <w:r w:rsidR="00EB1BC8" w:rsidRPr="00B94870">
        <w:t>:</w:t>
      </w:r>
      <w:r w:rsidR="00EB1BC8" w:rsidRPr="00EB1BC8">
        <w:t xml:space="preserve"> </w:t>
      </w:r>
      <w:r w:rsidR="00EB1BC8">
        <w:t>Countries grouped a</w:t>
      </w:r>
      <w:r w:rsidR="00DA1E0F">
        <w:t>ccording to</w:t>
      </w:r>
      <w:r w:rsidR="00EB1BC8">
        <w:t xml:space="preserve"> the number of ILO conventions they have ratified by GHS implementation (full or partial), or no GHS implementation.</w:t>
      </w:r>
      <w:r>
        <w:t xml:space="preserve"> </w:t>
      </w:r>
    </w:p>
    <w:tbl>
      <w:tblPr>
        <w:tblStyle w:val="Mdeck5tablebodythreelines"/>
        <w:tblW w:w="8505" w:type="dxa"/>
        <w:tblLook w:val="04A0" w:firstRow="1" w:lastRow="0" w:firstColumn="1" w:lastColumn="0" w:noHBand="0" w:noVBand="1"/>
      </w:tblPr>
      <w:tblGrid>
        <w:gridCol w:w="2835"/>
        <w:gridCol w:w="1418"/>
        <w:gridCol w:w="1417"/>
        <w:gridCol w:w="1418"/>
        <w:gridCol w:w="1417"/>
      </w:tblGrid>
      <w:tr w:rsidR="007064FB" w:rsidRPr="00FE08AA" w14:paraId="3D3BE37A" w14:textId="77777777" w:rsidTr="00FE08AA">
        <w:trPr>
          <w:cnfStyle w:val="100000000000" w:firstRow="1" w:lastRow="0" w:firstColumn="0" w:lastColumn="0" w:oddVBand="0" w:evenVBand="0" w:oddHBand="0" w:evenHBand="0" w:firstRowFirstColumn="0" w:firstRowLastColumn="0" w:lastRowFirstColumn="0" w:lastRowLastColumn="0"/>
          <w:trHeight w:val="910"/>
        </w:trPr>
        <w:tc>
          <w:tcPr>
            <w:tcW w:w="2835" w:type="dxa"/>
            <w:noWrap/>
            <w:hideMark/>
          </w:tcPr>
          <w:p w14:paraId="29A49B6A" w14:textId="77777777" w:rsidR="007064FB" w:rsidRPr="00FE08AA" w:rsidRDefault="007064FB" w:rsidP="00FE08AA">
            <w:pPr>
              <w:pStyle w:val="MDPI42tablebody"/>
              <w:spacing w:line="240" w:lineRule="auto"/>
              <w:rPr>
                <w:b/>
                <w:sz w:val="20"/>
                <w:lang w:eastAsia="en-US"/>
              </w:rPr>
            </w:pPr>
          </w:p>
        </w:tc>
        <w:tc>
          <w:tcPr>
            <w:tcW w:w="1418" w:type="dxa"/>
            <w:hideMark/>
          </w:tcPr>
          <w:p w14:paraId="2AEB0CFF" w14:textId="77777777" w:rsidR="007064FB" w:rsidRPr="00FE08AA" w:rsidRDefault="007064FB" w:rsidP="00FE08AA">
            <w:pPr>
              <w:pStyle w:val="MDPI42tablebody"/>
              <w:spacing w:line="240" w:lineRule="auto"/>
              <w:rPr>
                <w:b/>
                <w:sz w:val="20"/>
                <w:lang w:eastAsia="en-US"/>
              </w:rPr>
            </w:pPr>
            <w:r w:rsidRPr="00FE08AA">
              <w:rPr>
                <w:b/>
                <w:sz w:val="20"/>
                <w:lang w:eastAsia="en-US"/>
              </w:rPr>
              <w:t>No ILO conventions ratified</w:t>
            </w:r>
          </w:p>
        </w:tc>
        <w:tc>
          <w:tcPr>
            <w:tcW w:w="1417" w:type="dxa"/>
            <w:hideMark/>
          </w:tcPr>
          <w:p w14:paraId="165E6429" w14:textId="77777777" w:rsidR="007064FB" w:rsidRPr="00FE08AA" w:rsidRDefault="007064FB" w:rsidP="00FE08AA">
            <w:pPr>
              <w:pStyle w:val="MDPI42tablebody"/>
              <w:spacing w:line="240" w:lineRule="auto"/>
              <w:rPr>
                <w:b/>
                <w:sz w:val="20"/>
                <w:lang w:eastAsia="en-US"/>
              </w:rPr>
            </w:pPr>
            <w:r w:rsidRPr="00FE08AA">
              <w:rPr>
                <w:b/>
                <w:sz w:val="20"/>
                <w:lang w:eastAsia="en-US"/>
              </w:rPr>
              <w:t>1 ILO convention ratified</w:t>
            </w:r>
          </w:p>
        </w:tc>
        <w:tc>
          <w:tcPr>
            <w:tcW w:w="1418" w:type="dxa"/>
            <w:hideMark/>
          </w:tcPr>
          <w:p w14:paraId="3E354459" w14:textId="77777777" w:rsidR="007064FB" w:rsidRPr="00FE08AA" w:rsidRDefault="007064FB" w:rsidP="00FE08AA">
            <w:pPr>
              <w:pStyle w:val="MDPI42tablebody"/>
              <w:spacing w:line="240" w:lineRule="auto"/>
              <w:rPr>
                <w:b/>
                <w:sz w:val="20"/>
                <w:lang w:eastAsia="en-US"/>
              </w:rPr>
            </w:pPr>
            <w:r w:rsidRPr="00FE08AA">
              <w:rPr>
                <w:b/>
                <w:sz w:val="20"/>
                <w:lang w:eastAsia="en-US"/>
              </w:rPr>
              <w:t>2 ILO conventions ratified</w:t>
            </w:r>
          </w:p>
        </w:tc>
        <w:tc>
          <w:tcPr>
            <w:tcW w:w="1417" w:type="dxa"/>
            <w:hideMark/>
          </w:tcPr>
          <w:p w14:paraId="1C8BE0CD" w14:textId="77777777" w:rsidR="007064FB" w:rsidRPr="00FE08AA" w:rsidRDefault="007064FB" w:rsidP="00FE08AA">
            <w:pPr>
              <w:pStyle w:val="MDPI42tablebody"/>
              <w:spacing w:line="240" w:lineRule="auto"/>
              <w:rPr>
                <w:b/>
                <w:sz w:val="20"/>
                <w:lang w:eastAsia="en-US"/>
              </w:rPr>
            </w:pPr>
            <w:r w:rsidRPr="00FE08AA">
              <w:rPr>
                <w:b/>
                <w:sz w:val="20"/>
                <w:lang w:eastAsia="en-US"/>
              </w:rPr>
              <w:t>3 ILO conventions ratified</w:t>
            </w:r>
          </w:p>
        </w:tc>
      </w:tr>
      <w:tr w:rsidR="007064FB" w:rsidRPr="00FE08AA" w14:paraId="4D12137A" w14:textId="77777777" w:rsidTr="00FE08AA">
        <w:trPr>
          <w:trHeight w:val="455"/>
        </w:trPr>
        <w:tc>
          <w:tcPr>
            <w:tcW w:w="2835" w:type="dxa"/>
            <w:noWrap/>
            <w:hideMark/>
          </w:tcPr>
          <w:p w14:paraId="3D929257" w14:textId="77777777" w:rsidR="007064FB" w:rsidRPr="00FE08AA" w:rsidRDefault="007064FB" w:rsidP="00FE08AA">
            <w:pPr>
              <w:pStyle w:val="MDPI42tablebody"/>
              <w:spacing w:line="240" w:lineRule="auto"/>
              <w:rPr>
                <w:lang w:eastAsia="en-US"/>
              </w:rPr>
            </w:pPr>
            <w:r w:rsidRPr="00FE08AA">
              <w:rPr>
                <w:lang w:eastAsia="en-US"/>
              </w:rPr>
              <w:t>Countries implementing GHS (fully or partially)</w:t>
            </w:r>
          </w:p>
        </w:tc>
        <w:tc>
          <w:tcPr>
            <w:tcW w:w="1418" w:type="dxa"/>
            <w:noWrap/>
            <w:hideMark/>
          </w:tcPr>
          <w:p w14:paraId="3B04F756" w14:textId="77777777" w:rsidR="007064FB" w:rsidRPr="00FE08AA" w:rsidRDefault="007064FB" w:rsidP="00FE08AA">
            <w:pPr>
              <w:pStyle w:val="MDPI42tablebody"/>
              <w:spacing w:line="240" w:lineRule="auto"/>
              <w:rPr>
                <w:lang w:eastAsia="en-US"/>
              </w:rPr>
            </w:pPr>
            <w:r w:rsidRPr="00FE08AA">
              <w:rPr>
                <w:lang w:eastAsia="en-US"/>
              </w:rPr>
              <w:t>23 (20%)</w:t>
            </w:r>
          </w:p>
        </w:tc>
        <w:tc>
          <w:tcPr>
            <w:tcW w:w="1417" w:type="dxa"/>
            <w:noWrap/>
            <w:hideMark/>
          </w:tcPr>
          <w:p w14:paraId="48916F04" w14:textId="77777777" w:rsidR="007064FB" w:rsidRPr="00FE08AA" w:rsidRDefault="007064FB" w:rsidP="00FE08AA">
            <w:pPr>
              <w:pStyle w:val="MDPI42tablebody"/>
              <w:spacing w:line="240" w:lineRule="auto"/>
              <w:rPr>
                <w:lang w:eastAsia="en-US"/>
              </w:rPr>
            </w:pPr>
            <w:r w:rsidRPr="00FE08AA">
              <w:rPr>
                <w:lang w:eastAsia="en-US"/>
              </w:rPr>
              <w:t>28 (49%)</w:t>
            </w:r>
          </w:p>
        </w:tc>
        <w:tc>
          <w:tcPr>
            <w:tcW w:w="1418" w:type="dxa"/>
            <w:noWrap/>
            <w:hideMark/>
          </w:tcPr>
          <w:p w14:paraId="0E5CBEF4" w14:textId="77777777" w:rsidR="007064FB" w:rsidRPr="00FE08AA" w:rsidRDefault="007064FB" w:rsidP="00FE08AA">
            <w:pPr>
              <w:pStyle w:val="MDPI42tablebody"/>
              <w:spacing w:line="240" w:lineRule="auto"/>
              <w:rPr>
                <w:lang w:eastAsia="en-US"/>
              </w:rPr>
            </w:pPr>
            <w:r w:rsidRPr="00FE08AA">
              <w:rPr>
                <w:lang w:eastAsia="en-US"/>
              </w:rPr>
              <w:t>10 (71%)</w:t>
            </w:r>
          </w:p>
        </w:tc>
        <w:tc>
          <w:tcPr>
            <w:tcW w:w="1417" w:type="dxa"/>
            <w:noWrap/>
            <w:hideMark/>
          </w:tcPr>
          <w:p w14:paraId="17164998" w14:textId="77777777" w:rsidR="007064FB" w:rsidRPr="00FE08AA" w:rsidRDefault="007064FB" w:rsidP="00FE08AA">
            <w:pPr>
              <w:pStyle w:val="MDPI42tablebody"/>
              <w:spacing w:line="240" w:lineRule="auto"/>
              <w:rPr>
                <w:lang w:eastAsia="en-US"/>
              </w:rPr>
            </w:pPr>
            <w:r w:rsidRPr="00FE08AA">
              <w:rPr>
                <w:lang w:eastAsia="en-US"/>
              </w:rPr>
              <w:t>4 (80%)</w:t>
            </w:r>
          </w:p>
        </w:tc>
      </w:tr>
      <w:tr w:rsidR="007064FB" w:rsidRPr="00FE08AA" w14:paraId="6F35C967" w14:textId="77777777" w:rsidTr="00FE08AA">
        <w:trPr>
          <w:trHeight w:val="455"/>
        </w:trPr>
        <w:tc>
          <w:tcPr>
            <w:tcW w:w="2835" w:type="dxa"/>
            <w:noWrap/>
            <w:hideMark/>
          </w:tcPr>
          <w:p w14:paraId="4981FF32" w14:textId="77777777" w:rsidR="007064FB" w:rsidRPr="00FE08AA" w:rsidRDefault="007064FB" w:rsidP="00FE08AA">
            <w:pPr>
              <w:pStyle w:val="MDPI42tablebody"/>
              <w:spacing w:line="240" w:lineRule="auto"/>
              <w:rPr>
                <w:lang w:eastAsia="en-US"/>
              </w:rPr>
            </w:pPr>
            <w:r w:rsidRPr="00FE08AA">
              <w:rPr>
                <w:lang w:eastAsia="en-US"/>
              </w:rPr>
              <w:t>Countries not implementing GHS</w:t>
            </w:r>
          </w:p>
        </w:tc>
        <w:tc>
          <w:tcPr>
            <w:tcW w:w="1418" w:type="dxa"/>
            <w:noWrap/>
            <w:hideMark/>
          </w:tcPr>
          <w:p w14:paraId="1B27ECC5" w14:textId="77777777" w:rsidR="007064FB" w:rsidRPr="00FE08AA" w:rsidRDefault="007064FB" w:rsidP="00FE08AA">
            <w:pPr>
              <w:pStyle w:val="MDPI42tablebody"/>
              <w:spacing w:line="240" w:lineRule="auto"/>
              <w:rPr>
                <w:lang w:eastAsia="en-US"/>
              </w:rPr>
            </w:pPr>
            <w:r w:rsidRPr="00FE08AA">
              <w:rPr>
                <w:lang w:eastAsia="en-US"/>
              </w:rPr>
              <w:t>94</w:t>
            </w:r>
          </w:p>
        </w:tc>
        <w:tc>
          <w:tcPr>
            <w:tcW w:w="1417" w:type="dxa"/>
            <w:noWrap/>
            <w:hideMark/>
          </w:tcPr>
          <w:p w14:paraId="65B2FF9B" w14:textId="77777777" w:rsidR="007064FB" w:rsidRPr="00FE08AA" w:rsidRDefault="007064FB" w:rsidP="00FE08AA">
            <w:pPr>
              <w:pStyle w:val="MDPI42tablebody"/>
              <w:spacing w:line="240" w:lineRule="auto"/>
              <w:rPr>
                <w:lang w:eastAsia="en-US"/>
              </w:rPr>
            </w:pPr>
            <w:r w:rsidRPr="00FE08AA">
              <w:rPr>
                <w:lang w:eastAsia="en-US"/>
              </w:rPr>
              <w:t>29</w:t>
            </w:r>
          </w:p>
        </w:tc>
        <w:tc>
          <w:tcPr>
            <w:tcW w:w="1418" w:type="dxa"/>
            <w:noWrap/>
            <w:hideMark/>
          </w:tcPr>
          <w:p w14:paraId="1F04C66F" w14:textId="77777777" w:rsidR="007064FB" w:rsidRPr="00FE08AA" w:rsidRDefault="007064FB" w:rsidP="00FE08AA">
            <w:pPr>
              <w:pStyle w:val="MDPI42tablebody"/>
              <w:spacing w:line="240" w:lineRule="auto"/>
              <w:rPr>
                <w:lang w:eastAsia="en-US"/>
              </w:rPr>
            </w:pPr>
            <w:r w:rsidRPr="00FE08AA">
              <w:rPr>
                <w:lang w:eastAsia="en-US"/>
              </w:rPr>
              <w:t>4</w:t>
            </w:r>
          </w:p>
        </w:tc>
        <w:tc>
          <w:tcPr>
            <w:tcW w:w="1417" w:type="dxa"/>
            <w:noWrap/>
            <w:hideMark/>
          </w:tcPr>
          <w:p w14:paraId="153D6419" w14:textId="77777777" w:rsidR="007064FB" w:rsidRPr="00FE08AA" w:rsidRDefault="007064FB" w:rsidP="00FE08AA">
            <w:pPr>
              <w:pStyle w:val="MDPI42tablebody"/>
              <w:spacing w:line="240" w:lineRule="auto"/>
              <w:rPr>
                <w:lang w:eastAsia="en-US"/>
              </w:rPr>
            </w:pPr>
            <w:r w:rsidRPr="00FE08AA">
              <w:rPr>
                <w:lang w:eastAsia="en-US"/>
              </w:rPr>
              <w:t>1</w:t>
            </w:r>
          </w:p>
        </w:tc>
      </w:tr>
      <w:tr w:rsidR="007064FB" w:rsidRPr="00FE08AA" w14:paraId="1E137249" w14:textId="77777777" w:rsidTr="00FE08AA">
        <w:trPr>
          <w:trHeight w:val="455"/>
        </w:trPr>
        <w:tc>
          <w:tcPr>
            <w:tcW w:w="2835" w:type="dxa"/>
            <w:noWrap/>
            <w:hideMark/>
          </w:tcPr>
          <w:p w14:paraId="7D7C68B4" w14:textId="77777777" w:rsidR="007064FB" w:rsidRPr="00FE08AA" w:rsidRDefault="007064FB" w:rsidP="00FE08AA">
            <w:pPr>
              <w:pStyle w:val="MDPI42tablebody"/>
              <w:spacing w:line="240" w:lineRule="auto"/>
              <w:rPr>
                <w:lang w:eastAsia="en-US"/>
              </w:rPr>
            </w:pPr>
            <w:r w:rsidRPr="00FE08AA">
              <w:rPr>
                <w:lang w:eastAsia="en-US"/>
              </w:rPr>
              <w:t>Total number of countries</w:t>
            </w:r>
          </w:p>
        </w:tc>
        <w:tc>
          <w:tcPr>
            <w:tcW w:w="1418" w:type="dxa"/>
            <w:noWrap/>
            <w:hideMark/>
          </w:tcPr>
          <w:p w14:paraId="28C9BE00" w14:textId="77777777" w:rsidR="007064FB" w:rsidRPr="00FE08AA" w:rsidRDefault="007064FB" w:rsidP="00FE08AA">
            <w:pPr>
              <w:pStyle w:val="MDPI42tablebody"/>
              <w:spacing w:line="240" w:lineRule="auto"/>
              <w:rPr>
                <w:lang w:eastAsia="en-US"/>
              </w:rPr>
            </w:pPr>
            <w:r w:rsidRPr="00FE08AA">
              <w:rPr>
                <w:lang w:eastAsia="en-US"/>
              </w:rPr>
              <w:t>117</w:t>
            </w:r>
          </w:p>
        </w:tc>
        <w:tc>
          <w:tcPr>
            <w:tcW w:w="1417" w:type="dxa"/>
            <w:noWrap/>
            <w:hideMark/>
          </w:tcPr>
          <w:p w14:paraId="5E8ABC2C" w14:textId="77777777" w:rsidR="007064FB" w:rsidRPr="00FE08AA" w:rsidRDefault="007064FB" w:rsidP="00FE08AA">
            <w:pPr>
              <w:pStyle w:val="MDPI42tablebody"/>
              <w:spacing w:line="240" w:lineRule="auto"/>
              <w:rPr>
                <w:lang w:eastAsia="en-US"/>
              </w:rPr>
            </w:pPr>
            <w:r w:rsidRPr="00FE08AA">
              <w:rPr>
                <w:lang w:eastAsia="en-US"/>
              </w:rPr>
              <w:t>57</w:t>
            </w:r>
          </w:p>
        </w:tc>
        <w:tc>
          <w:tcPr>
            <w:tcW w:w="1418" w:type="dxa"/>
            <w:noWrap/>
            <w:hideMark/>
          </w:tcPr>
          <w:p w14:paraId="0B61CA57" w14:textId="77777777" w:rsidR="007064FB" w:rsidRPr="00FE08AA" w:rsidRDefault="007064FB" w:rsidP="00FE08AA">
            <w:pPr>
              <w:pStyle w:val="MDPI42tablebody"/>
              <w:spacing w:line="240" w:lineRule="auto"/>
              <w:rPr>
                <w:lang w:eastAsia="en-US"/>
              </w:rPr>
            </w:pPr>
            <w:r w:rsidRPr="00FE08AA">
              <w:rPr>
                <w:lang w:eastAsia="en-US"/>
              </w:rPr>
              <w:t>14</w:t>
            </w:r>
          </w:p>
        </w:tc>
        <w:tc>
          <w:tcPr>
            <w:tcW w:w="1417" w:type="dxa"/>
            <w:noWrap/>
            <w:hideMark/>
          </w:tcPr>
          <w:p w14:paraId="419C23BA" w14:textId="77777777" w:rsidR="007064FB" w:rsidRPr="00FE08AA" w:rsidRDefault="007064FB" w:rsidP="00FE08AA">
            <w:pPr>
              <w:pStyle w:val="MDPI42tablebody"/>
              <w:spacing w:line="240" w:lineRule="auto"/>
              <w:rPr>
                <w:lang w:eastAsia="en-US"/>
              </w:rPr>
            </w:pPr>
            <w:r w:rsidRPr="00FE08AA">
              <w:rPr>
                <w:lang w:eastAsia="en-US"/>
              </w:rPr>
              <w:t>5</w:t>
            </w:r>
          </w:p>
        </w:tc>
      </w:tr>
    </w:tbl>
    <w:p w14:paraId="377F6A1F" w14:textId="1E445E75" w:rsidR="004E0210" w:rsidRDefault="00E16522" w:rsidP="00FE08AA">
      <w:pPr>
        <w:pStyle w:val="MDPI23heading3"/>
      </w:pPr>
      <w:r>
        <w:t>4.1.3</w:t>
      </w:r>
      <w:r w:rsidR="004E0210" w:rsidRPr="003030D2">
        <w:t xml:space="preserve">. </w:t>
      </w:r>
      <w:r w:rsidR="004E0210">
        <w:t xml:space="preserve">Commitment to the </w:t>
      </w:r>
      <w:r w:rsidR="0093564A">
        <w:t xml:space="preserve">sound management </w:t>
      </w:r>
      <w:r w:rsidR="004E0210">
        <w:t xml:space="preserve">of </w:t>
      </w:r>
      <w:r w:rsidR="0093564A">
        <w:t>chemicals</w:t>
      </w:r>
    </w:p>
    <w:p w14:paraId="5A023FF4" w14:textId="38A09D7E" w:rsidR="004D7A54" w:rsidRPr="00AF2D31" w:rsidRDefault="00586633" w:rsidP="00FE08AA">
      <w:pPr>
        <w:pStyle w:val="MDPI31text"/>
        <w:rPr>
          <w:highlight w:val="yellow"/>
          <w:rPrChange w:id="534" w:author="Linn Persson" w:date="2017-11-01T12:48:00Z">
            <w:rPr>
              <w:i/>
              <w:highlight w:val="yellow"/>
            </w:rPr>
          </w:rPrChange>
        </w:rPr>
      </w:pPr>
      <w:r>
        <w:t>A general commitment to sound management of chemicals</w:t>
      </w:r>
      <w:r w:rsidR="006A081E">
        <w:t xml:space="preserve"> as </w:t>
      </w:r>
      <w:r w:rsidR="00EA1EB6">
        <w:t xml:space="preserve">a </w:t>
      </w:r>
      <w:r w:rsidR="006A081E">
        <w:t>motivational factor</w:t>
      </w:r>
      <w:r>
        <w:t xml:space="preserve"> is </w:t>
      </w:r>
      <w:r w:rsidR="00EA1EB6">
        <w:t>indicated here through the</w:t>
      </w:r>
      <w:r w:rsidR="006A081E">
        <w:t xml:space="preserve"> </w:t>
      </w:r>
      <w:r>
        <w:t xml:space="preserve">ratification of three of the chemical conventions as well as of the nomination of a national focal point for the SAICM process. </w:t>
      </w:r>
      <w:r w:rsidR="003B215E">
        <w:t xml:space="preserve">The conventions all have high ratification levels, with only 14 countries not having ratified the Stockholm convention, and </w:t>
      </w:r>
      <w:r w:rsidR="00C30694">
        <w:t>nine</w:t>
      </w:r>
      <w:r w:rsidR="003B215E">
        <w:t xml:space="preserve"> and 35 countries the Basel and Rotterdam conventions, respectively. Likewise, most countries have also committed to the SAICM process by nominating a </w:t>
      </w:r>
      <w:r w:rsidR="00EA1EB6">
        <w:t xml:space="preserve">national </w:t>
      </w:r>
      <w:r w:rsidR="003B215E">
        <w:t>SAICM focal point (178 focal points representing UN member states)</w:t>
      </w:r>
      <w:r w:rsidR="00C5622F">
        <w:t xml:space="preserve"> (</w:t>
      </w:r>
      <w:r w:rsidR="00C5622F">
        <w:fldChar w:fldCharType="begin"/>
      </w:r>
      <w:r w:rsidR="00C5622F">
        <w:instrText xml:space="preserve"> REF _Ref493835518 \h </w:instrText>
      </w:r>
      <w:r w:rsidR="00DC2D7F">
        <w:instrText xml:space="preserve"> \* MERGEFORMAT </w:instrText>
      </w:r>
      <w:r w:rsidR="00C5622F">
        <w:fldChar w:fldCharType="separate"/>
      </w:r>
      <w:r w:rsidR="007250A4" w:rsidRPr="00DC2D7F">
        <w:rPr>
          <w:szCs w:val="20"/>
          <w:rPrChange w:id="535" w:author="Linn Persson" w:date="2017-11-01T12:45:00Z">
            <w:rPr>
              <w:b/>
              <w:szCs w:val="20"/>
            </w:rPr>
          </w:rPrChange>
        </w:rPr>
        <w:t>T</w:t>
      </w:r>
      <w:r w:rsidR="007250A4" w:rsidRPr="00C5622F">
        <w:rPr>
          <w:szCs w:val="20"/>
        </w:rPr>
        <w:t xml:space="preserve">able </w:t>
      </w:r>
      <w:r w:rsidR="007250A4">
        <w:rPr>
          <w:noProof/>
          <w:szCs w:val="20"/>
        </w:rPr>
        <w:t>4</w:t>
      </w:r>
      <w:r w:rsidR="00C5622F">
        <w:fldChar w:fldCharType="end"/>
      </w:r>
      <w:r w:rsidR="00C5622F">
        <w:t>)</w:t>
      </w:r>
      <w:r w:rsidR="003B215E">
        <w:t xml:space="preserve">. </w:t>
      </w:r>
      <w:r w:rsidR="00C5622F">
        <w:t xml:space="preserve">It was </w:t>
      </w:r>
      <w:r w:rsidR="00EA1EB6">
        <w:t xml:space="preserve">observed </w:t>
      </w:r>
      <w:r w:rsidR="00F54C96">
        <w:t>that states scor</w:t>
      </w:r>
      <w:r w:rsidR="00EA1EB6">
        <w:t>ing</w:t>
      </w:r>
      <w:r w:rsidR="00F54C96">
        <w:t xml:space="preserve"> low on this indicator </w:t>
      </w:r>
      <w:r w:rsidR="00EA1EB6">
        <w:t>are</w:t>
      </w:r>
      <w:r w:rsidR="00F54C96">
        <w:t xml:space="preserve"> mostly small and fragile states in ongoing or recent conflict. </w:t>
      </w:r>
      <w:r w:rsidR="00D7672F">
        <w:t>It should also be noted that</w:t>
      </w:r>
      <w:r w:rsidR="00F54C96">
        <w:t xml:space="preserve"> the US has signed all three conventions but not ratified any of them</w:t>
      </w:r>
      <w:r w:rsidR="00F54C96">
        <w:rPr>
          <w:rStyle w:val="FootnoteReference"/>
        </w:rPr>
        <w:footnoteReference w:id="6"/>
      </w:r>
      <w:r w:rsidR="00F54C96">
        <w:t xml:space="preserve">. </w:t>
      </w:r>
      <w:r w:rsidR="007813F8">
        <w:t xml:space="preserve">The </w:t>
      </w:r>
      <w:r w:rsidR="00C5622F">
        <w:t>conclusion from this</w:t>
      </w:r>
      <w:r w:rsidR="007813F8">
        <w:t xml:space="preserve"> indicator is that </w:t>
      </w:r>
      <w:r w:rsidR="00AE435A">
        <w:t xml:space="preserve">ratification and commitment to the SAICM </w:t>
      </w:r>
      <w:r w:rsidR="00EA1EB6">
        <w:t xml:space="preserve">is generally high across </w:t>
      </w:r>
      <w:r w:rsidR="006B7E9A">
        <w:t>countrie</w:t>
      </w:r>
      <w:r w:rsidR="00AF2D31">
        <w:t>s</w:t>
      </w:r>
      <w:r w:rsidR="00EA1EB6">
        <w:t>, and therefore it does not appear to be a strong explanatory</w:t>
      </w:r>
      <w:r w:rsidR="00961E45">
        <w:t xml:space="preserve"> factor for GHS implementation </w:t>
      </w:r>
      <w:r w:rsidR="004D7A54" w:rsidRPr="00E053A3">
        <w:rPr>
          <w:i/>
        </w:rPr>
        <w:t>(X</w:t>
      </w:r>
      <w:r w:rsidR="004D7A54" w:rsidRPr="00E053A3">
        <w:rPr>
          <w:i/>
          <w:vertAlign w:val="superscript"/>
        </w:rPr>
        <w:t>2</w:t>
      </w:r>
      <w:r w:rsidR="004D7A54" w:rsidRPr="00E053A3">
        <w:rPr>
          <w:i/>
        </w:rPr>
        <w:t xml:space="preserve"> = 4.0094, </w:t>
      </w:r>
      <w:proofErr w:type="spellStart"/>
      <w:r w:rsidR="004D7A54" w:rsidRPr="00E053A3">
        <w:rPr>
          <w:i/>
        </w:rPr>
        <w:t>df</w:t>
      </w:r>
      <w:proofErr w:type="spellEnd"/>
      <w:r w:rsidR="004D7A54" w:rsidRPr="00E053A3">
        <w:rPr>
          <w:i/>
        </w:rPr>
        <w:t xml:space="preserve"> = 2, p = 0.1347)</w:t>
      </w:r>
      <w:r w:rsidR="00961E45" w:rsidRPr="00E053A3">
        <w:rPr>
          <w:i/>
        </w:rPr>
        <w:t>.</w:t>
      </w:r>
      <w:ins w:id="536" w:author="Linn Persson" w:date="2017-11-01T12:48:00Z">
        <w:r w:rsidR="00AF2D31">
          <w:t xml:space="preserve"> On the other hand, one could consider the high overall support for SAICM as one of the contributing </w:t>
        </w:r>
      </w:ins>
      <w:ins w:id="537" w:author="Linn Persson" w:date="2017-11-01T12:49:00Z">
        <w:r w:rsidR="00AF2D31">
          <w:t xml:space="preserve">motivating </w:t>
        </w:r>
      </w:ins>
      <w:ins w:id="538" w:author="Linn Persson" w:date="2017-11-01T12:48:00Z">
        <w:r w:rsidR="00AF2D31">
          <w:t>factors</w:t>
        </w:r>
      </w:ins>
      <w:ins w:id="539" w:author="Linn Persson" w:date="2017-11-01T12:49:00Z">
        <w:r w:rsidR="00AF2D31">
          <w:t xml:space="preserve"> behind the countries that have chosen to implement GHS. </w:t>
        </w:r>
      </w:ins>
      <w:ins w:id="540" w:author="Linn Persson" w:date="2017-11-01T12:48:00Z">
        <w:r w:rsidR="00AF2D31">
          <w:t xml:space="preserve"> </w:t>
        </w:r>
      </w:ins>
    </w:p>
    <w:p w14:paraId="2C7E2D10" w14:textId="6685E520" w:rsidR="00F007BE" w:rsidRPr="00527F40" w:rsidRDefault="00686751" w:rsidP="00FE08AA">
      <w:pPr>
        <w:pStyle w:val="MDPI41tablecaption"/>
        <w:jc w:val="center"/>
        <w:rPr>
          <w:snapToGrid w:val="0"/>
        </w:rPr>
      </w:pPr>
      <w:bookmarkStart w:id="541" w:name="_Ref493835518"/>
      <w:r w:rsidRPr="00FE08AA">
        <w:rPr>
          <w:b/>
          <w:szCs w:val="20"/>
        </w:rPr>
        <w:t>T</w:t>
      </w:r>
      <w:r w:rsidRPr="00C5622F">
        <w:rPr>
          <w:szCs w:val="20"/>
        </w:rPr>
        <w:t xml:space="preserve">able </w:t>
      </w:r>
      <w:r w:rsidR="00A00448" w:rsidRPr="00C5622F">
        <w:rPr>
          <w:szCs w:val="20"/>
        </w:rPr>
        <w:fldChar w:fldCharType="begin"/>
      </w:r>
      <w:r w:rsidR="00A00448" w:rsidRPr="00C5622F">
        <w:rPr>
          <w:szCs w:val="20"/>
        </w:rPr>
        <w:instrText xml:space="preserve"> SEQ Table \* ARABIC </w:instrText>
      </w:r>
      <w:r w:rsidR="00A00448" w:rsidRPr="00C5622F">
        <w:rPr>
          <w:szCs w:val="20"/>
        </w:rPr>
        <w:fldChar w:fldCharType="separate"/>
      </w:r>
      <w:r w:rsidR="007250A4">
        <w:rPr>
          <w:noProof/>
          <w:szCs w:val="20"/>
        </w:rPr>
        <w:t>4</w:t>
      </w:r>
      <w:r w:rsidR="00A00448" w:rsidRPr="00C5622F">
        <w:rPr>
          <w:noProof/>
          <w:szCs w:val="20"/>
        </w:rPr>
        <w:fldChar w:fldCharType="end"/>
      </w:r>
      <w:bookmarkEnd w:id="541"/>
      <w:r w:rsidR="00C7203D" w:rsidRPr="00C5622F">
        <w:t xml:space="preserve">: </w:t>
      </w:r>
      <w:r w:rsidR="00C30694" w:rsidRPr="00C5622F">
        <w:t>Ratification</w:t>
      </w:r>
      <w:r w:rsidR="002B3DE6" w:rsidRPr="00C5622F">
        <w:rPr>
          <w:vertAlign w:val="superscript"/>
        </w:rPr>
        <w:t>1</w:t>
      </w:r>
      <w:r w:rsidR="00C30694" w:rsidRPr="00C5622F">
        <w:t xml:space="preserve"> of chemicals conventions and n</w:t>
      </w:r>
      <w:r w:rsidR="00C5622F">
        <w:t>omination of SAICM focal point</w:t>
      </w:r>
    </w:p>
    <w:tbl>
      <w:tblPr>
        <w:tblStyle w:val="Mdeck5tablebodythreelines"/>
        <w:tblW w:w="8394" w:type="dxa"/>
        <w:tblLayout w:type="fixed"/>
        <w:tblLook w:val="04A0" w:firstRow="1" w:lastRow="0" w:firstColumn="1" w:lastColumn="0" w:noHBand="0" w:noVBand="1"/>
      </w:tblPr>
      <w:tblGrid>
        <w:gridCol w:w="2582"/>
        <w:gridCol w:w="1984"/>
        <w:gridCol w:w="1701"/>
        <w:gridCol w:w="2127"/>
      </w:tblGrid>
      <w:tr w:rsidR="00F37AE7" w:rsidRPr="00FE08AA" w14:paraId="1D7BB24C" w14:textId="77777777" w:rsidTr="00FE08AA">
        <w:trPr>
          <w:cnfStyle w:val="100000000000" w:firstRow="1" w:lastRow="0" w:firstColumn="0" w:lastColumn="0" w:oddVBand="0" w:evenVBand="0" w:oddHBand="0" w:evenHBand="0" w:firstRowFirstColumn="0" w:firstRowLastColumn="0" w:lastRowFirstColumn="0" w:lastRowLastColumn="0"/>
          <w:trHeight w:val="290"/>
        </w:trPr>
        <w:tc>
          <w:tcPr>
            <w:tcW w:w="2582" w:type="dxa"/>
          </w:tcPr>
          <w:p w14:paraId="6AB3A545" w14:textId="77777777" w:rsidR="00F37AE7" w:rsidRPr="00FE08AA" w:rsidRDefault="00F37AE7" w:rsidP="00FE08AA">
            <w:pPr>
              <w:pStyle w:val="MDPI42tablebody"/>
              <w:spacing w:line="240" w:lineRule="auto"/>
              <w:rPr>
                <w:rFonts w:eastAsia="SimSun"/>
                <w:b/>
                <w:sz w:val="20"/>
                <w:lang w:eastAsia="zh-CN"/>
              </w:rPr>
            </w:pPr>
          </w:p>
        </w:tc>
        <w:tc>
          <w:tcPr>
            <w:tcW w:w="1984" w:type="dxa"/>
          </w:tcPr>
          <w:p w14:paraId="08D84A38" w14:textId="5FF25EAD" w:rsidR="00F37AE7" w:rsidRPr="00FE08AA" w:rsidRDefault="00F37AE7" w:rsidP="00FE08AA">
            <w:pPr>
              <w:pStyle w:val="MDPI42tablebody"/>
              <w:spacing w:line="240" w:lineRule="auto"/>
              <w:rPr>
                <w:rFonts w:eastAsia="SimSun"/>
                <w:b/>
                <w:sz w:val="20"/>
                <w:lang w:eastAsia="zh-CN"/>
              </w:rPr>
            </w:pPr>
            <w:r w:rsidRPr="00FE08AA">
              <w:rPr>
                <w:rFonts w:eastAsia="SimSun"/>
                <w:b/>
                <w:sz w:val="20"/>
                <w:lang w:eastAsia="zh-CN"/>
              </w:rPr>
              <w:t>Score</w:t>
            </w:r>
            <w:bookmarkStart w:id="542" w:name="_Hlk493837592"/>
            <w:r w:rsidR="00C5622F" w:rsidRPr="00FE08AA">
              <w:rPr>
                <w:rFonts w:eastAsia="SimSun"/>
                <w:b/>
                <w:sz w:val="20"/>
                <w:vertAlign w:val="superscript"/>
                <w:lang w:eastAsia="zh-CN"/>
              </w:rPr>
              <w:t>2</w:t>
            </w:r>
            <w:bookmarkEnd w:id="542"/>
            <w:r w:rsidRPr="00FE08AA">
              <w:rPr>
                <w:rFonts w:eastAsia="SimSun"/>
                <w:b/>
                <w:sz w:val="20"/>
                <w:lang w:eastAsia="zh-CN"/>
              </w:rPr>
              <w:t xml:space="preserve"> 0-2</w:t>
            </w:r>
          </w:p>
        </w:tc>
        <w:tc>
          <w:tcPr>
            <w:tcW w:w="1701" w:type="dxa"/>
          </w:tcPr>
          <w:p w14:paraId="6CA40D60" w14:textId="77777777" w:rsidR="00F37AE7" w:rsidRPr="00FE08AA" w:rsidRDefault="00F37AE7" w:rsidP="00FE08AA">
            <w:pPr>
              <w:pStyle w:val="MDPI42tablebody"/>
              <w:spacing w:line="240" w:lineRule="auto"/>
              <w:rPr>
                <w:rFonts w:eastAsia="SimSun"/>
                <w:b/>
                <w:sz w:val="20"/>
                <w:lang w:eastAsia="zh-CN"/>
              </w:rPr>
            </w:pPr>
            <w:r w:rsidRPr="00FE08AA">
              <w:rPr>
                <w:rFonts w:eastAsia="SimSun"/>
                <w:b/>
                <w:sz w:val="20"/>
                <w:lang w:eastAsia="zh-CN"/>
              </w:rPr>
              <w:t>Score 3</w:t>
            </w:r>
          </w:p>
        </w:tc>
        <w:tc>
          <w:tcPr>
            <w:tcW w:w="2127" w:type="dxa"/>
          </w:tcPr>
          <w:p w14:paraId="6CA1FD34" w14:textId="77777777" w:rsidR="00F37AE7" w:rsidRPr="00FE08AA" w:rsidRDefault="00F37AE7" w:rsidP="00FE08AA">
            <w:pPr>
              <w:pStyle w:val="MDPI42tablebody"/>
              <w:spacing w:line="240" w:lineRule="auto"/>
              <w:rPr>
                <w:rFonts w:eastAsia="SimSun"/>
                <w:b/>
                <w:sz w:val="20"/>
                <w:lang w:eastAsia="zh-CN"/>
              </w:rPr>
            </w:pPr>
            <w:r w:rsidRPr="00FE08AA">
              <w:rPr>
                <w:rFonts w:eastAsia="SimSun"/>
                <w:b/>
                <w:sz w:val="20"/>
                <w:lang w:eastAsia="zh-CN"/>
              </w:rPr>
              <w:t>Score 4</w:t>
            </w:r>
          </w:p>
        </w:tc>
      </w:tr>
      <w:tr w:rsidR="00F37AE7" w:rsidRPr="00FE08AA" w14:paraId="3E7DE0D7" w14:textId="77777777" w:rsidTr="00FE08AA">
        <w:trPr>
          <w:trHeight w:val="290"/>
        </w:trPr>
        <w:tc>
          <w:tcPr>
            <w:tcW w:w="2582" w:type="dxa"/>
          </w:tcPr>
          <w:p w14:paraId="2D73D192"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Countries implementing GHS (fully or partially)</w:t>
            </w:r>
          </w:p>
        </w:tc>
        <w:tc>
          <w:tcPr>
            <w:tcW w:w="1984" w:type="dxa"/>
          </w:tcPr>
          <w:p w14:paraId="4F3B9E36"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2 (13%)</w:t>
            </w:r>
          </w:p>
        </w:tc>
        <w:tc>
          <w:tcPr>
            <w:tcW w:w="1701" w:type="dxa"/>
          </w:tcPr>
          <w:p w14:paraId="3D316518"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9 (30%)</w:t>
            </w:r>
          </w:p>
        </w:tc>
        <w:tc>
          <w:tcPr>
            <w:tcW w:w="2127" w:type="dxa"/>
          </w:tcPr>
          <w:p w14:paraId="2B001DA4"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54 (37%)</w:t>
            </w:r>
          </w:p>
        </w:tc>
      </w:tr>
      <w:tr w:rsidR="00F37AE7" w:rsidRPr="00FE08AA" w14:paraId="5BE4CEE6" w14:textId="77777777" w:rsidTr="00FE08AA">
        <w:trPr>
          <w:trHeight w:val="290"/>
        </w:trPr>
        <w:tc>
          <w:tcPr>
            <w:tcW w:w="2582" w:type="dxa"/>
          </w:tcPr>
          <w:p w14:paraId="7E275DC9"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Countries not implementing GHS</w:t>
            </w:r>
          </w:p>
        </w:tc>
        <w:tc>
          <w:tcPr>
            <w:tcW w:w="1984" w:type="dxa"/>
          </w:tcPr>
          <w:p w14:paraId="4745E560"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14</w:t>
            </w:r>
          </w:p>
        </w:tc>
        <w:tc>
          <w:tcPr>
            <w:tcW w:w="1701" w:type="dxa"/>
          </w:tcPr>
          <w:p w14:paraId="5F7D695E"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21</w:t>
            </w:r>
          </w:p>
        </w:tc>
        <w:tc>
          <w:tcPr>
            <w:tcW w:w="2127" w:type="dxa"/>
          </w:tcPr>
          <w:p w14:paraId="69401EA7"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93</w:t>
            </w:r>
          </w:p>
        </w:tc>
      </w:tr>
      <w:tr w:rsidR="00F37AE7" w:rsidRPr="00FE08AA" w14:paraId="7B4EE2C4" w14:textId="77777777" w:rsidTr="00FE08AA">
        <w:trPr>
          <w:trHeight w:val="290"/>
        </w:trPr>
        <w:tc>
          <w:tcPr>
            <w:tcW w:w="2582" w:type="dxa"/>
          </w:tcPr>
          <w:p w14:paraId="73E22C69"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Total number of countries</w:t>
            </w:r>
          </w:p>
        </w:tc>
        <w:tc>
          <w:tcPr>
            <w:tcW w:w="1984" w:type="dxa"/>
          </w:tcPr>
          <w:p w14:paraId="46CEB6B3"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16</w:t>
            </w:r>
          </w:p>
        </w:tc>
        <w:tc>
          <w:tcPr>
            <w:tcW w:w="1701" w:type="dxa"/>
          </w:tcPr>
          <w:p w14:paraId="0343C2EE"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30</w:t>
            </w:r>
          </w:p>
        </w:tc>
        <w:tc>
          <w:tcPr>
            <w:tcW w:w="2127" w:type="dxa"/>
          </w:tcPr>
          <w:p w14:paraId="5999C607"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147</w:t>
            </w:r>
          </w:p>
        </w:tc>
      </w:tr>
    </w:tbl>
    <w:p w14:paraId="355CA57B" w14:textId="4B683021" w:rsidR="002B3DE6" w:rsidRPr="00FE08AA" w:rsidRDefault="002B3DE6" w:rsidP="00FE08AA">
      <w:pPr>
        <w:pStyle w:val="MDPI43tablefooter"/>
        <w:ind w:left="425" w:right="425"/>
      </w:pPr>
      <w:r w:rsidRPr="00FE08AA">
        <w:rPr>
          <w:vertAlign w:val="superscript"/>
        </w:rPr>
        <w:t>1</w:t>
      </w:r>
      <w:r w:rsidR="00C5622F" w:rsidRPr="00FE08AA">
        <w:rPr>
          <w:vertAlign w:val="superscript"/>
        </w:rPr>
        <w:t xml:space="preserve"> </w:t>
      </w:r>
      <w:r w:rsidRPr="00FE08AA">
        <w:rPr>
          <w:snapToGrid w:val="0"/>
        </w:rPr>
        <w:t>Ratification, acceptance, approval or accession as of 2</w:t>
      </w:r>
      <w:r w:rsidRPr="00FE08AA">
        <w:rPr>
          <w:snapToGrid w:val="0"/>
          <w:vertAlign w:val="superscript"/>
        </w:rPr>
        <w:t>nd</w:t>
      </w:r>
      <w:r w:rsidRPr="00FE08AA">
        <w:rPr>
          <w:snapToGrid w:val="0"/>
        </w:rPr>
        <w:t xml:space="preserve"> May 2017 of the Stockholm Convention on Persistent Organic Pollutants (2004)</w:t>
      </w:r>
      <w:r w:rsidRPr="00FE08AA">
        <w:rPr>
          <w:snapToGrid w:val="0"/>
        </w:rPr>
        <w:fldChar w:fldCharType="begin"/>
      </w:r>
      <w:r w:rsidR="00BF2E48">
        <w:rPr>
          <w:snapToGrid w:val="0"/>
        </w:rPr>
        <w:instrText xml:space="preserve"> ADDIN ZOTERO_ITEM CSL_CITATION {"citationID":"a2b0ue99mb8","properties":{"formattedCitation":"[45]","plainCitation":"[45]"},"citationItems":[{"id":1972,"uris":["http://zotero.org/users/local/NS0ay0E0/items/HBCHZA8I"],"uri":["http://zotero.org/users/local/NS0ay0E0/items/HBCHZA8I"],"itemData":{"id":1972,"type":"article","title":"The Stockholm Convention on Persistent Organic Pollutants (POPs). Texts and Annexes. Amended in 2009 and 2011. www.pops.int.","author":[{"family":"UNEP","given":""}],"issued":{"date-parts":[["2001"]]}}}],"schema":"https://github.com/citation-style-language/schema/raw/master/csl-citation.json"} </w:instrText>
      </w:r>
      <w:r w:rsidRPr="00FE08AA">
        <w:rPr>
          <w:snapToGrid w:val="0"/>
        </w:rPr>
        <w:fldChar w:fldCharType="separate"/>
      </w:r>
      <w:ins w:id="543" w:author="Linn Persson" w:date="2017-10-31T17:04:00Z">
        <w:r w:rsidR="00BF2E48" w:rsidRPr="00BF2E48">
          <w:t>[45]</w:t>
        </w:r>
      </w:ins>
      <w:del w:id="544" w:author="Linn Persson" w:date="2017-10-31T15:37:00Z">
        <w:r w:rsidR="00363BB3" w:rsidRPr="00BF2E48" w:rsidDel="00E70A57">
          <w:delText>[52]</w:delText>
        </w:r>
      </w:del>
      <w:r w:rsidRPr="00FE08AA">
        <w:rPr>
          <w:snapToGrid w:val="0"/>
        </w:rPr>
        <w:fldChar w:fldCharType="end"/>
      </w:r>
      <w:r w:rsidRPr="00FE08AA">
        <w:rPr>
          <w:snapToGrid w:val="0"/>
        </w:rPr>
        <w:t>, the Rotterdam Convention on Prior Informed Consent (2004)</w:t>
      </w:r>
      <w:r w:rsidRPr="00FE08AA">
        <w:rPr>
          <w:snapToGrid w:val="0"/>
        </w:rPr>
        <w:fldChar w:fldCharType="begin"/>
      </w:r>
      <w:ins w:id="545" w:author="Linn Persson" w:date="2017-10-31T17:04:00Z">
        <w:r w:rsidR="00BF2E48">
          <w:rPr>
            <w:snapToGrid w:val="0"/>
          </w:rPr>
          <w:instrText xml:space="preserve"> ADDIN ZOTERO_ITEM CSL_CITATION {"citationID":"a1ie0tmhukk","properties":{"formattedCitation":"[46]","plainCitation":"[46]"},"citationItems":[{"id":711,"uris":["http://zotero.org/users/local/NS0ay0E0/items/QD73HUFA"],"uri":["http://zotero.org/users/local/NS0ay0E0/items/QD73HUFA"],"itemData":{"id":711,"type":"report","title":"Rotterdam convention on the Prior Informed Consent Procedure for certain hazardous Chemicals and Pesticides in international trade. Text and annexes, revised 2011.","publisher":"United Nations Environment Programme (UNEP) and the Food and Agricultural Organisation (FAO).","URL":"http://www.pic.int/TheConvention/Overview/TextoftheConvention/tabid/1048/language/en-US/Default.aspx","author":[{"family":"UNEP","given":""}],"issued":{"date-parts":[["1998"]]}}}],"schema":"https://github.com/citation-style-language/schema/raw/master/csl-citation.json"} </w:instrText>
        </w:r>
      </w:ins>
      <w:del w:id="546" w:author="Linn Persson" w:date="2017-10-31T15:37:00Z">
        <w:r w:rsidR="00363BB3" w:rsidRPr="00FE08AA" w:rsidDel="00E70A57">
          <w:rPr>
            <w:snapToGrid w:val="0"/>
          </w:rPr>
          <w:delInstrText xml:space="preserve"> ADDIN ZOTERO_ITEM CSL_CITATION {"citationID":"a1ie0tmhukk","properties":{"formattedCitation":"[53]","plainCitation":"[53]"},"citationItems":[{"id":711,"uris":["http://zotero.org/users/local/NS0ay0E0/items/QD73HUFA"],"uri":["http://zotero.org/users/local/NS0ay0E0/items/QD73HUFA"],"itemData":{"id":711,"type":"report","title":"Rotterdam convention on the Prior Informed Consent Procedure for certain hazardous Chemicals and Pesticides in international trade. Text and annexes, revised 2011.","publisher":"United Nations Environment Programme (UNEP) and the Food and Agricultural Organisation (FAO).","URL":"http://www.pic.int/TheConvention/Overview/TextoftheConvention/tabid/1048/language/en-US/Default.aspx","author":[{"family":"UNEP","given":""}],"issued":{"date-parts":[["1998"]]}}}],"schema":"https://github.com/citation-style-language/schema/raw/master/csl-citation.json"} </w:delInstrText>
        </w:r>
      </w:del>
      <w:r w:rsidRPr="00FE08AA">
        <w:rPr>
          <w:snapToGrid w:val="0"/>
        </w:rPr>
        <w:fldChar w:fldCharType="separate"/>
      </w:r>
      <w:ins w:id="547" w:author="Linn Persson" w:date="2017-10-31T17:04:00Z">
        <w:r w:rsidR="00BF2E48" w:rsidRPr="00BF2E48">
          <w:t>[46]</w:t>
        </w:r>
      </w:ins>
      <w:del w:id="548" w:author="Linn Persson" w:date="2017-10-31T15:37:00Z">
        <w:r w:rsidR="00363BB3" w:rsidRPr="00BF2E48" w:rsidDel="00E70A57">
          <w:delText>[53]</w:delText>
        </w:r>
      </w:del>
      <w:r w:rsidRPr="00FE08AA">
        <w:rPr>
          <w:snapToGrid w:val="0"/>
        </w:rPr>
        <w:fldChar w:fldCharType="end"/>
      </w:r>
      <w:r w:rsidRPr="00FE08AA">
        <w:rPr>
          <w:snapToGrid w:val="0"/>
        </w:rPr>
        <w:t xml:space="preserve"> and the Basel Convention on the Control of Transboundary Movements of Hazardous Wastes and their Disposal (1992) </w:t>
      </w:r>
      <w:r w:rsidRPr="00FE08AA">
        <w:rPr>
          <w:snapToGrid w:val="0"/>
        </w:rPr>
        <w:fldChar w:fldCharType="begin"/>
      </w:r>
      <w:ins w:id="549" w:author="Linn Persson" w:date="2017-10-31T17:04:00Z">
        <w:r w:rsidR="00BF2E48">
          <w:rPr>
            <w:snapToGrid w:val="0"/>
          </w:rPr>
          <w:instrText xml:space="preserve"> ADDIN ZOTERO_ITEM CSL_CITATION {"citationID":"a149665khb2","properties":{"formattedCitation":"[47]","plainCitation":"[47]"},"citationItems":[{"id":2287,"uris":["http://zotero.org/users/local/NS0ay0E0/items/R35CD4KB"],"uri":["http://zotero.org/users/local/NS0ay0E0/items/R35CD4KB"],"itemData":{"id":2287,"type":"article","title":"Basel convention on the control of transboundary movements of hazardous wastes and their disposal. Texts and annexes. http://www.basel.int/Portals/4/Basel%20Convention/docs/text/BaselConventionText-e.pdf","author":[{"family":"UNEP","given":""}],"issued":{"date-parts":[["1989"]]}}}],"schema":"https://github.com/citation-style-language/schema/raw/master/csl-citation.json"} </w:instrText>
        </w:r>
      </w:ins>
      <w:del w:id="550" w:author="Linn Persson" w:date="2017-10-31T15:37:00Z">
        <w:r w:rsidR="00363BB3" w:rsidRPr="00FE08AA" w:rsidDel="00E70A57">
          <w:rPr>
            <w:snapToGrid w:val="0"/>
          </w:rPr>
          <w:delInstrText xml:space="preserve"> ADDIN ZOTERO_ITEM CSL_CITATION {"citationID":"a149665khb2","properties":{"formattedCitation":"[54]","plainCitation":"[54]"},"citationItems":[{"id":2287,"uris":["http://zotero.org/users/local/NS0ay0E0/items/R35CD4KB"],"uri":["http://zotero.org/users/local/NS0ay0E0/items/R35CD4KB"],"itemData":{"id":2287,"type":"article","title":"Basel convention on the control of transboundary movements of hazardous wastes and their disposal. Texts and annexes. http://www.basel.int/Portals/4/Basel%20Convention/docs/text/BaselConventionText-e.pdf","author":[{"family":"UNEP","given":""}],"issued":{"date-parts":[["1989"]]}}}],"schema":"https://github.com/citation-style-language/schema/raw/master/csl-citation.json"} </w:delInstrText>
        </w:r>
      </w:del>
      <w:r w:rsidRPr="00FE08AA">
        <w:rPr>
          <w:snapToGrid w:val="0"/>
        </w:rPr>
        <w:fldChar w:fldCharType="separate"/>
      </w:r>
      <w:ins w:id="551" w:author="Linn Persson" w:date="2017-10-31T17:04:00Z">
        <w:r w:rsidR="00BF2E48" w:rsidRPr="00BF2E48">
          <w:t>[47]</w:t>
        </w:r>
      </w:ins>
      <w:del w:id="552" w:author="Linn Persson" w:date="2017-10-31T15:37:00Z">
        <w:r w:rsidR="00363BB3" w:rsidRPr="00BF2E48" w:rsidDel="00E70A57">
          <w:delText>[54]</w:delText>
        </w:r>
      </w:del>
      <w:r w:rsidRPr="00FE08AA">
        <w:rPr>
          <w:snapToGrid w:val="0"/>
        </w:rPr>
        <w:fldChar w:fldCharType="end"/>
      </w:r>
      <w:r w:rsidRPr="00FE08AA">
        <w:rPr>
          <w:snapToGrid w:val="0"/>
        </w:rPr>
        <w:t>.</w:t>
      </w:r>
    </w:p>
    <w:p w14:paraId="755373EF" w14:textId="6FDE105A" w:rsidR="002B3DE6" w:rsidRDefault="00C5622F" w:rsidP="00FE08AA">
      <w:pPr>
        <w:spacing w:line="240" w:lineRule="auto"/>
        <w:ind w:left="425" w:right="425"/>
        <w:jc w:val="left"/>
        <w:rPr>
          <w:rFonts w:ascii="Palatino Linotype" w:eastAsia="SimSun" w:hAnsi="Palatino Linotype" w:cs="Calibri"/>
          <w:sz w:val="18"/>
          <w:szCs w:val="18"/>
          <w:lang w:eastAsia="zh-CN"/>
        </w:rPr>
      </w:pPr>
      <w:r w:rsidRPr="00B24871">
        <w:rPr>
          <w:rFonts w:ascii="Palatino Linotype" w:eastAsia="SimSun" w:hAnsi="Palatino Linotype" w:cs="Calibri"/>
          <w:sz w:val="18"/>
          <w:szCs w:val="18"/>
          <w:vertAlign w:val="superscript"/>
          <w:lang w:eastAsia="zh-CN"/>
        </w:rPr>
        <w:lastRenderedPageBreak/>
        <w:t xml:space="preserve">2 </w:t>
      </w:r>
      <w:r w:rsidRPr="00B24871">
        <w:rPr>
          <w:rFonts w:ascii="Palatino Linotype" w:eastAsia="SimSun" w:hAnsi="Palatino Linotype" w:cs="Calibri"/>
          <w:sz w:val="18"/>
          <w:szCs w:val="18"/>
          <w:lang w:eastAsia="zh-CN"/>
        </w:rPr>
        <w:t xml:space="preserve">The score is calculated with the ratifications of the three conventions and the SAICM focal point each giving one point, thus a total possible score of 4.  </w:t>
      </w:r>
    </w:p>
    <w:p w14:paraId="421F194C" w14:textId="2FDAA2C2" w:rsidR="00B73B91" w:rsidRPr="003030D2" w:rsidRDefault="00E16522" w:rsidP="00FE08AA">
      <w:pPr>
        <w:pStyle w:val="MDPI23heading3"/>
      </w:pPr>
      <w:r>
        <w:rPr>
          <w:snapToGrid/>
        </w:rPr>
        <w:t>4.1.4</w:t>
      </w:r>
      <w:r w:rsidR="00B73B91">
        <w:rPr>
          <w:snapToGrid/>
        </w:rPr>
        <w:t xml:space="preserve"> </w:t>
      </w:r>
      <w:r w:rsidR="00A0040E">
        <w:rPr>
          <w:snapToGrid/>
        </w:rPr>
        <w:t>Commitment to international cooperation</w:t>
      </w:r>
    </w:p>
    <w:p w14:paraId="79815E7A" w14:textId="18999E5E" w:rsidR="00AF4AD3" w:rsidRDefault="0075355E" w:rsidP="00FE08AA">
      <w:pPr>
        <w:pStyle w:val="MDPI31text"/>
      </w:pPr>
      <w:r>
        <w:t xml:space="preserve">The </w:t>
      </w:r>
      <w:r w:rsidR="00A0040E">
        <w:t>commitment to international cooperation in general as an explanatory factor is</w:t>
      </w:r>
      <w:r>
        <w:t xml:space="preserve"> here </w:t>
      </w:r>
      <w:r w:rsidR="00A0040E">
        <w:t>measured through</w:t>
      </w:r>
      <w:r>
        <w:t xml:space="preserve"> the KOF </w:t>
      </w:r>
      <w:r w:rsidR="00466E03">
        <w:t>sub</w:t>
      </w:r>
      <w:r w:rsidR="00A0040E">
        <w:t>-</w:t>
      </w:r>
      <w:r>
        <w:t>index</w:t>
      </w:r>
      <w:r w:rsidR="00466E03">
        <w:t xml:space="preserve"> on political globalization</w:t>
      </w:r>
      <w:r>
        <w:t xml:space="preserve"> </w:t>
      </w:r>
      <w:r>
        <w:fldChar w:fldCharType="begin"/>
      </w:r>
      <w:ins w:id="553" w:author="Linn Persson" w:date="2017-10-31T17:04:00Z">
        <w:r w:rsidR="00BF2E48">
          <w:instrText xml:space="preserve"> ADDIN ZOTERO_ITEM CSL_CITATION {"citationID":"apkvgi8trf","properties":{"formattedCitation":"[38,39]","plainCitation":"[38,39]"},"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instrText>
        </w:r>
      </w:ins>
      <w:del w:id="554" w:author="Linn Persson" w:date="2017-10-31T15:37:00Z">
        <w:r w:rsidR="00CC654C" w:rsidDel="00E70A57">
          <w:delInstrText xml:space="preserve"> ADDIN ZOTERO_ITEM CSL_CITATION {"citationID":"apkvgi8trf","properties":{"formattedCitation":"[45,46]","plainCitation":"[45,46]"},"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delInstrText>
        </w:r>
      </w:del>
      <w:r>
        <w:fldChar w:fldCharType="separate"/>
      </w:r>
      <w:ins w:id="555" w:author="Linn Persson" w:date="2017-10-31T17:04:00Z">
        <w:r w:rsidR="00BF2E48" w:rsidRPr="00BF2E48">
          <w:t>[38,39]</w:t>
        </w:r>
      </w:ins>
      <w:del w:id="556" w:author="Linn Persson" w:date="2017-10-31T15:37:00Z">
        <w:r w:rsidR="00CC654C" w:rsidRPr="00BF2E48" w:rsidDel="00E70A57">
          <w:delText>[45,46]</w:delText>
        </w:r>
      </w:del>
      <w:r>
        <w:fldChar w:fldCharType="end"/>
      </w:r>
      <w:r>
        <w:t xml:space="preserve">. </w:t>
      </w:r>
      <w:r w:rsidR="009F5713">
        <w:t>Countries with GHS implementation have statistically higher political globalization scores</w:t>
      </w:r>
      <w:r w:rsidR="00C5171E">
        <w:t xml:space="preserve"> (</w:t>
      </w:r>
      <w:r w:rsidR="00C5171E" w:rsidRPr="00C5171E">
        <w:fldChar w:fldCharType="begin"/>
      </w:r>
      <w:r w:rsidR="00C5171E" w:rsidRPr="00C5171E">
        <w:instrText xml:space="preserve"> REF _Ref481952178 \h  \* MERGEFORMAT </w:instrText>
      </w:r>
      <w:r w:rsidR="00C5171E" w:rsidRPr="00C5171E">
        <w:fldChar w:fldCharType="separate"/>
      </w:r>
      <w:r w:rsidR="007250A4" w:rsidRPr="007250A4">
        <w:t xml:space="preserve">Figure </w:t>
      </w:r>
      <w:r w:rsidR="007250A4" w:rsidRPr="007250A4">
        <w:rPr>
          <w:noProof/>
        </w:rPr>
        <w:t>3</w:t>
      </w:r>
      <w:r w:rsidR="00C5171E" w:rsidRPr="00C5171E">
        <w:fldChar w:fldCharType="end"/>
      </w:r>
      <w:r w:rsidR="00C5171E">
        <w:t>).</w:t>
      </w:r>
      <w:r w:rsidR="00AF4AD3">
        <w:t xml:space="preserve"> A country that </w:t>
      </w:r>
      <w:r w:rsidR="001E317B">
        <w:t xml:space="preserve">in general </w:t>
      </w:r>
      <w:r w:rsidR="00AF4AD3">
        <w:t>cho</w:t>
      </w:r>
      <w:r w:rsidR="00B11DD5">
        <w:t>o</w:t>
      </w:r>
      <w:r w:rsidR="00AF4AD3">
        <w:t xml:space="preserve">ses to be part of international treaties, is a member of many international </w:t>
      </w:r>
      <w:proofErr w:type="spellStart"/>
      <w:r w:rsidR="00AF4AD3">
        <w:t>organisations</w:t>
      </w:r>
      <w:proofErr w:type="spellEnd"/>
      <w:r w:rsidR="00AF4AD3">
        <w:t xml:space="preserve"> in different fields, and is open for </w:t>
      </w:r>
      <w:r w:rsidR="00B11DD5">
        <w:t>diplomatic relations</w:t>
      </w:r>
      <w:r w:rsidR="00AF4AD3">
        <w:t xml:space="preserve"> </w:t>
      </w:r>
      <w:r w:rsidR="00B11DD5">
        <w:t xml:space="preserve">with </w:t>
      </w:r>
      <w:r w:rsidR="00AF4AD3">
        <w:t xml:space="preserve">other countries, is </w:t>
      </w:r>
      <w:r w:rsidR="00B11DD5">
        <w:t xml:space="preserve">thus </w:t>
      </w:r>
      <w:r w:rsidR="00AF4AD3">
        <w:t>more likely to implement the GHS</w:t>
      </w:r>
      <w:r w:rsidR="0097214A">
        <w:t xml:space="preserve"> than countries who score lower on this indicator</w:t>
      </w:r>
      <w:r w:rsidR="00AF4AD3">
        <w:t xml:space="preserve">. </w:t>
      </w:r>
      <w:ins w:id="557" w:author="Linn Persson" w:date="2017-11-01T12:52:00Z">
        <w:r w:rsidR="00AF2D31">
          <w:t xml:space="preserve">The causality cannot be determined in this study, and it if of course possible that countries that score lower on this indicator do so for reasons that are the same or different compared to the reasons for countries without GHS not to have implemented it yet. </w:t>
        </w:r>
      </w:ins>
      <w:ins w:id="558" w:author="Linn Persson" w:date="2017-11-01T12:53:00Z">
        <w:r w:rsidR="00AF2D31">
          <w:t>Regardless of the causality</w:t>
        </w:r>
      </w:ins>
      <w:ins w:id="559" w:author="Linn Persson" w:date="2017-11-01T12:54:00Z">
        <w:r w:rsidR="00AF2D31">
          <w:t xml:space="preserve">, this is an important factor to take into account if aiming to assist countries with GHS implementation. </w:t>
        </w:r>
      </w:ins>
      <w:ins w:id="560" w:author="Linn Persson" w:date="2017-11-01T12:55:00Z">
        <w:r w:rsidR="00AF2D31">
          <w:t xml:space="preserve">Countries that score low on this indicator, and thus have fewer contacts and interactions with other countries, may for example need development assistance with a different design than countries that score higher on this indicator and thus have more </w:t>
        </w:r>
      </w:ins>
      <w:ins w:id="561" w:author="Linn Persson" w:date="2017-11-01T12:56:00Z">
        <w:r w:rsidR="00AF2D31">
          <w:t xml:space="preserve">experience of </w:t>
        </w:r>
      </w:ins>
      <w:ins w:id="562" w:author="Linn Persson" w:date="2017-11-01T12:55:00Z">
        <w:r w:rsidR="00AF2D31">
          <w:t>international interaction.</w:t>
        </w:r>
      </w:ins>
      <w:ins w:id="563" w:author="Linn Persson" w:date="2017-11-01T12:56:00Z">
        <w:r w:rsidR="00AF2D31">
          <w:t xml:space="preserve"> From another angle, it is of course interesting to ask if the countries that score low on this indicator do so by </w:t>
        </w:r>
      </w:ins>
      <w:ins w:id="564" w:author="Linn Persson" w:date="2017-11-01T12:57:00Z">
        <w:r w:rsidR="00AF2D31">
          <w:t>“</w:t>
        </w:r>
      </w:ins>
      <w:ins w:id="565" w:author="Linn Persson" w:date="2017-11-01T12:56:00Z">
        <w:r w:rsidR="00AF2D31">
          <w:t>choice</w:t>
        </w:r>
      </w:ins>
      <w:ins w:id="566" w:author="Linn Persson" w:date="2017-11-01T12:57:00Z">
        <w:r w:rsidR="00AF2D31">
          <w:t xml:space="preserve">”, or if the </w:t>
        </w:r>
        <w:r w:rsidR="00214A48">
          <w:t xml:space="preserve">international cooperation is not there </w:t>
        </w:r>
      </w:ins>
      <w:ins w:id="567" w:author="Linn Persson" w:date="2017-11-01T12:58:00Z">
        <w:r w:rsidR="00214A48">
          <w:t>because</w:t>
        </w:r>
      </w:ins>
      <w:ins w:id="568" w:author="Linn Persson" w:date="2017-11-01T12:57:00Z">
        <w:r w:rsidR="00214A48">
          <w:t xml:space="preserve"> </w:t>
        </w:r>
      </w:ins>
      <w:ins w:id="569" w:author="Linn Persson" w:date="2017-11-01T12:58:00Z">
        <w:r w:rsidR="00214A48">
          <w:t xml:space="preserve">of other reasons, such as other countries not engaging with them. </w:t>
        </w:r>
      </w:ins>
    </w:p>
    <w:p w14:paraId="3C6F3667" w14:textId="3C047EA3" w:rsidR="005452FA" w:rsidRDefault="00693210" w:rsidP="0097214A">
      <w:pPr>
        <w:spacing w:line="240" w:lineRule="auto"/>
        <w:ind w:firstLine="420"/>
        <w:rPr>
          <w:rFonts w:ascii="Palatino Linotype" w:hAnsi="Palatino Linotype"/>
          <w:sz w:val="20"/>
        </w:rPr>
      </w:pPr>
      <w:r>
        <w:rPr>
          <w:rFonts w:ascii="Palatino Linotype" w:hAnsi="Palatino Linotype"/>
          <w:noProof/>
          <w:sz w:val="20"/>
          <w:lang w:eastAsia="en-US"/>
        </w:rPr>
        <w:drawing>
          <wp:inline distT="0" distB="0" distL="0" distR="0" wp14:anchorId="5BB41A3C" wp14:editId="6B12380A">
            <wp:extent cx="4726546" cy="4726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F political x GHS 2017-06-19.png"/>
                    <pic:cNvPicPr/>
                  </pic:nvPicPr>
                  <pic:blipFill>
                    <a:blip r:embed="rId24"/>
                    <a:stretch>
                      <a:fillRect/>
                    </a:stretch>
                  </pic:blipFill>
                  <pic:spPr>
                    <a:xfrm>
                      <a:off x="0" y="0"/>
                      <a:ext cx="4728062" cy="4728062"/>
                    </a:xfrm>
                    <a:prstGeom prst="rect">
                      <a:avLst/>
                    </a:prstGeom>
                  </pic:spPr>
                </pic:pic>
              </a:graphicData>
            </a:graphic>
          </wp:inline>
        </w:drawing>
      </w:r>
    </w:p>
    <w:p w14:paraId="425E8C58" w14:textId="62A8D3A4" w:rsidR="00D24820" w:rsidRPr="00D24820" w:rsidRDefault="00CC4556" w:rsidP="00FE08AA">
      <w:pPr>
        <w:pStyle w:val="MDPI51figurecaption"/>
        <w:rPr>
          <w:snapToGrid w:val="0"/>
        </w:rPr>
      </w:pPr>
      <w:bookmarkStart w:id="570" w:name="_Ref481952178"/>
      <w:r w:rsidRPr="00FE08AA">
        <w:rPr>
          <w:b/>
        </w:rPr>
        <w:t>F</w:t>
      </w:r>
      <w:r w:rsidRPr="005F161E">
        <w:rPr>
          <w:b/>
        </w:rPr>
        <w:t xml:space="preserve">igure </w:t>
      </w:r>
      <w:r w:rsidRPr="005F161E">
        <w:rPr>
          <w:b/>
        </w:rPr>
        <w:fldChar w:fldCharType="begin"/>
      </w:r>
      <w:r w:rsidRPr="005F161E">
        <w:rPr>
          <w:b/>
        </w:rPr>
        <w:instrText xml:space="preserve"> SEQ Figure \* ARABIC </w:instrText>
      </w:r>
      <w:r w:rsidRPr="005F161E">
        <w:rPr>
          <w:b/>
        </w:rPr>
        <w:fldChar w:fldCharType="separate"/>
      </w:r>
      <w:r w:rsidR="007250A4">
        <w:rPr>
          <w:b/>
          <w:noProof/>
        </w:rPr>
        <w:t>3</w:t>
      </w:r>
      <w:r w:rsidRPr="005F161E">
        <w:rPr>
          <w:b/>
        </w:rPr>
        <w:fldChar w:fldCharType="end"/>
      </w:r>
      <w:bookmarkEnd w:id="570"/>
      <w:r w:rsidRPr="005F161E">
        <w:rPr>
          <w:b/>
        </w:rPr>
        <w:t>:</w:t>
      </w:r>
      <w:r w:rsidRPr="00D24820">
        <w:t xml:space="preserve"> KOF index of globalization </w:t>
      </w:r>
      <w:r w:rsidR="008977F8">
        <w:rPr>
          <w:snapToGrid w:val="0"/>
        </w:rPr>
        <w:t xml:space="preserve">for year 2014 </w:t>
      </w:r>
      <w:r w:rsidR="00D24820" w:rsidRPr="00D24820">
        <w:rPr>
          <w:snapToGrid w:val="0"/>
        </w:rPr>
        <w:fldChar w:fldCharType="begin"/>
      </w:r>
      <w:ins w:id="571" w:author="Linn Persson" w:date="2017-10-31T17:04:00Z">
        <w:r w:rsidR="00BF2E48">
          <w:rPr>
            <w:snapToGrid w:val="0"/>
          </w:rPr>
          <w:instrText xml:space="preserve"> ADDIN ZOTERO_ITEM CSL_CITATION {"citationID":"aqdub08t1s","properties":{"formattedCitation":"[38,39]","plainCitation":"[38,39]"},"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instrText>
        </w:r>
      </w:ins>
      <w:del w:id="572" w:author="Linn Persson" w:date="2017-10-31T15:37:00Z">
        <w:r w:rsidR="00CC654C" w:rsidDel="00E70A57">
          <w:rPr>
            <w:snapToGrid w:val="0"/>
          </w:rPr>
          <w:delInstrText xml:space="preserve"> ADDIN ZOTERO_ITEM CSL_CITATION {"citationID":"aqdub08t1s","properties":{"formattedCitation":"[45,46]","plainCitation":"[45,46]"},"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delInstrText>
        </w:r>
      </w:del>
      <w:r w:rsidR="00D24820" w:rsidRPr="00D24820">
        <w:rPr>
          <w:snapToGrid w:val="0"/>
        </w:rPr>
        <w:fldChar w:fldCharType="separate"/>
      </w:r>
      <w:ins w:id="573" w:author="Linn Persson" w:date="2017-10-31T17:04:00Z">
        <w:r w:rsidR="00BF2E48" w:rsidRPr="00BF2E48">
          <w:t>[38,39]</w:t>
        </w:r>
      </w:ins>
      <w:del w:id="574" w:author="Linn Persson" w:date="2017-10-31T15:37:00Z">
        <w:r w:rsidR="00CC654C" w:rsidRPr="00BF2E48" w:rsidDel="00E70A57">
          <w:delText>[45,46]</w:delText>
        </w:r>
      </w:del>
      <w:r w:rsidR="00D24820" w:rsidRPr="00D24820">
        <w:rPr>
          <w:snapToGrid w:val="0"/>
        </w:rPr>
        <w:fldChar w:fldCharType="end"/>
      </w:r>
      <w:r w:rsidR="00D24820">
        <w:rPr>
          <w:snapToGrid w:val="0"/>
        </w:rPr>
        <w:t xml:space="preserve"> </w:t>
      </w:r>
      <w:r w:rsidRPr="00D24820">
        <w:t>vs GHS implementation</w:t>
      </w:r>
      <w:r w:rsidR="00D24820" w:rsidRPr="00D24820">
        <w:rPr>
          <w:snapToGrid w:val="0"/>
        </w:rPr>
        <w:t>.</w:t>
      </w:r>
      <w:r w:rsidR="008977F8" w:rsidRPr="008977F8">
        <w:rPr>
          <w:snapToGrid w:val="0"/>
        </w:rPr>
        <w:t xml:space="preserve"> </w:t>
      </w:r>
      <w:r w:rsidR="008977F8">
        <w:rPr>
          <w:snapToGrid w:val="0"/>
        </w:rPr>
        <w:t xml:space="preserve">Each dot represents a country. t is the test statistic, </w:t>
      </w:r>
      <w:proofErr w:type="spellStart"/>
      <w:r w:rsidR="008977F8">
        <w:rPr>
          <w:snapToGrid w:val="0"/>
        </w:rPr>
        <w:t>df</w:t>
      </w:r>
      <w:proofErr w:type="spellEnd"/>
      <w:r w:rsidR="008977F8">
        <w:rPr>
          <w:snapToGrid w:val="0"/>
        </w:rPr>
        <w:t xml:space="preserve"> is the degrees of freedom and p is the probability. </w:t>
      </w:r>
      <w:r w:rsidR="00D24820" w:rsidRPr="00D24820">
        <w:rPr>
          <w:snapToGrid w:val="0"/>
        </w:rPr>
        <w:t xml:space="preserve"> </w:t>
      </w:r>
    </w:p>
    <w:p w14:paraId="5A1B625C" w14:textId="7C47B7F1" w:rsidR="004823EF" w:rsidRDefault="00586633" w:rsidP="00FE08AA">
      <w:pPr>
        <w:pStyle w:val="MDPI22heading2"/>
      </w:pPr>
      <w:r>
        <w:t>4.2 Capacity related factors</w:t>
      </w:r>
    </w:p>
    <w:p w14:paraId="7C61B555" w14:textId="5C7BB597" w:rsidR="004E0210" w:rsidRPr="000B4612" w:rsidRDefault="00753BB8" w:rsidP="00FE08AA">
      <w:pPr>
        <w:pStyle w:val="MDPI23heading3"/>
      </w:pPr>
      <w:r>
        <w:lastRenderedPageBreak/>
        <w:t>4</w:t>
      </w:r>
      <w:r w:rsidR="00586633">
        <w:t>.2</w:t>
      </w:r>
      <w:r w:rsidR="004E0210" w:rsidRPr="003030D2">
        <w:t>.1</w:t>
      </w:r>
      <w:r w:rsidR="00E16522">
        <w:t xml:space="preserve"> </w:t>
      </w:r>
      <w:r w:rsidR="00586633">
        <w:t>Financial capacity</w:t>
      </w:r>
    </w:p>
    <w:p w14:paraId="5BDB96A7" w14:textId="1053227E" w:rsidR="00682BE1" w:rsidRDefault="00A964F6" w:rsidP="00FE08AA">
      <w:pPr>
        <w:pStyle w:val="MDPI31text"/>
        <w:rPr>
          <w:snapToGrid/>
        </w:rPr>
      </w:pPr>
      <w:r w:rsidRPr="00E053A3">
        <w:rPr>
          <w:snapToGrid/>
        </w:rPr>
        <w:t>C</w:t>
      </w:r>
      <w:r w:rsidR="00014CE5" w:rsidRPr="00E053A3">
        <w:rPr>
          <w:snapToGrid/>
        </w:rPr>
        <w:t xml:space="preserve">omparing GHS implementation status to GDP per capita, a </w:t>
      </w:r>
      <w:r w:rsidR="005F7BD4" w:rsidRPr="00E053A3">
        <w:rPr>
          <w:snapToGrid/>
        </w:rPr>
        <w:t xml:space="preserve">positive </w:t>
      </w:r>
      <w:r w:rsidR="00014CE5" w:rsidRPr="00E053A3">
        <w:rPr>
          <w:snapToGrid/>
        </w:rPr>
        <w:t xml:space="preserve">correlation </w:t>
      </w:r>
      <w:r w:rsidR="000B5104" w:rsidRPr="00E053A3">
        <w:rPr>
          <w:snapToGrid/>
        </w:rPr>
        <w:t>is</w:t>
      </w:r>
      <w:r w:rsidR="00E151A2" w:rsidRPr="00E053A3">
        <w:rPr>
          <w:snapToGrid/>
        </w:rPr>
        <w:t xml:space="preserve"> found </w:t>
      </w:r>
      <w:r w:rsidR="00A922F5" w:rsidRPr="00E053A3">
        <w:rPr>
          <w:snapToGrid/>
        </w:rPr>
        <w:t>(</w:t>
      </w:r>
      <w:r w:rsidR="00A922F5" w:rsidRPr="00E053A3">
        <w:rPr>
          <w:snapToGrid/>
        </w:rPr>
        <w:fldChar w:fldCharType="begin"/>
      </w:r>
      <w:r w:rsidR="00A922F5" w:rsidRPr="00E053A3">
        <w:rPr>
          <w:snapToGrid/>
        </w:rPr>
        <w:instrText xml:space="preserve"> REF _Ref482000407 \h  \* MERGEFORMAT </w:instrText>
      </w:r>
      <w:r w:rsidR="00A922F5" w:rsidRPr="00E053A3">
        <w:rPr>
          <w:snapToGrid/>
        </w:rPr>
      </w:r>
      <w:r w:rsidR="00A922F5" w:rsidRPr="00E053A3">
        <w:rPr>
          <w:snapToGrid/>
        </w:rPr>
        <w:fldChar w:fldCharType="separate"/>
      </w:r>
      <w:r w:rsidR="007250A4" w:rsidRPr="007250A4">
        <w:t>F</w:t>
      </w:r>
      <w:r w:rsidR="007250A4" w:rsidRPr="005F161E">
        <w:t xml:space="preserve">igure </w:t>
      </w:r>
      <w:r w:rsidR="007250A4">
        <w:rPr>
          <w:noProof/>
        </w:rPr>
        <w:t>4</w:t>
      </w:r>
      <w:r w:rsidR="00A922F5" w:rsidRPr="00E053A3">
        <w:rPr>
          <w:snapToGrid/>
        </w:rPr>
        <w:fldChar w:fldCharType="end"/>
      </w:r>
      <w:r w:rsidR="00955FDD" w:rsidRPr="00E053A3">
        <w:rPr>
          <w:snapToGrid/>
        </w:rPr>
        <w:t>, pane a</w:t>
      </w:r>
      <w:r w:rsidR="00A922F5" w:rsidRPr="00E053A3">
        <w:rPr>
          <w:snapToGrid/>
        </w:rPr>
        <w:t>)</w:t>
      </w:r>
      <w:r w:rsidR="002D33DE" w:rsidRPr="00E053A3">
        <w:rPr>
          <w:snapToGrid/>
        </w:rPr>
        <w:t xml:space="preserve">. </w:t>
      </w:r>
      <w:r w:rsidR="00955FDD" w:rsidRPr="00E053A3">
        <w:rPr>
          <w:snapToGrid/>
        </w:rPr>
        <w:t xml:space="preserve">Among the countries which have implemented the GHS, most have a higher GDP per capita than the countries that have not implemented the GHS. There are some outliers in terms of a small group of countries with low GDP that have implemented GHS. </w:t>
      </w:r>
      <w:r w:rsidR="00CF4056" w:rsidRPr="00E053A3">
        <w:rPr>
          <w:snapToGrid/>
        </w:rPr>
        <w:t xml:space="preserve">The countries with the lowest GDP per capita having implemented GHS are the Kyrgyz Republic and Zambia (both below 4000 </w:t>
      </w:r>
      <w:r w:rsidR="00B40D5F">
        <w:rPr>
          <w:snapToGrid/>
        </w:rPr>
        <w:t>current international dollars</w:t>
      </w:r>
      <w:r w:rsidR="00CF4056" w:rsidRPr="00E053A3">
        <w:rPr>
          <w:snapToGrid/>
        </w:rPr>
        <w:t xml:space="preserve">). </w:t>
      </w:r>
      <w:r w:rsidR="00955FDD" w:rsidRPr="00E053A3">
        <w:rPr>
          <w:snapToGrid/>
        </w:rPr>
        <w:t>However, m</w:t>
      </w:r>
      <w:r w:rsidR="00CF4056" w:rsidRPr="00E053A3">
        <w:rPr>
          <w:snapToGrid/>
        </w:rPr>
        <w:t>ost of the countries</w:t>
      </w:r>
      <w:r w:rsidR="006C6C59" w:rsidRPr="00E053A3">
        <w:rPr>
          <w:snapToGrid/>
        </w:rPr>
        <w:t xml:space="preserve"> (all but 10)</w:t>
      </w:r>
      <w:r w:rsidR="00CF4056" w:rsidRPr="00E053A3">
        <w:rPr>
          <w:snapToGrid/>
        </w:rPr>
        <w:t xml:space="preserve"> having implemented GHS are found at GDP per capita above </w:t>
      </w:r>
      <w:r w:rsidR="006C6C59" w:rsidRPr="00E053A3">
        <w:rPr>
          <w:snapToGrid/>
        </w:rPr>
        <w:t>14000</w:t>
      </w:r>
      <w:r w:rsidR="00426717" w:rsidRPr="00E053A3">
        <w:rPr>
          <w:snapToGrid/>
        </w:rPr>
        <w:t xml:space="preserve"> </w:t>
      </w:r>
      <w:r w:rsidR="00B40D5F">
        <w:rPr>
          <w:snapToGrid/>
        </w:rPr>
        <w:t>current international dollars</w:t>
      </w:r>
      <w:r w:rsidR="00CF4056" w:rsidRPr="00E053A3">
        <w:rPr>
          <w:snapToGrid/>
        </w:rPr>
        <w:t xml:space="preserve">. </w:t>
      </w:r>
      <w:r w:rsidR="00DE3E85">
        <w:rPr>
          <w:snapToGrid/>
        </w:rPr>
        <w:t>Among</w:t>
      </w:r>
      <w:r w:rsidR="00FA595E" w:rsidRPr="00E053A3">
        <w:rPr>
          <w:snapToGrid/>
        </w:rPr>
        <w:t xml:space="preserve"> the countries without GHS, there are </w:t>
      </w:r>
      <w:r w:rsidR="00DE3E85">
        <w:rPr>
          <w:snapToGrid/>
        </w:rPr>
        <w:t xml:space="preserve">also </w:t>
      </w:r>
      <w:r w:rsidR="00FA595E" w:rsidRPr="00E053A3">
        <w:rPr>
          <w:snapToGrid/>
        </w:rPr>
        <w:t>a few countries with high relative GDP per capita</w:t>
      </w:r>
      <w:r w:rsidR="004764C6" w:rsidRPr="00E053A3">
        <w:rPr>
          <w:snapToGrid/>
        </w:rPr>
        <w:t>.</w:t>
      </w:r>
      <w:r w:rsidR="00FA595E" w:rsidRPr="00E053A3">
        <w:rPr>
          <w:snapToGrid/>
        </w:rPr>
        <w:t xml:space="preserve"> </w:t>
      </w:r>
    </w:p>
    <w:p w14:paraId="20B33203" w14:textId="2C047F5B" w:rsidR="00955FDD" w:rsidRPr="00E053A3" w:rsidRDefault="00317254" w:rsidP="00FE08AA">
      <w:pPr>
        <w:pStyle w:val="MDPI31text"/>
        <w:rPr>
          <w:snapToGrid/>
        </w:rPr>
      </w:pPr>
      <w:r w:rsidRPr="00E053A3">
        <w:rPr>
          <w:snapToGrid/>
        </w:rPr>
        <w:t>Turning to the other indicator, the total GDP of countries (</w:t>
      </w:r>
      <w:r w:rsidR="004764C6" w:rsidRPr="00E053A3">
        <w:rPr>
          <w:snapToGrid/>
        </w:rPr>
        <w:fldChar w:fldCharType="begin"/>
      </w:r>
      <w:r w:rsidR="004764C6" w:rsidRPr="00E053A3">
        <w:rPr>
          <w:snapToGrid/>
        </w:rPr>
        <w:instrText xml:space="preserve"> REF _Ref482000407 \h  \* MERGEFORMAT </w:instrText>
      </w:r>
      <w:r w:rsidR="004764C6" w:rsidRPr="00E053A3">
        <w:rPr>
          <w:snapToGrid/>
        </w:rPr>
      </w:r>
      <w:r w:rsidR="004764C6" w:rsidRPr="00E053A3">
        <w:rPr>
          <w:snapToGrid/>
        </w:rPr>
        <w:fldChar w:fldCharType="separate"/>
      </w:r>
      <w:r w:rsidR="007250A4" w:rsidRPr="007250A4">
        <w:t>F</w:t>
      </w:r>
      <w:r w:rsidR="007250A4" w:rsidRPr="005F161E">
        <w:t xml:space="preserve">igure </w:t>
      </w:r>
      <w:r w:rsidR="007250A4">
        <w:rPr>
          <w:noProof/>
        </w:rPr>
        <w:t>4</w:t>
      </w:r>
      <w:r w:rsidR="004764C6" w:rsidRPr="00E053A3">
        <w:rPr>
          <w:snapToGrid/>
        </w:rPr>
        <w:fldChar w:fldCharType="end"/>
      </w:r>
      <w:r w:rsidRPr="00E053A3">
        <w:rPr>
          <w:snapToGrid/>
        </w:rPr>
        <w:t>, pane b),</w:t>
      </w:r>
      <w:r w:rsidR="00F206D4" w:rsidRPr="00E053A3">
        <w:rPr>
          <w:snapToGrid/>
        </w:rPr>
        <w:t xml:space="preserve"> </w:t>
      </w:r>
      <w:proofErr w:type="gramStart"/>
      <w:r w:rsidR="00F206D4" w:rsidRPr="00E053A3">
        <w:rPr>
          <w:snapToGrid/>
        </w:rPr>
        <w:t>the</w:t>
      </w:r>
      <w:proofErr w:type="gramEnd"/>
      <w:r w:rsidR="00F206D4" w:rsidRPr="00E053A3">
        <w:rPr>
          <w:snapToGrid/>
        </w:rPr>
        <w:t xml:space="preserve"> association is less strong compared to the GDP per capita</w:t>
      </w:r>
      <w:r w:rsidR="004B1D68" w:rsidRPr="00E053A3">
        <w:rPr>
          <w:snapToGrid/>
        </w:rPr>
        <w:t>.</w:t>
      </w:r>
      <w:r w:rsidR="00F206D4" w:rsidRPr="00E053A3">
        <w:rPr>
          <w:snapToGrid/>
        </w:rPr>
        <w:t xml:space="preserve"> </w:t>
      </w:r>
      <w:r w:rsidR="00682BE1">
        <w:rPr>
          <w:snapToGrid/>
        </w:rPr>
        <w:t>Overall, these indicators</w:t>
      </w:r>
      <w:r w:rsidR="00A221E6" w:rsidRPr="00E053A3">
        <w:rPr>
          <w:snapToGrid/>
        </w:rPr>
        <w:t xml:space="preserve"> suggest that there is indeed an important </w:t>
      </w:r>
      <w:r w:rsidR="00CF5442">
        <w:rPr>
          <w:snapToGrid/>
        </w:rPr>
        <w:t xml:space="preserve">financial </w:t>
      </w:r>
      <w:r w:rsidR="00A221E6" w:rsidRPr="00E053A3">
        <w:rPr>
          <w:snapToGrid/>
        </w:rPr>
        <w:t>capacity related component when explaining the global GHS implementation pattern.</w:t>
      </w:r>
      <w:r w:rsidR="004B1D68" w:rsidRPr="00E053A3">
        <w:rPr>
          <w:snapToGrid/>
        </w:rPr>
        <w:t xml:space="preserve"> </w:t>
      </w:r>
    </w:p>
    <w:p w14:paraId="38F73568" w14:textId="3374C538" w:rsidR="00B3207F" w:rsidRPr="003030D2" w:rsidRDefault="00381C8A" w:rsidP="00BB42E5">
      <w:pPr>
        <w:pStyle w:val="MDPI23heading3"/>
        <w:spacing w:line="240" w:lineRule="auto"/>
        <w:jc w:val="both"/>
      </w:pPr>
      <w:r>
        <w:rPr>
          <w:noProof/>
          <w:snapToGrid/>
          <w:lang w:eastAsia="en-US" w:bidi="ar-SA"/>
        </w:rPr>
        <w:drawing>
          <wp:inline distT="0" distB="0" distL="0" distR="0" wp14:anchorId="21BEC392" wp14:editId="5474F6F3">
            <wp:extent cx="5615940" cy="3275965"/>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DP x GHS 2017-06-19.png"/>
                    <pic:cNvPicPr/>
                  </pic:nvPicPr>
                  <pic:blipFill>
                    <a:blip r:embed="rId25"/>
                    <a:stretch>
                      <a:fillRect/>
                    </a:stretch>
                  </pic:blipFill>
                  <pic:spPr>
                    <a:xfrm>
                      <a:off x="0" y="0"/>
                      <a:ext cx="5615940" cy="3275965"/>
                    </a:xfrm>
                    <a:prstGeom prst="rect">
                      <a:avLst/>
                    </a:prstGeom>
                  </pic:spPr>
                </pic:pic>
              </a:graphicData>
            </a:graphic>
          </wp:inline>
        </w:drawing>
      </w:r>
    </w:p>
    <w:p w14:paraId="5E24983A" w14:textId="50B11299" w:rsidR="00395015" w:rsidRPr="008977F8" w:rsidRDefault="002D33DE" w:rsidP="00FE08AA">
      <w:pPr>
        <w:pStyle w:val="MDPI51figurecaption"/>
        <w:rPr>
          <w:b/>
          <w:snapToGrid w:val="0"/>
        </w:rPr>
      </w:pPr>
      <w:bookmarkStart w:id="575" w:name="_Ref482000407"/>
      <w:r w:rsidRPr="00FE08AA">
        <w:rPr>
          <w:b/>
        </w:rPr>
        <w:t>F</w:t>
      </w:r>
      <w:r w:rsidRPr="005F161E">
        <w:t xml:space="preserve">igure </w:t>
      </w:r>
      <w:fldSimple w:instr=" SEQ Figure \* ARABIC ">
        <w:r w:rsidR="007250A4">
          <w:rPr>
            <w:noProof/>
          </w:rPr>
          <w:t>4</w:t>
        </w:r>
      </w:fldSimple>
      <w:bookmarkEnd w:id="575"/>
      <w:r w:rsidRPr="005F161E">
        <w:t>:</w:t>
      </w:r>
      <w:r w:rsidRPr="00D85537">
        <w:t xml:space="preserve"> GDP vs GHS implementation per income category of countries</w:t>
      </w:r>
      <w:r w:rsidR="00395015" w:rsidRPr="00D85537">
        <w:t>, p</w:t>
      </w:r>
      <w:r w:rsidR="00A922F5" w:rsidRPr="00D85537">
        <w:t xml:space="preserve">ane a showing GDP per capita and pane b showing total </w:t>
      </w:r>
      <w:r w:rsidR="00395015" w:rsidRPr="00D85537">
        <w:t>GDP, in</w:t>
      </w:r>
      <w:r w:rsidR="00E02117" w:rsidRPr="00D85537">
        <w:t xml:space="preserve"> l</w:t>
      </w:r>
      <w:r w:rsidR="00395015" w:rsidRPr="00D85537">
        <w:t>ogarithmic scale. T</w:t>
      </w:r>
      <w:r w:rsidR="00395015" w:rsidRPr="00D85537">
        <w:rPr>
          <w:snapToGrid w:val="0"/>
        </w:rPr>
        <w:t xml:space="preserve">he data (in Purchasing Power Parity, current international dollars, for 2015) are from the World Bank data depository for both GDP per capita </w:t>
      </w:r>
      <w:r w:rsidR="00395015" w:rsidRPr="00D85537">
        <w:rPr>
          <w:b/>
          <w:snapToGrid w:val="0"/>
        </w:rPr>
        <w:fldChar w:fldCharType="begin"/>
      </w:r>
      <w:ins w:id="576" w:author="Linn Persson" w:date="2017-10-31T17:04:00Z">
        <w:r w:rsidR="00BF2E48">
          <w:rPr>
            <w:snapToGrid w:val="0"/>
          </w:rPr>
          <w:instrText xml:space="preserve"> ADDIN ZOTERO_ITEM CSL_CITATION {"citationID":"apagltl9s8","properties":{"formattedCitation":"[48]","plainCitation":"[48]"},"citationItems":[{"id":2526,"uris":["http://zotero.org/users/local/NS0ay0E0/items/QHZMR95N"],"uri":["http://zotero.org/users/local/NS0ay0E0/items/QHZMR95N"],"itemData":{"id":2526,"type":"article","title":"GDP per capita, PPP (current international dollars), the World Bank international comparison program. http://data.worldbank.org/indicator/NY.GDP.PCAP.PP.CD (accessed 29 April 2017)","author":[{"family":"World Bank","given":""}],"issued":{"date-parts":[["2015"]]}}}],"schema":"https://github.com/citation-style-language/schema/raw/master/csl-citation.json"} </w:instrText>
        </w:r>
      </w:ins>
      <w:del w:id="577" w:author="Linn Persson" w:date="2017-10-31T15:37:00Z">
        <w:r w:rsidR="00363BB3" w:rsidRPr="00D85537" w:rsidDel="00E70A57">
          <w:rPr>
            <w:snapToGrid w:val="0"/>
          </w:rPr>
          <w:delInstrText xml:space="preserve"> ADDIN ZOTERO_ITEM CSL_CITATION {"citationID":"apagltl9s8","properties":{"formattedCitation":"[55]","plainCitation":"[55]"},"citationItems":[{"id":2526,"uris":["http://zotero.org/users/local/NS0ay0E0/items/QHZMR95N"],"uri":["http://zotero.org/users/local/NS0ay0E0/items/QHZMR95N"],"itemData":{"id":2526,"type":"article","title":"GDP per capita, PPP (current international dollars), the World Bank international comparison program. http://data.worldbank.org/indicator/NY.GDP.PCAP.PP.CD (accessed 29 April 2017)","author":[{"family":"World Bank","given":""}],"issued":{"date-parts":[["2015"]]}}}],"schema":"https://github.com/citation-style-language/schema/raw/master/csl-citation.json"} </w:delInstrText>
        </w:r>
      </w:del>
      <w:r w:rsidR="00395015" w:rsidRPr="00D85537">
        <w:rPr>
          <w:b/>
          <w:snapToGrid w:val="0"/>
        </w:rPr>
        <w:fldChar w:fldCharType="separate"/>
      </w:r>
      <w:ins w:id="578" w:author="Linn Persson" w:date="2017-10-31T17:04:00Z">
        <w:r w:rsidR="00BF2E48" w:rsidRPr="00BF2E48">
          <w:t>[48]</w:t>
        </w:r>
      </w:ins>
      <w:del w:id="579" w:author="Linn Persson" w:date="2017-10-31T15:37:00Z">
        <w:r w:rsidR="00363BB3" w:rsidRPr="00BF2E48" w:rsidDel="00E70A57">
          <w:delText>[55]</w:delText>
        </w:r>
      </w:del>
      <w:r w:rsidR="00395015" w:rsidRPr="00D85537">
        <w:rPr>
          <w:b/>
          <w:snapToGrid w:val="0"/>
        </w:rPr>
        <w:fldChar w:fldCharType="end"/>
      </w:r>
      <w:r w:rsidR="00395015" w:rsidRPr="00D85537">
        <w:rPr>
          <w:snapToGrid w:val="0"/>
        </w:rPr>
        <w:t xml:space="preserve"> and total GDP </w:t>
      </w:r>
      <w:r w:rsidR="00395015" w:rsidRPr="00D85537">
        <w:rPr>
          <w:b/>
          <w:snapToGrid w:val="0"/>
        </w:rPr>
        <w:fldChar w:fldCharType="begin"/>
      </w:r>
      <w:ins w:id="580" w:author="Linn Persson" w:date="2017-10-31T17:04:00Z">
        <w:r w:rsidR="00BF2E48">
          <w:rPr>
            <w:snapToGrid w:val="0"/>
          </w:rPr>
          <w:instrText xml:space="preserve"> ADDIN ZOTERO_ITEM CSL_CITATION {"citationID":"a132cg45p7i","properties":{"formattedCitation":"[49]","plainCitation":"[49]"},"citationItems":[{"id":2537,"uris":["http://zotero.org/users/local/NS0ay0E0/items/IQVTD72H"],"uri":["http://zotero.org/users/local/NS0ay0E0/items/IQVTD72H"],"itemData":{"id":2537,"type":"article","title":"GDP, PPP (current interntional dollars), World Bank, International Comparison Program Database. http://data.worldbank.org/indicator/NY.GDP.MKTP.PP.CD (accessed 29 APril 2017)","author":[{"family":"World Bank","given":""}],"issued":{"date-parts":[["2017"]]}}}],"schema":"https://github.com/citation-style-language/schema/raw/master/csl-citation.json"} </w:instrText>
        </w:r>
      </w:ins>
      <w:del w:id="581" w:author="Linn Persson" w:date="2017-10-31T15:37:00Z">
        <w:r w:rsidR="00363BB3" w:rsidRPr="00D85537" w:rsidDel="00E70A57">
          <w:rPr>
            <w:snapToGrid w:val="0"/>
          </w:rPr>
          <w:delInstrText xml:space="preserve"> ADDIN ZOTERO_ITEM CSL_CITATION {"citationID":"a132cg45p7i","properties":{"formattedCitation":"[56]","plainCitation":"[56]"},"citationItems":[{"id":2537,"uris":["http://zotero.org/users/local/NS0ay0E0/items/IQVTD72H"],"uri":["http://zotero.org/users/local/NS0ay0E0/items/IQVTD72H"],"itemData":{"id":2537,"type":"article","title":"GDP, PPP (current interntional dollars), World Bank, International Comparison Program Database. http://data.worldbank.org/indicator/NY.GDP.MKTP.PP.CD (accessed 29 APril 2017)","author":[{"family":"World Bank","given":""}],"issued":{"date-parts":[["2017"]]}}}],"schema":"https://github.com/citation-style-language/schema/raw/master/csl-citation.json"} </w:delInstrText>
        </w:r>
      </w:del>
      <w:r w:rsidR="00395015" w:rsidRPr="00D85537">
        <w:rPr>
          <w:b/>
          <w:snapToGrid w:val="0"/>
        </w:rPr>
        <w:fldChar w:fldCharType="separate"/>
      </w:r>
      <w:ins w:id="582" w:author="Linn Persson" w:date="2017-10-31T17:04:00Z">
        <w:r w:rsidR="00BF2E48" w:rsidRPr="00BF2E48">
          <w:t>[49]</w:t>
        </w:r>
      </w:ins>
      <w:del w:id="583" w:author="Linn Persson" w:date="2017-10-31T15:37:00Z">
        <w:r w:rsidR="00363BB3" w:rsidRPr="00BF2E48" w:rsidDel="00E70A57">
          <w:delText>[56]</w:delText>
        </w:r>
      </w:del>
      <w:r w:rsidR="00395015" w:rsidRPr="00D85537">
        <w:rPr>
          <w:b/>
          <w:snapToGrid w:val="0"/>
        </w:rPr>
        <w:fldChar w:fldCharType="end"/>
      </w:r>
      <w:r w:rsidR="00395015" w:rsidRPr="00D85537">
        <w:rPr>
          <w:snapToGrid w:val="0"/>
        </w:rPr>
        <w:t>.</w:t>
      </w:r>
      <w:r w:rsidR="008977F8">
        <w:rPr>
          <w:snapToGrid w:val="0"/>
        </w:rPr>
        <w:t xml:space="preserve"> </w:t>
      </w:r>
      <w:r w:rsidR="008977F8" w:rsidRPr="008977F8">
        <w:rPr>
          <w:snapToGrid w:val="0"/>
          <w:szCs w:val="22"/>
        </w:rPr>
        <w:t xml:space="preserve">Each dot represents a country. </w:t>
      </w:r>
      <w:r w:rsidR="008977F8">
        <w:rPr>
          <w:snapToGrid w:val="0"/>
          <w:szCs w:val="22"/>
        </w:rPr>
        <w:t>t</w:t>
      </w:r>
      <w:r w:rsidR="008977F8" w:rsidRPr="008977F8">
        <w:rPr>
          <w:snapToGrid w:val="0"/>
          <w:szCs w:val="22"/>
        </w:rPr>
        <w:t xml:space="preserve"> is the test statistic, </w:t>
      </w:r>
      <w:proofErr w:type="spellStart"/>
      <w:r w:rsidR="008977F8" w:rsidRPr="008977F8">
        <w:rPr>
          <w:snapToGrid w:val="0"/>
          <w:szCs w:val="22"/>
        </w:rPr>
        <w:t>df</w:t>
      </w:r>
      <w:proofErr w:type="spellEnd"/>
      <w:r w:rsidR="008977F8" w:rsidRPr="008977F8">
        <w:rPr>
          <w:snapToGrid w:val="0"/>
          <w:szCs w:val="22"/>
        </w:rPr>
        <w:t xml:space="preserve"> is the degrees of freedom and p is the probability.</w:t>
      </w:r>
    </w:p>
    <w:p w14:paraId="4E8A1E5B" w14:textId="4DA37758" w:rsidR="00E16522" w:rsidRDefault="00E16522" w:rsidP="00FE08AA">
      <w:pPr>
        <w:pStyle w:val="MDPI23heading3"/>
      </w:pPr>
      <w:r>
        <w:t>4.2.2</w:t>
      </w:r>
      <w:r w:rsidR="00344B22" w:rsidRPr="003030D2">
        <w:t xml:space="preserve">. </w:t>
      </w:r>
      <w:r w:rsidR="00586633">
        <w:t>Regulatory</w:t>
      </w:r>
      <w:r w:rsidR="00344B22">
        <w:t xml:space="preserve"> capacity</w:t>
      </w:r>
    </w:p>
    <w:p w14:paraId="32D2AADD" w14:textId="6A53CCBD" w:rsidR="00277C73" w:rsidRPr="00E053A3" w:rsidRDefault="004A04E1" w:rsidP="00FE08AA">
      <w:pPr>
        <w:pStyle w:val="MDPI31text"/>
      </w:pPr>
      <w:r w:rsidRPr="00E053A3">
        <w:t xml:space="preserve">The regulatory capacity as measured with </w:t>
      </w:r>
      <w:r w:rsidR="0092126C" w:rsidRPr="00E053A3">
        <w:t>the indicator</w:t>
      </w:r>
      <w:r w:rsidRPr="00E053A3">
        <w:t xml:space="preserve"> on government effectiveness </w:t>
      </w:r>
      <w:r w:rsidR="009F5713" w:rsidRPr="00E053A3">
        <w:t>is positively</w:t>
      </w:r>
      <w:r w:rsidR="005774E4" w:rsidRPr="00E053A3">
        <w:t xml:space="preserve"> </w:t>
      </w:r>
      <w:r w:rsidR="009F5713" w:rsidRPr="00E053A3">
        <w:t xml:space="preserve">associated </w:t>
      </w:r>
      <w:r w:rsidR="00450CDC" w:rsidRPr="00E053A3">
        <w:t>with the GHS implementation status across countries</w:t>
      </w:r>
      <w:r w:rsidR="00E02117" w:rsidRPr="00E053A3">
        <w:t xml:space="preserve"> (</w:t>
      </w:r>
      <w:r w:rsidR="00E02117" w:rsidRPr="00E053A3">
        <w:fldChar w:fldCharType="begin"/>
      </w:r>
      <w:r w:rsidR="00E02117" w:rsidRPr="00E053A3">
        <w:instrText xml:space="preserve"> REF _Ref493838376 \h </w:instrText>
      </w:r>
      <w:r w:rsidR="00E053A3">
        <w:instrText xml:space="preserve"> \* MERGEFORMAT </w:instrText>
      </w:r>
      <w:r w:rsidR="00E02117" w:rsidRPr="00E053A3">
        <w:fldChar w:fldCharType="separate"/>
      </w:r>
      <w:r w:rsidR="007250A4" w:rsidRPr="007250A4">
        <w:t>F</w:t>
      </w:r>
      <w:r w:rsidR="007250A4" w:rsidRPr="005F414A">
        <w:t xml:space="preserve">igure </w:t>
      </w:r>
      <w:r w:rsidR="007250A4">
        <w:rPr>
          <w:noProof/>
        </w:rPr>
        <w:t>5</w:t>
      </w:r>
      <w:r w:rsidR="00E02117" w:rsidRPr="00E053A3">
        <w:fldChar w:fldCharType="end"/>
      </w:r>
      <w:r w:rsidR="00E02117" w:rsidRPr="00E053A3">
        <w:t>)</w:t>
      </w:r>
      <w:r w:rsidR="00450CDC" w:rsidRPr="00E053A3">
        <w:t xml:space="preserve">. </w:t>
      </w:r>
      <w:r w:rsidR="00842493" w:rsidRPr="00E053A3">
        <w:t xml:space="preserve">This means that the ability to formulate and introduce legislation seem to be important in terms of </w:t>
      </w:r>
      <w:r w:rsidR="005F414A" w:rsidRPr="00E053A3">
        <w:t>enabling</w:t>
      </w:r>
      <w:r w:rsidR="00842493" w:rsidRPr="00E053A3">
        <w:t xml:space="preserve"> countries to implement the GHS.</w:t>
      </w:r>
      <w:r w:rsidR="005774E4" w:rsidRPr="00E053A3">
        <w:t xml:space="preserve"> </w:t>
      </w:r>
    </w:p>
    <w:p w14:paraId="08550277" w14:textId="7DB40909" w:rsidR="008A3D52" w:rsidRDefault="008A3D52" w:rsidP="00BB42E5">
      <w:pPr>
        <w:pStyle w:val="MDPI23heading3"/>
        <w:spacing w:line="240" w:lineRule="auto"/>
      </w:pPr>
      <w:r>
        <w:rPr>
          <w:noProof/>
          <w:snapToGrid/>
          <w:lang w:eastAsia="en-US" w:bidi="ar-SA"/>
        </w:rPr>
        <w:lastRenderedPageBreak/>
        <w:drawing>
          <wp:inline distT="0" distB="0" distL="0" distR="0" wp14:anchorId="42F45413" wp14:editId="4B5BF38A">
            <wp:extent cx="4436772" cy="4436772"/>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vernmentEffectiveness2017-09-20.png"/>
                    <pic:cNvPicPr/>
                  </pic:nvPicPr>
                  <pic:blipFill>
                    <a:blip r:embed="rId26"/>
                    <a:stretch>
                      <a:fillRect/>
                    </a:stretch>
                  </pic:blipFill>
                  <pic:spPr>
                    <a:xfrm>
                      <a:off x="0" y="0"/>
                      <a:ext cx="4443364" cy="4443364"/>
                    </a:xfrm>
                    <a:prstGeom prst="rect">
                      <a:avLst/>
                    </a:prstGeom>
                  </pic:spPr>
                </pic:pic>
              </a:graphicData>
            </a:graphic>
          </wp:inline>
        </w:drawing>
      </w:r>
    </w:p>
    <w:p w14:paraId="6BEE4746" w14:textId="4AE9F171" w:rsidR="00B61A6D" w:rsidRPr="005F414A" w:rsidRDefault="00B61A6D" w:rsidP="00FE08AA">
      <w:pPr>
        <w:pStyle w:val="MDPI51figurecaption"/>
        <w:rPr>
          <w:b/>
        </w:rPr>
      </w:pPr>
      <w:bookmarkStart w:id="584" w:name="_Ref493838376"/>
      <w:r w:rsidRPr="00FE08AA">
        <w:rPr>
          <w:b/>
        </w:rPr>
        <w:t>F</w:t>
      </w:r>
      <w:r w:rsidRPr="005F414A">
        <w:t xml:space="preserve">igure </w:t>
      </w:r>
      <w:fldSimple w:instr=" SEQ Figure \* ARABIC ">
        <w:r w:rsidR="007250A4">
          <w:rPr>
            <w:noProof/>
          </w:rPr>
          <w:t>5</w:t>
        </w:r>
      </w:fldSimple>
      <w:bookmarkEnd w:id="584"/>
      <w:r w:rsidRPr="005F414A">
        <w:t>: Government effectiveness and GHS implementation</w:t>
      </w:r>
      <w:r w:rsidR="005F414A">
        <w:t xml:space="preserve">. The indicator on government effectiveness is sourced from the Worldwide Governance Indicators project with data for 2015 </w:t>
      </w:r>
      <w:r w:rsidR="005F414A" w:rsidRPr="008977F8">
        <w:rPr>
          <w:b/>
          <w:snapToGrid w:val="0"/>
          <w:szCs w:val="22"/>
        </w:rPr>
        <w:fldChar w:fldCharType="begin"/>
      </w:r>
      <w:ins w:id="585" w:author="Linn Persson" w:date="2017-10-31T17:04:00Z">
        <w:r w:rsidR="00BF2E48">
          <w:rPr>
            <w:snapToGrid w:val="0"/>
            <w:szCs w:val="22"/>
          </w:rPr>
          <w:instrText xml:space="preserve"> ADDIN ZOTERO_ITEM CSL_CITATION {"citationID":"l7LkIivF","properties":{"formattedCitation":"[40]","plainCitation":"[40]"},"citationItems":[{"id":2610,"uris":["http://zotero.org/users/local/NS0ay0E0/items/SPJ7WDU2"],"uri":["http://zotero.org/users/local/NS0ay0E0/items/SPJ7WDU2"],"itemData":{"id":2610,"type":"article","title":"Policy research working paper 5430, the Worldwide Governance Indicators, Methodology and Analytical issues. The World Bank, Development Research Group, Macroeconomics and Growth Team, September 2010.","author":[{"family":"Kaufmann","given":"Daniel"},{"family":"Kraay","given":"Aart"},{"family":"Mastruzzi","given":"Massimo"}],"issued":{"date-parts":[["2010"]]}}}],"schema":"https://github.com/citation-style-language/schema/raw/master/csl-citation.json"} </w:instrText>
        </w:r>
      </w:ins>
      <w:del w:id="586" w:author="Linn Persson" w:date="2017-10-31T15:37:00Z">
        <w:r w:rsidR="00CC654C" w:rsidRPr="008977F8" w:rsidDel="00E70A57">
          <w:rPr>
            <w:snapToGrid w:val="0"/>
            <w:szCs w:val="22"/>
          </w:rPr>
          <w:delInstrText xml:space="preserve"> ADDIN ZOTERO_ITEM CSL_CITATION {"citationID":"l7LkIivF","properties":{"formattedCitation":"[47]","plainCitation":"[47]"},"citationItems":[{"id":2610,"uris":["http://zotero.org/users/local/NS0ay0E0/items/SPJ7WDU2"],"uri":["http://zotero.org/users/local/NS0ay0E0/items/SPJ7WDU2"],"itemData":{"id":2610,"type":"article","title":"Policy research working paper 5430, the Worldwide Governance Indicators, Methodology and Analytical issues. The World Bank, Development Research Group, Macroeconomics and Growth Team, September 2010.","author":[{"family":"Kaufmann","given":"Daniel"},{"family":"Kraay","given":"Aart"},{"family":"Mastruzzi","given":"Massimo"}],"issued":{"date-parts":[["2010"]]}}}],"schema":"https://github.com/citation-style-language/schema/raw/master/csl-citation.json"} </w:delInstrText>
        </w:r>
      </w:del>
      <w:r w:rsidR="005F414A" w:rsidRPr="008977F8">
        <w:rPr>
          <w:b/>
          <w:snapToGrid w:val="0"/>
          <w:szCs w:val="22"/>
        </w:rPr>
        <w:fldChar w:fldCharType="separate"/>
      </w:r>
      <w:ins w:id="587" w:author="Linn Persson" w:date="2017-10-31T17:04:00Z">
        <w:r w:rsidR="00BF2E48" w:rsidRPr="00BF2E48">
          <w:t>[40]</w:t>
        </w:r>
      </w:ins>
      <w:del w:id="588" w:author="Linn Persson" w:date="2017-10-31T15:37:00Z">
        <w:r w:rsidR="00CC654C" w:rsidRPr="00BF2E48" w:rsidDel="00E70A57">
          <w:delText>[47]</w:delText>
        </w:r>
      </w:del>
      <w:r w:rsidR="005F414A" w:rsidRPr="008977F8">
        <w:rPr>
          <w:b/>
          <w:snapToGrid w:val="0"/>
          <w:szCs w:val="22"/>
        </w:rPr>
        <w:fldChar w:fldCharType="end"/>
      </w:r>
      <w:r w:rsidR="005F414A" w:rsidRPr="008977F8">
        <w:rPr>
          <w:snapToGrid w:val="0"/>
          <w:szCs w:val="22"/>
        </w:rPr>
        <w:t xml:space="preserve"> .</w:t>
      </w:r>
      <w:r w:rsidR="008977F8" w:rsidRPr="008977F8">
        <w:rPr>
          <w:snapToGrid w:val="0"/>
          <w:szCs w:val="22"/>
        </w:rPr>
        <w:t xml:space="preserve"> Each dot represents a country. </w:t>
      </w:r>
      <w:r w:rsidR="008977F8">
        <w:rPr>
          <w:snapToGrid w:val="0"/>
          <w:szCs w:val="22"/>
        </w:rPr>
        <w:t>t</w:t>
      </w:r>
      <w:r w:rsidR="008977F8" w:rsidRPr="008977F8">
        <w:rPr>
          <w:snapToGrid w:val="0"/>
          <w:szCs w:val="22"/>
        </w:rPr>
        <w:t xml:space="preserve"> is the test statistic, </w:t>
      </w:r>
      <w:proofErr w:type="spellStart"/>
      <w:r w:rsidR="008977F8" w:rsidRPr="008977F8">
        <w:rPr>
          <w:snapToGrid w:val="0"/>
          <w:szCs w:val="22"/>
        </w:rPr>
        <w:t>df</w:t>
      </w:r>
      <w:proofErr w:type="spellEnd"/>
      <w:r w:rsidR="008977F8" w:rsidRPr="008977F8">
        <w:rPr>
          <w:snapToGrid w:val="0"/>
          <w:szCs w:val="22"/>
        </w:rPr>
        <w:t xml:space="preserve"> is the degrees of freedom and p is the probability.</w:t>
      </w:r>
    </w:p>
    <w:p w14:paraId="61EA7F94" w14:textId="5DE065B5" w:rsidR="00344B22" w:rsidRDefault="00682BE1" w:rsidP="00FE08AA">
      <w:pPr>
        <w:pStyle w:val="MDPI31text"/>
      </w:pPr>
      <w:r>
        <w:t>A possible</w:t>
      </w:r>
      <w:r w:rsidR="00277C73" w:rsidRPr="00B9264B">
        <w:t xml:space="preserve"> confounding factor here is that the state of the chemicals legislation in a country prior to the GHS implementation may influence</w:t>
      </w:r>
      <w:r w:rsidR="00325C80" w:rsidRPr="00B9264B">
        <w:t xml:space="preserve"> the regulatory difficulty in two directions. If there is very little existing regulation in the field of chemicals, this may make GHS implementation easier, because the GHS can then be introduced as a full package, </w:t>
      </w:r>
      <w:r>
        <w:t>“straight from the shelf”. E</w:t>
      </w:r>
      <w:r w:rsidR="00325C80" w:rsidRPr="00B9264B">
        <w:t>xisting regulation that partly overlaps with the GHS related issues may make it a regulatory more complex task to introduce all of GHS</w:t>
      </w:r>
      <w:r w:rsidR="00800D5A">
        <w:t>,</w:t>
      </w:r>
      <w:r w:rsidR="00325C80" w:rsidRPr="00B9264B">
        <w:t xml:space="preserve"> or some of the building blocks</w:t>
      </w:r>
      <w:r w:rsidR="00800D5A">
        <w:t>,</w:t>
      </w:r>
      <w:r w:rsidR="00325C80" w:rsidRPr="00B9264B">
        <w:t xml:space="preserve"> and achieving a coherent legislation as an end result. On the other hand, the existence of earlier chemicals legislation means that there is a certain level of competence in the departments and authorities responsible for this legislation, which may constitute an important regulatory capacity when initiating</w:t>
      </w:r>
      <w:r w:rsidR="00800D5A">
        <w:t>,</w:t>
      </w:r>
      <w:r w:rsidR="00325C80" w:rsidRPr="00B9264B">
        <w:t xml:space="preserve"> planning and designing the GHS implementation</w:t>
      </w:r>
      <w:r w:rsidR="00AB7F39" w:rsidRPr="00B9264B">
        <w:t xml:space="preserve"> </w:t>
      </w:r>
      <w:r w:rsidR="00AB7F39" w:rsidRPr="00B9264B">
        <w:fldChar w:fldCharType="begin"/>
      </w:r>
      <w:ins w:id="589" w:author="Linn Persson" w:date="2017-10-31T17:04:00Z">
        <w:r w:rsidR="00BF2E48">
          <w:instrText xml:space="preserve"> ADDIN ZOTERO_ITEM CSL_CITATION {"citationID":"a1cs1bivvsp","properties":{"formattedCitation":"[see also 50]","plainCitation":"[see also 50]"},"citationItems":[{"id":2574,"uris":["http://zotero.org/users/local/NS0ay0E0/items/FK9839TG"],"uri":["http://zotero.org/users/local/NS0ay0E0/items/FK9839TG"],"itemData":{"id":2574,"type":"article","title":"Study on the regulatory fitness of the legislative framework governing the risk management of chemicals (excluding REACH), in particular the CLP Regulation and related legislation, Case study 1: Comparison of implementation of UN GHS in the eu and other key economies.","author":[{"family":"European Commission","given":""}],"issued":{"date-parts":[["2017"]]}},"prefix":"see also"}],"schema":"https://github.com/citation-style-language/schema/raw/master/csl-citation.json"} </w:instrText>
        </w:r>
      </w:ins>
      <w:del w:id="590" w:author="Linn Persson" w:date="2017-10-31T15:37:00Z">
        <w:r w:rsidR="00363BB3" w:rsidDel="00E70A57">
          <w:delInstrText xml:space="preserve"> ADDIN ZOTERO_ITEM CSL_CITATION {"citationID":"a1cs1bivvsp","properties":{"formattedCitation":"[see also 57]","plainCitation":"[see also 57]"},"citationItems":[{"id":2574,"uris":["http://zotero.org/users/local/NS0ay0E0/items/FK9839TG"],"uri":["http://zotero.org/users/local/NS0ay0E0/items/FK9839TG"],"itemData":{"id":2574,"type":"article","title":"Study on the regulatory fitness of the legislative framework governing the risk management of chemicals (excluding REACH), in particular the CLP Regulation and related legislation, Case study 1: Comparison of implementation of UN GHS in the eu and other key economies.","author":[{"family":"European Commission","given":""}],"issued":{"date-parts":[["2017"]]}},"prefix":"see also"}],"schema":"https://github.com/citation-style-language/schema/raw/master/csl-citation.json"} </w:delInstrText>
        </w:r>
      </w:del>
      <w:r w:rsidR="00AB7F39" w:rsidRPr="00B9264B">
        <w:fldChar w:fldCharType="separate"/>
      </w:r>
      <w:ins w:id="591" w:author="Linn Persson" w:date="2017-10-31T17:04:00Z">
        <w:r w:rsidR="00BF2E48" w:rsidRPr="00BF2E48">
          <w:t>[see also 50]</w:t>
        </w:r>
      </w:ins>
      <w:del w:id="592" w:author="Linn Persson" w:date="2017-10-31T15:37:00Z">
        <w:r w:rsidR="00363BB3" w:rsidRPr="00BF2E48" w:rsidDel="00E70A57">
          <w:delText>[see also 57]</w:delText>
        </w:r>
      </w:del>
      <w:r w:rsidR="00AB7F39" w:rsidRPr="00B9264B">
        <w:fldChar w:fldCharType="end"/>
      </w:r>
      <w:r w:rsidR="00325C80" w:rsidRPr="00B9264B">
        <w:t xml:space="preserve">.  </w:t>
      </w:r>
    </w:p>
    <w:p w14:paraId="5620D9B6" w14:textId="787CB41C" w:rsidR="00051252" w:rsidRPr="00B9264B" w:rsidRDefault="00C87016" w:rsidP="00FE08AA">
      <w:pPr>
        <w:pStyle w:val="MDPI22heading2"/>
      </w:pPr>
      <w:r w:rsidRPr="00B9264B">
        <w:t>4.3 Comparison across indicators</w:t>
      </w:r>
      <w:r w:rsidR="00611512" w:rsidRPr="00B9264B">
        <w:t xml:space="preserve"> </w:t>
      </w:r>
    </w:p>
    <w:p w14:paraId="0C523251" w14:textId="5D832839" w:rsidR="00611512" w:rsidRDefault="009F5713" w:rsidP="00FE08AA">
      <w:pPr>
        <w:pStyle w:val="MDPI31text"/>
      </w:pPr>
      <w:r>
        <w:t>T</w:t>
      </w:r>
      <w:r w:rsidR="00611512">
        <w:t xml:space="preserve">esting explanatory factors </w:t>
      </w:r>
      <w:r>
        <w:t xml:space="preserve">together </w:t>
      </w:r>
      <w:r w:rsidR="00611512">
        <w:t xml:space="preserve">revealed that both motivational and capacity related </w:t>
      </w:r>
      <w:del w:id="593" w:author="Stephen Fick" w:date="2017-11-03T10:49:00Z">
        <w:r w:rsidR="00611512" w:rsidDel="00107B9E">
          <w:delText xml:space="preserve">aspects </w:delText>
        </w:r>
      </w:del>
      <w:ins w:id="594" w:author="Stephen Fick" w:date="2017-11-03T10:49:00Z">
        <w:r w:rsidR="00107B9E">
          <w:t xml:space="preserve">factors </w:t>
        </w:r>
      </w:ins>
      <w:r>
        <w:t>appear to be independently associated</w:t>
      </w:r>
      <w:r w:rsidR="00611512">
        <w:t xml:space="preserve"> </w:t>
      </w:r>
      <w:r>
        <w:t xml:space="preserve">with </w:t>
      </w:r>
      <w:r w:rsidR="00611512">
        <w:t>the</w:t>
      </w:r>
      <w:ins w:id="595" w:author="Stephen Fick" w:date="2017-11-03T10:49:00Z">
        <w:r w:rsidR="00107B9E">
          <w:t xml:space="preserve"> likelihood of</w:t>
        </w:r>
      </w:ins>
      <w:r w:rsidR="00611512">
        <w:t xml:space="preserve"> GHS implementation. Based on logistic regression analysis, </w:t>
      </w:r>
      <w:r w:rsidR="000867AC">
        <w:t>government effectiveness</w:t>
      </w:r>
      <w:r w:rsidR="00611512">
        <w:t xml:space="preserve"> was the strongest predictor of GHS implementation status, followed by political globalization and commitment to occupational safety (Table 5). While trade openness was </w:t>
      </w:r>
      <w:r w:rsidR="00AF6F8E">
        <w:t xml:space="preserve">also </w:t>
      </w:r>
      <w:r w:rsidR="00611512">
        <w:t>significantly related to GHS status after accounting for other ind</w:t>
      </w:r>
      <w:r w:rsidR="00682BE1">
        <w:t xml:space="preserve">icators, WTO membership was not. </w:t>
      </w:r>
      <w:r w:rsidR="00611512">
        <w:t>Total GDP, GDP per capita, and commitment to sound management of chemicals were not significantly associated with GHS implementation, after accounting for other variables (</w:t>
      </w:r>
      <w:r w:rsidR="00611512">
        <w:fldChar w:fldCharType="begin"/>
      </w:r>
      <w:r w:rsidR="00611512">
        <w:instrText xml:space="preserve"> REF _Ref493759889 \h </w:instrText>
      </w:r>
      <w:r w:rsidR="005F640C">
        <w:instrText xml:space="preserve"> \* MERGEFORMAT </w:instrText>
      </w:r>
      <w:r w:rsidR="00611512">
        <w:fldChar w:fldCharType="separate"/>
      </w:r>
      <w:r w:rsidR="007250A4" w:rsidRPr="005F640C">
        <w:rPr>
          <w:rPrChange w:id="596" w:author="Linn Persson" w:date="2017-11-01T13:01:00Z">
            <w:rPr>
              <w:b/>
            </w:rPr>
          </w:rPrChange>
        </w:rPr>
        <w:t>T</w:t>
      </w:r>
      <w:r w:rsidR="007250A4" w:rsidRPr="00611512">
        <w:t xml:space="preserve">able </w:t>
      </w:r>
      <w:r w:rsidR="007250A4">
        <w:rPr>
          <w:noProof/>
        </w:rPr>
        <w:t>5</w:t>
      </w:r>
      <w:r w:rsidR="00611512">
        <w:fldChar w:fldCharType="end"/>
      </w:r>
      <w:r w:rsidR="00611512">
        <w:t>).</w:t>
      </w:r>
      <w:ins w:id="597" w:author="Linn Persson" w:date="2017-11-01T13:01:00Z">
        <w:r w:rsidR="005F640C">
          <w:t xml:space="preserve"> I</w:t>
        </w:r>
      </w:ins>
      <w:ins w:id="598" w:author="Linn Persson" w:date="2017-11-01T13:02:00Z">
        <w:r w:rsidR="005F640C">
          <w:t xml:space="preserve">t should be noted that the </w:t>
        </w:r>
        <w:del w:id="599" w:author="Stephen Fick" w:date="2017-11-03T10:49:00Z">
          <w:r w:rsidR="005F640C" w:rsidDel="00107B9E">
            <w:delText>correla</w:delText>
          </w:r>
        </w:del>
      </w:ins>
      <w:ins w:id="600" w:author="Stephen Fick" w:date="2017-11-03T10:49:00Z">
        <w:r w:rsidR="00107B9E">
          <w:t>associa</w:t>
        </w:r>
      </w:ins>
      <w:ins w:id="601" w:author="Linn Persson" w:date="2017-11-01T13:02:00Z">
        <w:r w:rsidR="005F640C">
          <w:t xml:space="preserve">tions identified in this </w:t>
        </w:r>
        <w:del w:id="602" w:author="Stephen Fick" w:date="2017-11-03T10:51:00Z">
          <w:r w:rsidR="005F640C" w:rsidDel="00107B9E">
            <w:delText>study</w:delText>
          </w:r>
        </w:del>
      </w:ins>
      <w:ins w:id="603" w:author="Stephen Fick" w:date="2017-11-03T10:51:00Z">
        <w:r w:rsidR="00107B9E">
          <w:t>analysis</w:t>
        </w:r>
      </w:ins>
      <w:ins w:id="604" w:author="Linn Persson" w:date="2017-11-01T13:02:00Z">
        <w:r w:rsidR="005F640C">
          <w:t xml:space="preserve"> </w:t>
        </w:r>
      </w:ins>
      <w:ins w:id="605" w:author="Stephen Fick" w:date="2017-11-03T10:51:00Z">
        <w:r w:rsidR="00107B9E">
          <w:t xml:space="preserve">are general and </w:t>
        </w:r>
      </w:ins>
      <w:ins w:id="606" w:author="Linn Persson" w:date="2017-11-01T13:02:00Z">
        <w:r w:rsidR="005F640C">
          <w:t xml:space="preserve">cannot be translated to degrees of causality without further </w:t>
        </w:r>
        <w:del w:id="607" w:author="Stephen Fick" w:date="2017-11-03T10:52:00Z">
          <w:r w:rsidR="005F640C" w:rsidDel="00107B9E">
            <w:lastRenderedPageBreak/>
            <w:delText>studies</w:delText>
          </w:r>
        </w:del>
      </w:ins>
      <w:ins w:id="608" w:author="Stephen Fick" w:date="2017-11-03T10:52:00Z">
        <w:r w:rsidR="00107B9E">
          <w:t>exploration of confounding factors and other country-level idiosyncra</w:t>
        </w:r>
      </w:ins>
      <w:ins w:id="609" w:author="Stephen Fick" w:date="2017-11-03T10:53:00Z">
        <w:r w:rsidR="00107B9E">
          <w:t>s</w:t>
        </w:r>
      </w:ins>
      <w:ins w:id="610" w:author="Stephen Fick" w:date="2017-11-03T10:52:00Z">
        <w:r w:rsidR="00107B9E">
          <w:t>ies</w:t>
        </w:r>
      </w:ins>
      <w:ins w:id="611" w:author="Stephen Fick" w:date="2017-11-03T10:50:00Z">
        <w:r w:rsidR="00107B9E">
          <w:t>,</w:t>
        </w:r>
      </w:ins>
      <w:ins w:id="612" w:author="Linn Persson" w:date="2017-11-01T13:02:00Z">
        <w:r w:rsidR="005F640C">
          <w:t xml:space="preserve"> </w:t>
        </w:r>
        <w:del w:id="613" w:author="Stephen Fick" w:date="2017-11-03T10:51:00Z">
          <w:r w:rsidR="005F640C" w:rsidDel="00107B9E">
            <w:delText xml:space="preserve">of countries with </w:delText>
          </w:r>
        </w:del>
        <w:r w:rsidR="005F640C">
          <w:t xml:space="preserve">for example </w:t>
        </w:r>
      </w:ins>
      <w:ins w:id="614" w:author="Stephen Fick" w:date="2017-11-03T10:53:00Z">
        <w:r w:rsidR="00107B9E">
          <w:t xml:space="preserve">via </w:t>
        </w:r>
      </w:ins>
      <w:ins w:id="615" w:author="Linn Persson" w:date="2017-11-01T13:04:00Z">
        <w:r w:rsidR="005F640C">
          <w:t xml:space="preserve">in-depth </w:t>
        </w:r>
      </w:ins>
      <w:ins w:id="616" w:author="Linn Persson" w:date="2017-11-01T13:02:00Z">
        <w:r w:rsidR="005F640C">
          <w:t xml:space="preserve">interviews with government officials and other stakeholders. </w:t>
        </w:r>
      </w:ins>
    </w:p>
    <w:p w14:paraId="59DA15A6" w14:textId="54319962" w:rsidR="00B77695" w:rsidRPr="00611512" w:rsidRDefault="00214A37" w:rsidP="00FE08AA">
      <w:pPr>
        <w:pStyle w:val="MDPI41tablecaption"/>
        <w:jc w:val="center"/>
      </w:pPr>
      <w:bookmarkStart w:id="617" w:name="_Ref493759889"/>
      <w:r w:rsidRPr="005F640C">
        <w:rPr>
          <w:b/>
        </w:rPr>
        <w:t>T</w:t>
      </w:r>
      <w:r w:rsidRPr="005F640C">
        <w:rPr>
          <w:b/>
          <w:rPrChange w:id="618" w:author="Linn Persson" w:date="2017-11-01T13:01:00Z">
            <w:rPr/>
          </w:rPrChange>
        </w:rPr>
        <w:t xml:space="preserve">able </w:t>
      </w:r>
      <w:r w:rsidR="0097122F" w:rsidRPr="005F640C">
        <w:rPr>
          <w:b/>
          <w:rPrChange w:id="619" w:author="Linn Persson" w:date="2017-11-01T13:01:00Z">
            <w:rPr/>
          </w:rPrChange>
        </w:rPr>
        <w:fldChar w:fldCharType="begin"/>
      </w:r>
      <w:r w:rsidR="0097122F" w:rsidRPr="005F640C">
        <w:rPr>
          <w:b/>
          <w:rPrChange w:id="620" w:author="Linn Persson" w:date="2017-11-01T13:01:00Z">
            <w:rPr/>
          </w:rPrChange>
        </w:rPr>
        <w:instrText xml:space="preserve"> SEQ Table \* ARABIC </w:instrText>
      </w:r>
      <w:r w:rsidR="0097122F" w:rsidRPr="005F640C">
        <w:rPr>
          <w:b/>
          <w:rPrChange w:id="621" w:author="Linn Persson" w:date="2017-11-01T13:01:00Z">
            <w:rPr>
              <w:noProof/>
            </w:rPr>
          </w:rPrChange>
        </w:rPr>
        <w:fldChar w:fldCharType="separate"/>
      </w:r>
      <w:r w:rsidR="007250A4" w:rsidRPr="005F640C">
        <w:rPr>
          <w:b/>
          <w:noProof/>
          <w:rPrChange w:id="622" w:author="Linn Persson" w:date="2017-11-01T13:01:00Z">
            <w:rPr>
              <w:noProof/>
            </w:rPr>
          </w:rPrChange>
        </w:rPr>
        <w:t>5</w:t>
      </w:r>
      <w:r w:rsidR="0097122F" w:rsidRPr="005F640C">
        <w:rPr>
          <w:b/>
          <w:noProof/>
          <w:rPrChange w:id="623" w:author="Linn Persson" w:date="2017-11-01T13:01:00Z">
            <w:rPr>
              <w:noProof/>
            </w:rPr>
          </w:rPrChange>
        </w:rPr>
        <w:fldChar w:fldCharType="end"/>
      </w:r>
      <w:bookmarkEnd w:id="617"/>
      <w:r w:rsidR="00B77695" w:rsidRPr="00611512">
        <w:t xml:space="preserve">. </w:t>
      </w:r>
      <w:r w:rsidR="003C08C0">
        <w:rPr>
          <w:snapToGrid w:val="0"/>
        </w:rPr>
        <w:t>Factors explaining GHS i</w:t>
      </w:r>
      <w:r w:rsidR="00B77695" w:rsidRPr="00611512">
        <w:rPr>
          <w:snapToGrid w:val="0"/>
        </w:rPr>
        <w:t xml:space="preserve">mplementation </w:t>
      </w:r>
      <w:r w:rsidR="003C08C0">
        <w:rPr>
          <w:snapToGrid w:val="0"/>
        </w:rPr>
        <w:t>pattern, indicator results</w:t>
      </w:r>
      <w:r w:rsidR="00B77695" w:rsidRPr="00611512">
        <w:rPr>
          <w:snapToGrid w:val="0"/>
        </w:rPr>
        <w:t xml:space="preserve"> </w:t>
      </w:r>
    </w:p>
    <w:tbl>
      <w:tblPr>
        <w:tblStyle w:val="Mdeck5tablebodythreelines"/>
        <w:tblW w:w="0" w:type="auto"/>
        <w:tblLayout w:type="fixed"/>
        <w:tblLook w:val="04A0" w:firstRow="1" w:lastRow="0" w:firstColumn="1" w:lastColumn="0" w:noHBand="0" w:noVBand="1"/>
      </w:tblPr>
      <w:tblGrid>
        <w:gridCol w:w="1768"/>
        <w:gridCol w:w="1769"/>
        <w:gridCol w:w="1769"/>
        <w:gridCol w:w="1769"/>
        <w:gridCol w:w="1769"/>
      </w:tblGrid>
      <w:tr w:rsidR="003C08C0" w:rsidRPr="00FE08AA" w14:paraId="00A36C4A" w14:textId="77777777" w:rsidTr="00FE08AA">
        <w:trPr>
          <w:cnfStyle w:val="100000000000" w:firstRow="1" w:lastRow="0" w:firstColumn="0" w:lastColumn="0" w:oddVBand="0" w:evenVBand="0" w:oddHBand="0" w:evenHBand="0" w:firstRowFirstColumn="0" w:firstRowLastColumn="0" w:lastRowFirstColumn="0" w:lastRowLastColumn="0"/>
        </w:trPr>
        <w:tc>
          <w:tcPr>
            <w:tcW w:w="1768" w:type="dxa"/>
          </w:tcPr>
          <w:p w14:paraId="5A6F8BBE" w14:textId="77777777" w:rsidR="003C08C0" w:rsidRPr="00FE08AA" w:rsidRDefault="003C08C0" w:rsidP="00FE08AA">
            <w:pPr>
              <w:pStyle w:val="MDPI42tablebody"/>
              <w:spacing w:line="240" w:lineRule="auto"/>
              <w:rPr>
                <w:b/>
                <w:sz w:val="20"/>
              </w:rPr>
            </w:pPr>
          </w:p>
        </w:tc>
        <w:tc>
          <w:tcPr>
            <w:tcW w:w="1769" w:type="dxa"/>
          </w:tcPr>
          <w:p w14:paraId="0450F190" w14:textId="77777777" w:rsidR="003C08C0" w:rsidRPr="00FE08AA" w:rsidRDefault="003C08C0" w:rsidP="00FE08AA">
            <w:pPr>
              <w:pStyle w:val="MDPI42tablebody"/>
              <w:spacing w:line="240" w:lineRule="auto"/>
              <w:rPr>
                <w:b/>
                <w:sz w:val="20"/>
              </w:rPr>
            </w:pPr>
          </w:p>
        </w:tc>
        <w:tc>
          <w:tcPr>
            <w:tcW w:w="1769" w:type="dxa"/>
          </w:tcPr>
          <w:p w14:paraId="304FC641" w14:textId="77777777" w:rsidR="003C08C0" w:rsidRPr="00FE08AA" w:rsidRDefault="003C08C0" w:rsidP="00FE08AA">
            <w:pPr>
              <w:pStyle w:val="MDPI42tablebody"/>
              <w:spacing w:line="240" w:lineRule="auto"/>
              <w:rPr>
                <w:b/>
                <w:sz w:val="20"/>
              </w:rPr>
            </w:pPr>
          </w:p>
        </w:tc>
        <w:tc>
          <w:tcPr>
            <w:tcW w:w="3538" w:type="dxa"/>
            <w:gridSpan w:val="2"/>
          </w:tcPr>
          <w:p w14:paraId="57F582B0" w14:textId="07B99309" w:rsidR="003C08C0" w:rsidRPr="00FE08AA" w:rsidRDefault="003C08C0" w:rsidP="00FE08AA">
            <w:pPr>
              <w:pStyle w:val="MDPI42tablebody"/>
              <w:spacing w:line="240" w:lineRule="auto"/>
              <w:rPr>
                <w:b/>
                <w:sz w:val="20"/>
                <w:u w:val="single"/>
              </w:rPr>
            </w:pPr>
            <w:r w:rsidRPr="00FE08AA">
              <w:rPr>
                <w:b/>
                <w:sz w:val="20"/>
                <w:u w:val="single"/>
              </w:rPr>
              <w:t>Combined evaluation</w:t>
            </w:r>
          </w:p>
        </w:tc>
      </w:tr>
      <w:tr w:rsidR="003C08C0" w:rsidRPr="00FE08AA" w14:paraId="1DB0F9E3" w14:textId="6A6A6B4A" w:rsidTr="00FE08AA">
        <w:tc>
          <w:tcPr>
            <w:tcW w:w="1768" w:type="dxa"/>
          </w:tcPr>
          <w:p w14:paraId="1E7D54B4" w14:textId="77777777" w:rsidR="003C08C0" w:rsidRPr="00FE08AA" w:rsidRDefault="003C08C0" w:rsidP="00FE08AA">
            <w:pPr>
              <w:pStyle w:val="MDPI42tablebody"/>
              <w:spacing w:line="240" w:lineRule="auto"/>
              <w:rPr>
                <w:lang w:val="en-US"/>
              </w:rPr>
            </w:pPr>
            <w:r w:rsidRPr="00FE08AA">
              <w:rPr>
                <w:lang w:val="en-US"/>
              </w:rPr>
              <w:t>Factor</w:t>
            </w:r>
          </w:p>
        </w:tc>
        <w:tc>
          <w:tcPr>
            <w:tcW w:w="1769" w:type="dxa"/>
          </w:tcPr>
          <w:p w14:paraId="4927373C" w14:textId="23E69AAC" w:rsidR="003C08C0" w:rsidRPr="00FE08AA" w:rsidRDefault="003C08C0" w:rsidP="00FE08AA">
            <w:pPr>
              <w:pStyle w:val="MDPI42tablebody"/>
              <w:spacing w:line="240" w:lineRule="auto"/>
              <w:rPr>
                <w:lang w:val="en-US"/>
              </w:rPr>
            </w:pPr>
            <w:r w:rsidRPr="00FE08AA">
              <w:rPr>
                <w:lang w:val="en-US"/>
              </w:rPr>
              <w:t>Indicator</w:t>
            </w:r>
          </w:p>
        </w:tc>
        <w:tc>
          <w:tcPr>
            <w:tcW w:w="1769" w:type="dxa"/>
          </w:tcPr>
          <w:p w14:paraId="007EDB55" w14:textId="27422E0D" w:rsidR="003C08C0" w:rsidRPr="00FE08AA" w:rsidRDefault="003C08C0" w:rsidP="00FE08AA">
            <w:pPr>
              <w:pStyle w:val="MDPI42tablebody"/>
              <w:spacing w:line="240" w:lineRule="auto"/>
              <w:rPr>
                <w:lang w:val="en-US"/>
              </w:rPr>
            </w:pPr>
            <w:r w:rsidRPr="00FE08AA">
              <w:rPr>
                <w:lang w:val="en-US"/>
              </w:rPr>
              <w:t xml:space="preserve">Individual indicator assessment </w:t>
            </w:r>
          </w:p>
        </w:tc>
        <w:tc>
          <w:tcPr>
            <w:tcW w:w="1769" w:type="dxa"/>
          </w:tcPr>
          <w:p w14:paraId="271EC983" w14:textId="57B048E0" w:rsidR="003C08C0" w:rsidRPr="00FE08AA" w:rsidRDefault="003C08C0" w:rsidP="00FE08AA">
            <w:pPr>
              <w:pStyle w:val="MDPI42tablebody"/>
              <w:spacing w:line="240" w:lineRule="auto"/>
            </w:pPr>
            <w:r w:rsidRPr="00FE08AA">
              <w:t>Regression coefficient (p-value)</w:t>
            </w:r>
            <w:r w:rsidRPr="00FE08AA">
              <w:rPr>
                <w:vertAlign w:val="superscript"/>
              </w:rPr>
              <w:t>1</w:t>
            </w:r>
          </w:p>
        </w:tc>
        <w:tc>
          <w:tcPr>
            <w:tcW w:w="1769" w:type="dxa"/>
          </w:tcPr>
          <w:p w14:paraId="0FA2DF76" w14:textId="6D8E506A" w:rsidR="003C08C0" w:rsidRPr="00FE08AA" w:rsidRDefault="003C08C0" w:rsidP="00FE08AA">
            <w:pPr>
              <w:pStyle w:val="MDPI42tablebody"/>
              <w:spacing w:line="240" w:lineRule="auto"/>
            </w:pPr>
            <w:r w:rsidRPr="00FE08AA">
              <w:t>Ranking</w:t>
            </w:r>
          </w:p>
        </w:tc>
      </w:tr>
      <w:tr w:rsidR="003C08C0" w:rsidRPr="00FE08AA" w14:paraId="70CD7945" w14:textId="766362B8" w:rsidTr="00FE08AA">
        <w:tc>
          <w:tcPr>
            <w:tcW w:w="1768" w:type="dxa"/>
          </w:tcPr>
          <w:p w14:paraId="296F412D" w14:textId="77777777" w:rsidR="003C08C0" w:rsidRPr="00FE08AA" w:rsidRDefault="003C08C0" w:rsidP="00FE08AA">
            <w:pPr>
              <w:pStyle w:val="MDPI42tablebody"/>
              <w:spacing w:line="240" w:lineRule="auto"/>
              <w:rPr>
                <w:lang w:val="en-US"/>
              </w:rPr>
            </w:pPr>
            <w:r w:rsidRPr="00FE08AA">
              <w:rPr>
                <w:lang w:val="en-US"/>
              </w:rPr>
              <w:t>Motivational</w:t>
            </w:r>
          </w:p>
        </w:tc>
        <w:tc>
          <w:tcPr>
            <w:tcW w:w="1769" w:type="dxa"/>
          </w:tcPr>
          <w:p w14:paraId="11D2651A" w14:textId="77777777" w:rsidR="003C08C0" w:rsidRPr="00FE08AA" w:rsidRDefault="003C08C0" w:rsidP="00FE08AA">
            <w:pPr>
              <w:pStyle w:val="MDPI42tablebody"/>
              <w:spacing w:line="240" w:lineRule="auto"/>
              <w:rPr>
                <w:snapToGrid/>
              </w:rPr>
            </w:pPr>
          </w:p>
          <w:p w14:paraId="2C2413CF" w14:textId="62E54D46" w:rsidR="003C08C0" w:rsidRPr="00FE08AA" w:rsidRDefault="003C08C0" w:rsidP="00FE08AA">
            <w:pPr>
              <w:pStyle w:val="MDPI42tablebody"/>
              <w:spacing w:line="240" w:lineRule="auto"/>
              <w:rPr>
                <w:snapToGrid/>
              </w:rPr>
            </w:pPr>
          </w:p>
        </w:tc>
        <w:tc>
          <w:tcPr>
            <w:tcW w:w="1769" w:type="dxa"/>
          </w:tcPr>
          <w:p w14:paraId="7F18ADB8" w14:textId="77777777" w:rsidR="003C08C0" w:rsidRPr="00FE08AA" w:rsidRDefault="003C08C0" w:rsidP="00FE08AA">
            <w:pPr>
              <w:pStyle w:val="MDPI42tablebody"/>
              <w:spacing w:line="240" w:lineRule="auto"/>
            </w:pPr>
          </w:p>
        </w:tc>
        <w:tc>
          <w:tcPr>
            <w:tcW w:w="1769" w:type="dxa"/>
          </w:tcPr>
          <w:p w14:paraId="2DD44F21" w14:textId="77777777" w:rsidR="003C08C0" w:rsidRPr="00FE08AA" w:rsidRDefault="003C08C0" w:rsidP="00FE08AA">
            <w:pPr>
              <w:pStyle w:val="MDPI42tablebody"/>
              <w:spacing w:line="240" w:lineRule="auto"/>
            </w:pPr>
          </w:p>
        </w:tc>
        <w:tc>
          <w:tcPr>
            <w:tcW w:w="1769" w:type="dxa"/>
          </w:tcPr>
          <w:p w14:paraId="5DCF172A" w14:textId="77777777" w:rsidR="003C08C0" w:rsidRPr="00FE08AA" w:rsidRDefault="003C08C0" w:rsidP="00FE08AA">
            <w:pPr>
              <w:pStyle w:val="MDPI42tablebody"/>
              <w:spacing w:line="240" w:lineRule="auto"/>
            </w:pPr>
          </w:p>
        </w:tc>
      </w:tr>
      <w:tr w:rsidR="003C08C0" w:rsidRPr="00FE08AA" w14:paraId="47D3671D" w14:textId="6CB89CDE" w:rsidTr="00FE08AA">
        <w:tc>
          <w:tcPr>
            <w:tcW w:w="1768" w:type="dxa"/>
          </w:tcPr>
          <w:p w14:paraId="15B2333F" w14:textId="77777777" w:rsidR="003C08C0" w:rsidRPr="00FE08AA" w:rsidRDefault="003C08C0" w:rsidP="00FE08AA">
            <w:pPr>
              <w:pStyle w:val="MDPI42tablebody"/>
              <w:spacing w:line="240" w:lineRule="auto"/>
              <w:rPr>
                <w:i/>
                <w:lang w:val="en-US"/>
              </w:rPr>
            </w:pPr>
            <w:r w:rsidRPr="00FE08AA">
              <w:rPr>
                <w:i/>
                <w:snapToGrid/>
                <w:lang w:val="en-US"/>
              </w:rPr>
              <w:t>Reduction of trade barriers</w:t>
            </w:r>
          </w:p>
        </w:tc>
        <w:tc>
          <w:tcPr>
            <w:tcW w:w="1769" w:type="dxa"/>
          </w:tcPr>
          <w:p w14:paraId="06B705B3" w14:textId="77777777" w:rsidR="003C08C0" w:rsidRPr="00FE08AA" w:rsidRDefault="003C08C0" w:rsidP="00FE08AA">
            <w:pPr>
              <w:pStyle w:val="MDPI42tablebody"/>
              <w:spacing w:line="240" w:lineRule="auto"/>
              <w:rPr>
                <w:snapToGrid/>
                <w:lang w:val="en-US"/>
              </w:rPr>
            </w:pPr>
            <w:r w:rsidRPr="00FE08AA">
              <w:rPr>
                <w:snapToGrid/>
                <w:lang w:val="en-US"/>
              </w:rPr>
              <w:t>WTO membership</w:t>
            </w:r>
          </w:p>
          <w:p w14:paraId="7064B001" w14:textId="6FEA3318" w:rsidR="003C08C0" w:rsidRPr="00FE08AA" w:rsidRDefault="003C08C0" w:rsidP="00FE08AA">
            <w:pPr>
              <w:pStyle w:val="MDPI42tablebody"/>
              <w:spacing w:line="240" w:lineRule="auto"/>
              <w:rPr>
                <w:lang w:val="en-US"/>
              </w:rPr>
            </w:pPr>
          </w:p>
        </w:tc>
        <w:tc>
          <w:tcPr>
            <w:tcW w:w="1769" w:type="dxa"/>
          </w:tcPr>
          <w:p w14:paraId="5B1C4509" w14:textId="671CECCC" w:rsidR="003C08C0" w:rsidRPr="00FE08AA" w:rsidRDefault="003C08C0" w:rsidP="00FE08AA">
            <w:pPr>
              <w:pStyle w:val="MDPI42tablebody"/>
              <w:spacing w:line="240" w:lineRule="auto"/>
              <w:rPr>
                <w:lang w:val="en-US"/>
              </w:rPr>
            </w:pPr>
            <w:r w:rsidRPr="00FE08AA">
              <w:rPr>
                <w:lang w:val="en-US"/>
              </w:rPr>
              <w:t>X</w:t>
            </w:r>
            <w:r w:rsidRPr="00FE08AA">
              <w:rPr>
                <w:vertAlign w:val="superscript"/>
                <w:lang w:val="en-US"/>
              </w:rPr>
              <w:t>2</w:t>
            </w:r>
            <w:r w:rsidRPr="00FE08AA">
              <w:rPr>
                <w:lang w:val="en-US"/>
              </w:rPr>
              <w:t>=5.66</w:t>
            </w:r>
          </w:p>
          <w:p w14:paraId="16901A40" w14:textId="77777777" w:rsidR="003C08C0" w:rsidRPr="00FE08AA" w:rsidRDefault="003C08C0" w:rsidP="00FE08AA">
            <w:pPr>
              <w:pStyle w:val="MDPI42tablebody"/>
              <w:spacing w:line="240" w:lineRule="auto"/>
              <w:rPr>
                <w:lang w:val="en-US"/>
              </w:rPr>
            </w:pPr>
            <w:r w:rsidRPr="00FE08AA">
              <w:rPr>
                <w:lang w:val="en-US"/>
              </w:rPr>
              <w:t>p=0.017</w:t>
            </w:r>
          </w:p>
          <w:p w14:paraId="61C11870" w14:textId="08E00E45" w:rsidR="003C08C0" w:rsidRPr="00FE08AA" w:rsidRDefault="003C08C0" w:rsidP="00FE08AA">
            <w:pPr>
              <w:pStyle w:val="MDPI42tablebody"/>
              <w:spacing w:line="240" w:lineRule="auto"/>
              <w:rPr>
                <w:lang w:val="en-US"/>
              </w:rPr>
            </w:pPr>
          </w:p>
        </w:tc>
        <w:tc>
          <w:tcPr>
            <w:tcW w:w="1769" w:type="dxa"/>
          </w:tcPr>
          <w:p w14:paraId="3EB3893C" w14:textId="1CE19DB8" w:rsidR="003C08C0" w:rsidRPr="00FE08AA" w:rsidRDefault="003C08C0" w:rsidP="00FE08AA">
            <w:pPr>
              <w:pStyle w:val="MDPI42tablebody"/>
              <w:spacing w:line="240" w:lineRule="auto"/>
            </w:pPr>
            <w:r w:rsidRPr="00FE08AA">
              <w:t>-0.783 (0.400)</w:t>
            </w:r>
          </w:p>
        </w:tc>
        <w:tc>
          <w:tcPr>
            <w:tcW w:w="1769" w:type="dxa"/>
          </w:tcPr>
          <w:p w14:paraId="0166DF19" w14:textId="32FC89C3" w:rsidR="003C08C0" w:rsidRPr="00FE08AA" w:rsidRDefault="003C08C0" w:rsidP="00FE08AA">
            <w:pPr>
              <w:pStyle w:val="MDPI42tablebody"/>
              <w:spacing w:line="240" w:lineRule="auto"/>
            </w:pPr>
            <w:r w:rsidRPr="00FE08AA">
              <w:t>Not significant</w:t>
            </w:r>
          </w:p>
        </w:tc>
      </w:tr>
      <w:tr w:rsidR="003C08C0" w:rsidRPr="00FE08AA" w14:paraId="645FD057" w14:textId="62896BAA" w:rsidTr="00FE08AA">
        <w:tc>
          <w:tcPr>
            <w:tcW w:w="1768" w:type="dxa"/>
          </w:tcPr>
          <w:p w14:paraId="1427A8FE" w14:textId="77777777" w:rsidR="003C08C0" w:rsidRPr="00FE08AA" w:rsidRDefault="003C08C0" w:rsidP="00FE08AA">
            <w:pPr>
              <w:pStyle w:val="MDPI42tablebody"/>
              <w:spacing w:line="240" w:lineRule="auto"/>
              <w:rPr>
                <w:i/>
                <w:snapToGrid/>
              </w:rPr>
            </w:pPr>
          </w:p>
        </w:tc>
        <w:tc>
          <w:tcPr>
            <w:tcW w:w="1769" w:type="dxa"/>
          </w:tcPr>
          <w:p w14:paraId="77611A4C" w14:textId="76F4F8DF" w:rsidR="003C08C0" w:rsidRPr="00FE08AA" w:rsidRDefault="003C08C0" w:rsidP="00FE08AA">
            <w:pPr>
              <w:pStyle w:val="MDPI42tablebody"/>
              <w:spacing w:line="240" w:lineRule="auto"/>
              <w:rPr>
                <w:snapToGrid/>
              </w:rPr>
            </w:pPr>
            <w:r w:rsidRPr="00FE08AA">
              <w:rPr>
                <w:snapToGrid/>
              </w:rPr>
              <w:t>Trade Open-ness Index</w:t>
            </w:r>
          </w:p>
        </w:tc>
        <w:tc>
          <w:tcPr>
            <w:tcW w:w="1769" w:type="dxa"/>
          </w:tcPr>
          <w:p w14:paraId="09B884D4" w14:textId="77777777" w:rsidR="003C08C0" w:rsidRPr="00FE08AA" w:rsidRDefault="003C08C0" w:rsidP="00FE08AA">
            <w:pPr>
              <w:pStyle w:val="MDPI42tablebody"/>
              <w:spacing w:line="240" w:lineRule="auto"/>
            </w:pPr>
            <w:r w:rsidRPr="00FE08AA">
              <w:t>t=1.8</w:t>
            </w:r>
          </w:p>
          <w:p w14:paraId="633ADDE7" w14:textId="748CDB14" w:rsidR="003C08C0" w:rsidRPr="00FE08AA" w:rsidRDefault="003C08C0" w:rsidP="00FE08AA">
            <w:pPr>
              <w:pStyle w:val="MDPI42tablebody"/>
              <w:spacing w:line="240" w:lineRule="auto"/>
            </w:pPr>
            <w:r w:rsidRPr="00FE08AA">
              <w:t>p=0.075</w:t>
            </w:r>
          </w:p>
        </w:tc>
        <w:tc>
          <w:tcPr>
            <w:tcW w:w="1769" w:type="dxa"/>
          </w:tcPr>
          <w:p w14:paraId="2AB2F213" w14:textId="710C9829" w:rsidR="003C08C0" w:rsidRPr="00FE08AA" w:rsidRDefault="003C08C0" w:rsidP="00FE08AA">
            <w:pPr>
              <w:pStyle w:val="MDPI42tablebody"/>
              <w:spacing w:line="240" w:lineRule="auto"/>
            </w:pPr>
            <w:r w:rsidRPr="00FE08AA">
              <w:t>0.850 (0.031)</w:t>
            </w:r>
          </w:p>
        </w:tc>
        <w:tc>
          <w:tcPr>
            <w:tcW w:w="1769" w:type="dxa"/>
          </w:tcPr>
          <w:p w14:paraId="4CF451B1" w14:textId="5D8AA552" w:rsidR="003C08C0" w:rsidRPr="00FE08AA" w:rsidRDefault="003C08C0" w:rsidP="00FE08AA">
            <w:pPr>
              <w:pStyle w:val="MDPI42tablebody"/>
              <w:spacing w:line="240" w:lineRule="auto"/>
            </w:pPr>
            <w:r w:rsidRPr="00FE08AA">
              <w:t>4</w:t>
            </w:r>
          </w:p>
        </w:tc>
      </w:tr>
      <w:tr w:rsidR="003C08C0" w:rsidRPr="00FE08AA" w14:paraId="12035B54" w14:textId="53EEDF0C" w:rsidTr="00FE08AA">
        <w:tc>
          <w:tcPr>
            <w:tcW w:w="1768" w:type="dxa"/>
          </w:tcPr>
          <w:p w14:paraId="4AC88940" w14:textId="77777777" w:rsidR="003C08C0" w:rsidRPr="00FE08AA" w:rsidRDefault="003C08C0" w:rsidP="00FE08AA">
            <w:pPr>
              <w:pStyle w:val="MDPI42tablebody"/>
              <w:spacing w:line="240" w:lineRule="auto"/>
              <w:rPr>
                <w:i/>
                <w:snapToGrid/>
                <w:lang w:val="en-US"/>
              </w:rPr>
            </w:pPr>
          </w:p>
          <w:p w14:paraId="0A462875" w14:textId="77777777" w:rsidR="003C08C0" w:rsidRPr="00FE08AA" w:rsidRDefault="003C08C0" w:rsidP="00FE08AA">
            <w:pPr>
              <w:pStyle w:val="MDPI42tablebody"/>
              <w:spacing w:line="240" w:lineRule="auto"/>
              <w:rPr>
                <w:i/>
                <w:lang w:val="en-US"/>
              </w:rPr>
            </w:pPr>
            <w:r w:rsidRPr="00FE08AA">
              <w:rPr>
                <w:i/>
                <w:snapToGrid/>
                <w:lang w:val="en-US"/>
              </w:rPr>
              <w:t>Commitment to occupational safety</w:t>
            </w:r>
          </w:p>
        </w:tc>
        <w:tc>
          <w:tcPr>
            <w:tcW w:w="1769" w:type="dxa"/>
          </w:tcPr>
          <w:p w14:paraId="027F0714" w14:textId="77777777" w:rsidR="003C08C0" w:rsidRPr="00FE08AA" w:rsidRDefault="003C08C0" w:rsidP="00FE08AA">
            <w:pPr>
              <w:pStyle w:val="MDPI42tablebody"/>
              <w:spacing w:line="240" w:lineRule="auto"/>
              <w:rPr>
                <w:snapToGrid/>
                <w:lang w:val="en-US"/>
              </w:rPr>
            </w:pPr>
          </w:p>
          <w:p w14:paraId="24FDB7D5" w14:textId="5DC5A0E8" w:rsidR="003C08C0" w:rsidRPr="00FE08AA" w:rsidRDefault="003C08C0" w:rsidP="00FE08AA">
            <w:pPr>
              <w:pStyle w:val="MDPI42tablebody"/>
              <w:spacing w:line="240" w:lineRule="auto"/>
              <w:rPr>
                <w:snapToGrid/>
                <w:lang w:val="en-US"/>
              </w:rPr>
            </w:pPr>
            <w:r w:rsidRPr="00FE08AA">
              <w:rPr>
                <w:snapToGrid/>
                <w:lang w:val="en-US"/>
              </w:rPr>
              <w:t xml:space="preserve">ILO conventions ratified </w:t>
            </w:r>
          </w:p>
        </w:tc>
        <w:tc>
          <w:tcPr>
            <w:tcW w:w="1769" w:type="dxa"/>
          </w:tcPr>
          <w:p w14:paraId="34823D26" w14:textId="77777777" w:rsidR="003C08C0" w:rsidRPr="00FE08AA" w:rsidRDefault="003C08C0" w:rsidP="00FE08AA">
            <w:pPr>
              <w:pStyle w:val="MDPI42tablebody"/>
              <w:spacing w:line="240" w:lineRule="auto"/>
              <w:rPr>
                <w:lang w:val="en-US"/>
              </w:rPr>
            </w:pPr>
          </w:p>
          <w:p w14:paraId="3D57BEAF" w14:textId="3917C70E" w:rsidR="002900BA" w:rsidRPr="00FE08AA" w:rsidRDefault="002900BA" w:rsidP="00FE08AA">
            <w:pPr>
              <w:pStyle w:val="MDPI42tablebody"/>
              <w:spacing w:line="240" w:lineRule="auto"/>
              <w:rPr>
                <w:lang w:val="en-US"/>
              </w:rPr>
            </w:pPr>
            <w:r w:rsidRPr="00FE08AA">
              <w:rPr>
                <w:lang w:val="en-US"/>
              </w:rPr>
              <w:t>X</w:t>
            </w:r>
            <w:r w:rsidRPr="00FE08AA">
              <w:rPr>
                <w:vertAlign w:val="superscript"/>
                <w:lang w:val="en-US"/>
              </w:rPr>
              <w:t>2</w:t>
            </w:r>
            <w:r w:rsidRPr="00FE08AA">
              <w:rPr>
                <w:lang w:val="en-US"/>
              </w:rPr>
              <w:t>=26.3</w:t>
            </w:r>
          </w:p>
          <w:p w14:paraId="6A3B07CE" w14:textId="1D300C1B" w:rsidR="002900BA" w:rsidRPr="00FE08AA" w:rsidRDefault="00A83CAD" w:rsidP="00FE08AA">
            <w:pPr>
              <w:pStyle w:val="MDPI42tablebody"/>
              <w:spacing w:line="240" w:lineRule="auto"/>
              <w:rPr>
                <w:lang w:val="en-US"/>
              </w:rPr>
            </w:pPr>
            <w:r w:rsidRPr="00FE08AA">
              <w:rPr>
                <w:lang w:val="en-US"/>
              </w:rPr>
              <w:t>p&lt;</w:t>
            </w:r>
            <w:r w:rsidR="00D85537" w:rsidRPr="00FE08AA">
              <w:rPr>
                <w:lang w:val="en-US"/>
              </w:rPr>
              <w:t>0.001</w:t>
            </w:r>
          </w:p>
          <w:p w14:paraId="03709B52" w14:textId="5568D92E" w:rsidR="003C08C0" w:rsidRPr="00FE08AA" w:rsidRDefault="003C08C0" w:rsidP="00FE08AA">
            <w:pPr>
              <w:pStyle w:val="MDPI42tablebody"/>
              <w:spacing w:line="240" w:lineRule="auto"/>
              <w:rPr>
                <w:lang w:val="en-US"/>
              </w:rPr>
            </w:pPr>
          </w:p>
        </w:tc>
        <w:tc>
          <w:tcPr>
            <w:tcW w:w="1769" w:type="dxa"/>
          </w:tcPr>
          <w:p w14:paraId="72C9B558" w14:textId="473AFB69" w:rsidR="003C08C0" w:rsidRPr="00FE08AA" w:rsidRDefault="003C08C0" w:rsidP="00FE08AA">
            <w:pPr>
              <w:pStyle w:val="MDPI42tablebody"/>
              <w:spacing w:line="240" w:lineRule="auto"/>
            </w:pPr>
            <w:r w:rsidRPr="00FE08AA">
              <w:t>1.726 (0.003)</w:t>
            </w:r>
          </w:p>
        </w:tc>
        <w:tc>
          <w:tcPr>
            <w:tcW w:w="1769" w:type="dxa"/>
          </w:tcPr>
          <w:p w14:paraId="0DEFB0D8" w14:textId="52F35D71" w:rsidR="003C08C0" w:rsidRPr="00FE08AA" w:rsidRDefault="003C08C0" w:rsidP="00FE08AA">
            <w:pPr>
              <w:pStyle w:val="MDPI42tablebody"/>
              <w:spacing w:line="240" w:lineRule="auto"/>
            </w:pPr>
            <w:r w:rsidRPr="00FE08AA">
              <w:t>2</w:t>
            </w:r>
          </w:p>
        </w:tc>
      </w:tr>
      <w:tr w:rsidR="003C08C0" w:rsidRPr="00FE08AA" w14:paraId="4E0D3087" w14:textId="3F600E02" w:rsidTr="00FE08AA">
        <w:tc>
          <w:tcPr>
            <w:tcW w:w="1768" w:type="dxa"/>
          </w:tcPr>
          <w:p w14:paraId="25D36462" w14:textId="77777777" w:rsidR="003C08C0" w:rsidRPr="00FE08AA" w:rsidRDefault="003C08C0" w:rsidP="00FE08AA">
            <w:pPr>
              <w:pStyle w:val="MDPI42tablebody"/>
              <w:spacing w:line="240" w:lineRule="auto"/>
              <w:rPr>
                <w:i/>
                <w:snapToGrid/>
                <w:lang w:val="en-US"/>
              </w:rPr>
            </w:pPr>
          </w:p>
          <w:p w14:paraId="6108F0F3" w14:textId="77777777" w:rsidR="00D85537" w:rsidRPr="00FE08AA" w:rsidRDefault="003C08C0" w:rsidP="00FE08AA">
            <w:pPr>
              <w:pStyle w:val="MDPI42tablebody"/>
              <w:spacing w:line="240" w:lineRule="auto"/>
              <w:rPr>
                <w:i/>
                <w:snapToGrid/>
                <w:lang w:val="en-US"/>
              </w:rPr>
            </w:pPr>
            <w:r w:rsidRPr="00FE08AA">
              <w:rPr>
                <w:i/>
                <w:snapToGrid/>
                <w:lang w:val="en-US"/>
              </w:rPr>
              <w:t>Commitment to sound management of chemicals</w:t>
            </w:r>
          </w:p>
          <w:p w14:paraId="39BEC64A" w14:textId="077CFD2A" w:rsidR="003C08C0" w:rsidRPr="00FE08AA" w:rsidRDefault="003C08C0" w:rsidP="00FE08AA">
            <w:pPr>
              <w:pStyle w:val="MDPI42tablebody"/>
              <w:spacing w:line="240" w:lineRule="auto"/>
              <w:rPr>
                <w:i/>
                <w:snapToGrid/>
                <w:lang w:val="en-US"/>
              </w:rPr>
            </w:pPr>
            <w:r w:rsidRPr="00FE08AA">
              <w:rPr>
                <w:i/>
                <w:snapToGrid/>
                <w:lang w:val="en-US"/>
              </w:rPr>
              <w:t xml:space="preserve"> </w:t>
            </w:r>
          </w:p>
        </w:tc>
        <w:tc>
          <w:tcPr>
            <w:tcW w:w="1769" w:type="dxa"/>
          </w:tcPr>
          <w:p w14:paraId="66C9D1AF" w14:textId="77777777" w:rsidR="003C08C0" w:rsidRPr="00FE08AA" w:rsidRDefault="003C08C0" w:rsidP="00FE08AA">
            <w:pPr>
              <w:pStyle w:val="MDPI42tablebody"/>
              <w:spacing w:line="240" w:lineRule="auto"/>
              <w:rPr>
                <w:snapToGrid/>
                <w:lang w:val="en-US"/>
              </w:rPr>
            </w:pPr>
          </w:p>
          <w:p w14:paraId="677E0761" w14:textId="7AF70C11" w:rsidR="003C08C0" w:rsidRPr="00FE08AA" w:rsidRDefault="003C08C0" w:rsidP="00FE08AA">
            <w:pPr>
              <w:pStyle w:val="MDPI42tablebody"/>
              <w:spacing w:line="240" w:lineRule="auto"/>
              <w:rPr>
                <w:snapToGrid/>
                <w:lang w:val="en-US"/>
              </w:rPr>
            </w:pPr>
            <w:r w:rsidRPr="00FE08AA">
              <w:rPr>
                <w:snapToGrid/>
                <w:lang w:val="en-US"/>
              </w:rPr>
              <w:t xml:space="preserve">Chemical conventions ratified </w:t>
            </w:r>
          </w:p>
          <w:p w14:paraId="68EE0826" w14:textId="77777777" w:rsidR="003C08C0" w:rsidRPr="00FE08AA" w:rsidRDefault="003C08C0" w:rsidP="00FE08AA">
            <w:pPr>
              <w:pStyle w:val="MDPI42tablebody"/>
              <w:spacing w:line="240" w:lineRule="auto"/>
              <w:rPr>
                <w:snapToGrid/>
                <w:lang w:val="en-US"/>
              </w:rPr>
            </w:pPr>
          </w:p>
        </w:tc>
        <w:tc>
          <w:tcPr>
            <w:tcW w:w="1769" w:type="dxa"/>
          </w:tcPr>
          <w:p w14:paraId="282D3763" w14:textId="7D640EB8" w:rsidR="00D85537" w:rsidRPr="00FE08AA" w:rsidRDefault="00D85537" w:rsidP="00FE08AA">
            <w:pPr>
              <w:pStyle w:val="MDPI42tablebody"/>
              <w:spacing w:line="240" w:lineRule="auto"/>
              <w:rPr>
                <w:lang w:val="en-US"/>
              </w:rPr>
            </w:pPr>
            <w:r w:rsidRPr="00FE08AA">
              <w:rPr>
                <w:lang w:val="en-US"/>
              </w:rPr>
              <w:t>X</w:t>
            </w:r>
            <w:r w:rsidRPr="00FE08AA">
              <w:rPr>
                <w:vertAlign w:val="superscript"/>
                <w:lang w:val="en-US"/>
              </w:rPr>
              <w:t>2</w:t>
            </w:r>
            <w:r w:rsidRPr="00FE08AA">
              <w:rPr>
                <w:lang w:val="en-US"/>
              </w:rPr>
              <w:t>=4.01</w:t>
            </w:r>
          </w:p>
          <w:p w14:paraId="69B2ABA0" w14:textId="50EB5150" w:rsidR="00D85537" w:rsidRPr="00FE08AA" w:rsidRDefault="00D85537" w:rsidP="00FE08AA">
            <w:pPr>
              <w:pStyle w:val="MDPI42tablebody"/>
              <w:spacing w:line="240" w:lineRule="auto"/>
              <w:rPr>
                <w:lang w:val="en-US"/>
              </w:rPr>
            </w:pPr>
            <w:r w:rsidRPr="00FE08AA">
              <w:rPr>
                <w:lang w:val="en-US"/>
              </w:rPr>
              <w:t>p=0.1347</w:t>
            </w:r>
          </w:p>
          <w:p w14:paraId="0EBB99EF" w14:textId="130FF48D" w:rsidR="003C08C0" w:rsidRPr="00FE08AA" w:rsidRDefault="003C08C0" w:rsidP="00FE08AA">
            <w:pPr>
              <w:pStyle w:val="MDPI42tablebody"/>
              <w:spacing w:line="240" w:lineRule="auto"/>
              <w:rPr>
                <w:lang w:val="en-US"/>
              </w:rPr>
            </w:pPr>
          </w:p>
        </w:tc>
        <w:tc>
          <w:tcPr>
            <w:tcW w:w="1769" w:type="dxa"/>
          </w:tcPr>
          <w:p w14:paraId="69897B41" w14:textId="166D8182" w:rsidR="003C08C0" w:rsidRPr="00FE08AA" w:rsidRDefault="003C08C0" w:rsidP="00FE08AA">
            <w:pPr>
              <w:pStyle w:val="MDPI42tablebody"/>
              <w:spacing w:line="240" w:lineRule="auto"/>
            </w:pPr>
            <w:r w:rsidRPr="00FE08AA">
              <w:t>0.355 (0.470)</w:t>
            </w:r>
          </w:p>
        </w:tc>
        <w:tc>
          <w:tcPr>
            <w:tcW w:w="1769" w:type="dxa"/>
          </w:tcPr>
          <w:p w14:paraId="63063DC3" w14:textId="1EFB3E60" w:rsidR="003C08C0" w:rsidRPr="00FE08AA" w:rsidRDefault="003C08C0" w:rsidP="00FE08AA">
            <w:pPr>
              <w:pStyle w:val="MDPI42tablebody"/>
              <w:spacing w:line="240" w:lineRule="auto"/>
            </w:pPr>
            <w:r w:rsidRPr="00FE08AA">
              <w:t>Not significant</w:t>
            </w:r>
          </w:p>
        </w:tc>
      </w:tr>
      <w:tr w:rsidR="003C08C0" w:rsidRPr="00FE08AA" w14:paraId="1142A14A" w14:textId="017C5648" w:rsidTr="00FE08AA">
        <w:tc>
          <w:tcPr>
            <w:tcW w:w="1768" w:type="dxa"/>
          </w:tcPr>
          <w:p w14:paraId="7F1710D9" w14:textId="77777777" w:rsidR="003C08C0" w:rsidRPr="00FE08AA" w:rsidRDefault="003C08C0" w:rsidP="00FE08AA">
            <w:pPr>
              <w:pStyle w:val="MDPI42tablebody"/>
              <w:spacing w:line="240" w:lineRule="auto"/>
              <w:rPr>
                <w:i/>
                <w:snapToGrid/>
              </w:rPr>
            </w:pPr>
            <w:r w:rsidRPr="00FE08AA">
              <w:rPr>
                <w:i/>
                <w:snapToGrid/>
              </w:rPr>
              <w:t>Commitment to international cooperation</w:t>
            </w:r>
          </w:p>
        </w:tc>
        <w:tc>
          <w:tcPr>
            <w:tcW w:w="1769" w:type="dxa"/>
          </w:tcPr>
          <w:p w14:paraId="794A2E28" w14:textId="77777777" w:rsidR="003C08C0" w:rsidRPr="00FE08AA" w:rsidRDefault="003C08C0" w:rsidP="00FE08AA">
            <w:pPr>
              <w:pStyle w:val="MDPI42tablebody"/>
              <w:spacing w:line="240" w:lineRule="auto"/>
              <w:rPr>
                <w:snapToGrid/>
              </w:rPr>
            </w:pPr>
            <w:r w:rsidRPr="00FE08AA">
              <w:rPr>
                <w:snapToGrid/>
              </w:rPr>
              <w:t>KOF sub-index on political globalization</w:t>
            </w:r>
          </w:p>
        </w:tc>
        <w:tc>
          <w:tcPr>
            <w:tcW w:w="1769" w:type="dxa"/>
          </w:tcPr>
          <w:p w14:paraId="2BD1C0FC" w14:textId="77777777" w:rsidR="00D85537" w:rsidRPr="00FE08AA" w:rsidRDefault="00D85537" w:rsidP="00FE08AA">
            <w:pPr>
              <w:pStyle w:val="MDPI42tablebody"/>
              <w:spacing w:line="240" w:lineRule="auto"/>
            </w:pPr>
            <w:r w:rsidRPr="00FE08AA">
              <w:t>t=1.8</w:t>
            </w:r>
          </w:p>
          <w:p w14:paraId="2DD9A2AD" w14:textId="003B2B36" w:rsidR="003C08C0" w:rsidRPr="00FE08AA" w:rsidRDefault="00D85537" w:rsidP="00FE08AA">
            <w:pPr>
              <w:pStyle w:val="MDPI42tablebody"/>
              <w:spacing w:line="240" w:lineRule="auto"/>
              <w:rPr>
                <w:snapToGrid/>
              </w:rPr>
            </w:pPr>
            <w:r w:rsidRPr="00FE08AA">
              <w:t>p</w:t>
            </w:r>
            <w:r w:rsidRPr="00FE08AA">
              <w:rPr>
                <w:lang w:val="en-US"/>
              </w:rPr>
              <w:t>&lt;0.001***</w:t>
            </w:r>
          </w:p>
          <w:p w14:paraId="47174592" w14:textId="7618ADD5" w:rsidR="003C08C0" w:rsidRPr="00FE08AA" w:rsidRDefault="003C08C0" w:rsidP="00FE08AA">
            <w:pPr>
              <w:pStyle w:val="MDPI42tablebody"/>
              <w:spacing w:line="240" w:lineRule="auto"/>
            </w:pPr>
          </w:p>
        </w:tc>
        <w:tc>
          <w:tcPr>
            <w:tcW w:w="1769" w:type="dxa"/>
          </w:tcPr>
          <w:p w14:paraId="32999438" w14:textId="75F31D70" w:rsidR="003C08C0" w:rsidRPr="00FE08AA" w:rsidRDefault="003C08C0" w:rsidP="00FE08AA">
            <w:pPr>
              <w:pStyle w:val="MDPI42tablebody"/>
              <w:spacing w:line="240" w:lineRule="auto"/>
              <w:rPr>
                <w:snapToGrid/>
              </w:rPr>
            </w:pPr>
            <w:r w:rsidRPr="00FE08AA">
              <w:rPr>
                <w:snapToGrid/>
              </w:rPr>
              <w:t>1.664 (&lt; 0.001)</w:t>
            </w:r>
          </w:p>
        </w:tc>
        <w:tc>
          <w:tcPr>
            <w:tcW w:w="1769" w:type="dxa"/>
          </w:tcPr>
          <w:p w14:paraId="1A06C5FA" w14:textId="4A0F8509" w:rsidR="003C08C0" w:rsidRPr="00FE08AA" w:rsidRDefault="003C08C0" w:rsidP="00FE08AA">
            <w:pPr>
              <w:pStyle w:val="MDPI42tablebody"/>
              <w:spacing w:line="240" w:lineRule="auto"/>
              <w:rPr>
                <w:snapToGrid/>
              </w:rPr>
            </w:pPr>
            <w:r w:rsidRPr="00FE08AA">
              <w:rPr>
                <w:snapToGrid/>
              </w:rPr>
              <w:t>3</w:t>
            </w:r>
          </w:p>
        </w:tc>
      </w:tr>
      <w:tr w:rsidR="003C08C0" w:rsidRPr="00FE08AA" w14:paraId="70DE0F31" w14:textId="10E5B5AE" w:rsidTr="00FE08AA">
        <w:tc>
          <w:tcPr>
            <w:tcW w:w="1768" w:type="dxa"/>
          </w:tcPr>
          <w:p w14:paraId="44325093" w14:textId="77777777" w:rsidR="003C08C0" w:rsidRPr="00FE08AA" w:rsidRDefault="003C08C0" w:rsidP="00FE08AA">
            <w:pPr>
              <w:pStyle w:val="MDPI42tablebody"/>
              <w:spacing w:line="240" w:lineRule="auto"/>
              <w:rPr>
                <w:snapToGrid/>
                <w:lang w:val="en-US"/>
              </w:rPr>
            </w:pPr>
          </w:p>
          <w:p w14:paraId="5949F62F" w14:textId="77777777" w:rsidR="003C08C0" w:rsidRPr="00FE08AA" w:rsidRDefault="003C08C0" w:rsidP="00FE08AA">
            <w:pPr>
              <w:pStyle w:val="MDPI42tablebody"/>
              <w:spacing w:line="240" w:lineRule="auto"/>
              <w:rPr>
                <w:snapToGrid/>
                <w:lang w:val="en-US"/>
              </w:rPr>
            </w:pPr>
            <w:r w:rsidRPr="00FE08AA">
              <w:rPr>
                <w:snapToGrid/>
                <w:lang w:val="en-US"/>
              </w:rPr>
              <w:t>Capacity related factors</w:t>
            </w:r>
          </w:p>
        </w:tc>
        <w:tc>
          <w:tcPr>
            <w:tcW w:w="1769" w:type="dxa"/>
          </w:tcPr>
          <w:p w14:paraId="057660AA" w14:textId="77777777" w:rsidR="003C08C0" w:rsidRPr="00FE08AA" w:rsidRDefault="003C08C0" w:rsidP="00FE08AA">
            <w:pPr>
              <w:pStyle w:val="MDPI42tablebody"/>
              <w:spacing w:line="240" w:lineRule="auto"/>
              <w:rPr>
                <w:snapToGrid/>
                <w:lang w:val="en-US"/>
              </w:rPr>
            </w:pPr>
          </w:p>
        </w:tc>
        <w:tc>
          <w:tcPr>
            <w:tcW w:w="1769" w:type="dxa"/>
          </w:tcPr>
          <w:p w14:paraId="29670957" w14:textId="77777777" w:rsidR="003C08C0" w:rsidRPr="00FE08AA" w:rsidRDefault="003C08C0" w:rsidP="00FE08AA">
            <w:pPr>
              <w:pStyle w:val="MDPI42tablebody"/>
              <w:spacing w:line="240" w:lineRule="auto"/>
              <w:rPr>
                <w:snapToGrid/>
                <w:lang w:val="en-US"/>
              </w:rPr>
            </w:pPr>
          </w:p>
        </w:tc>
        <w:tc>
          <w:tcPr>
            <w:tcW w:w="1769" w:type="dxa"/>
          </w:tcPr>
          <w:p w14:paraId="1E3260C8" w14:textId="77777777" w:rsidR="003C08C0" w:rsidRPr="00FE08AA" w:rsidRDefault="003C08C0" w:rsidP="00FE08AA">
            <w:pPr>
              <w:pStyle w:val="MDPI42tablebody"/>
              <w:spacing w:line="240" w:lineRule="auto"/>
              <w:rPr>
                <w:snapToGrid/>
              </w:rPr>
            </w:pPr>
          </w:p>
        </w:tc>
        <w:tc>
          <w:tcPr>
            <w:tcW w:w="1769" w:type="dxa"/>
          </w:tcPr>
          <w:p w14:paraId="5777997B" w14:textId="77777777" w:rsidR="003C08C0" w:rsidRPr="00FE08AA" w:rsidRDefault="003C08C0" w:rsidP="00FE08AA">
            <w:pPr>
              <w:pStyle w:val="MDPI42tablebody"/>
              <w:spacing w:line="240" w:lineRule="auto"/>
              <w:rPr>
                <w:snapToGrid/>
              </w:rPr>
            </w:pPr>
          </w:p>
        </w:tc>
      </w:tr>
      <w:tr w:rsidR="003C08C0" w:rsidRPr="00FE08AA" w14:paraId="53C4184E" w14:textId="2247EDE6" w:rsidTr="00FE08AA">
        <w:tc>
          <w:tcPr>
            <w:tcW w:w="1768" w:type="dxa"/>
          </w:tcPr>
          <w:p w14:paraId="11F9BAAC" w14:textId="77777777" w:rsidR="003C08C0" w:rsidRPr="00FE08AA" w:rsidRDefault="003C08C0" w:rsidP="00FE08AA">
            <w:pPr>
              <w:pStyle w:val="MDPI42tablebody"/>
              <w:spacing w:line="240" w:lineRule="auto"/>
              <w:rPr>
                <w:i/>
                <w:snapToGrid/>
                <w:lang w:val="en-US"/>
              </w:rPr>
            </w:pPr>
          </w:p>
        </w:tc>
        <w:tc>
          <w:tcPr>
            <w:tcW w:w="1769" w:type="dxa"/>
          </w:tcPr>
          <w:p w14:paraId="347B134E" w14:textId="77777777" w:rsidR="003C08C0" w:rsidRPr="00FE08AA" w:rsidRDefault="003C08C0" w:rsidP="00FE08AA">
            <w:pPr>
              <w:pStyle w:val="MDPI42tablebody"/>
              <w:spacing w:line="240" w:lineRule="auto"/>
              <w:rPr>
                <w:snapToGrid/>
                <w:lang w:val="en-US"/>
              </w:rPr>
            </w:pPr>
          </w:p>
        </w:tc>
        <w:tc>
          <w:tcPr>
            <w:tcW w:w="1769" w:type="dxa"/>
          </w:tcPr>
          <w:p w14:paraId="70A0615D" w14:textId="77777777" w:rsidR="003C08C0" w:rsidRPr="00FE08AA" w:rsidRDefault="003C08C0" w:rsidP="00FE08AA">
            <w:pPr>
              <w:pStyle w:val="MDPI42tablebody"/>
              <w:spacing w:line="240" w:lineRule="auto"/>
              <w:rPr>
                <w:snapToGrid/>
                <w:lang w:val="en-US"/>
              </w:rPr>
            </w:pPr>
          </w:p>
        </w:tc>
        <w:tc>
          <w:tcPr>
            <w:tcW w:w="1769" w:type="dxa"/>
          </w:tcPr>
          <w:p w14:paraId="54F52C9E" w14:textId="77777777" w:rsidR="003C08C0" w:rsidRPr="00FE08AA" w:rsidRDefault="003C08C0" w:rsidP="00FE08AA">
            <w:pPr>
              <w:pStyle w:val="MDPI42tablebody"/>
              <w:spacing w:line="240" w:lineRule="auto"/>
              <w:rPr>
                <w:snapToGrid/>
              </w:rPr>
            </w:pPr>
          </w:p>
        </w:tc>
        <w:tc>
          <w:tcPr>
            <w:tcW w:w="1769" w:type="dxa"/>
          </w:tcPr>
          <w:p w14:paraId="3C7E430F" w14:textId="77777777" w:rsidR="003C08C0" w:rsidRPr="00FE08AA" w:rsidRDefault="003C08C0" w:rsidP="00FE08AA">
            <w:pPr>
              <w:pStyle w:val="MDPI42tablebody"/>
              <w:spacing w:line="240" w:lineRule="auto"/>
              <w:rPr>
                <w:snapToGrid/>
              </w:rPr>
            </w:pPr>
          </w:p>
        </w:tc>
      </w:tr>
      <w:tr w:rsidR="003C08C0" w:rsidRPr="00FE08AA" w14:paraId="54984289" w14:textId="52DF5A42" w:rsidTr="00FE08AA">
        <w:tc>
          <w:tcPr>
            <w:tcW w:w="1768" w:type="dxa"/>
          </w:tcPr>
          <w:p w14:paraId="24E55B5A" w14:textId="77777777" w:rsidR="003C08C0" w:rsidRPr="00FE08AA" w:rsidRDefault="003C08C0" w:rsidP="00FE08AA">
            <w:pPr>
              <w:pStyle w:val="MDPI42tablebody"/>
              <w:spacing w:line="240" w:lineRule="auto"/>
              <w:rPr>
                <w:i/>
                <w:snapToGrid/>
                <w:lang w:val="en-US"/>
              </w:rPr>
            </w:pPr>
            <w:r w:rsidRPr="00FE08AA">
              <w:rPr>
                <w:i/>
                <w:snapToGrid/>
                <w:lang w:val="en-US"/>
              </w:rPr>
              <w:t>Financial capacity</w:t>
            </w:r>
          </w:p>
          <w:p w14:paraId="0DEE5E92" w14:textId="77777777" w:rsidR="003C08C0" w:rsidRPr="00FE08AA" w:rsidRDefault="003C08C0" w:rsidP="00FE08AA">
            <w:pPr>
              <w:pStyle w:val="MDPI42tablebody"/>
              <w:spacing w:line="240" w:lineRule="auto"/>
              <w:rPr>
                <w:i/>
                <w:snapToGrid/>
                <w:lang w:val="en-US"/>
              </w:rPr>
            </w:pPr>
          </w:p>
        </w:tc>
        <w:tc>
          <w:tcPr>
            <w:tcW w:w="1769" w:type="dxa"/>
          </w:tcPr>
          <w:p w14:paraId="0CAEB679" w14:textId="1940A1D9" w:rsidR="003C08C0" w:rsidRPr="00FE08AA" w:rsidRDefault="003C08C0" w:rsidP="00FE08AA">
            <w:pPr>
              <w:pStyle w:val="MDPI42tablebody"/>
              <w:spacing w:line="240" w:lineRule="auto"/>
              <w:rPr>
                <w:snapToGrid/>
                <w:lang w:val="en-US"/>
              </w:rPr>
            </w:pPr>
            <w:r w:rsidRPr="00FE08AA">
              <w:rPr>
                <w:snapToGrid/>
                <w:lang w:val="en-US"/>
              </w:rPr>
              <w:t>Total GDP</w:t>
            </w:r>
          </w:p>
          <w:p w14:paraId="5F8DD394" w14:textId="3621FBC9" w:rsidR="00D85537" w:rsidRPr="00FE08AA" w:rsidRDefault="00D85537" w:rsidP="00FE08AA">
            <w:pPr>
              <w:pStyle w:val="MDPI42tablebody"/>
              <w:spacing w:line="240" w:lineRule="auto"/>
              <w:rPr>
                <w:snapToGrid/>
                <w:lang w:val="en-US"/>
              </w:rPr>
            </w:pPr>
          </w:p>
          <w:p w14:paraId="50C5265C" w14:textId="77777777" w:rsidR="00D85537" w:rsidRPr="00FE08AA" w:rsidRDefault="00D85537" w:rsidP="00FE08AA">
            <w:pPr>
              <w:pStyle w:val="MDPI42tablebody"/>
              <w:spacing w:line="240" w:lineRule="auto"/>
              <w:rPr>
                <w:snapToGrid/>
                <w:lang w:val="en-US"/>
              </w:rPr>
            </w:pPr>
          </w:p>
          <w:p w14:paraId="259AF29C" w14:textId="31164C9C" w:rsidR="003C08C0" w:rsidRPr="00FE08AA" w:rsidRDefault="003C08C0" w:rsidP="00FE08AA">
            <w:pPr>
              <w:pStyle w:val="MDPI42tablebody"/>
              <w:spacing w:line="240" w:lineRule="auto"/>
              <w:rPr>
                <w:snapToGrid/>
                <w:lang w:val="en-US"/>
              </w:rPr>
            </w:pPr>
            <w:r w:rsidRPr="00FE08AA">
              <w:rPr>
                <w:snapToGrid/>
                <w:lang w:val="en-US"/>
              </w:rPr>
              <w:t>GDP/capita</w:t>
            </w:r>
          </w:p>
        </w:tc>
        <w:tc>
          <w:tcPr>
            <w:tcW w:w="1769" w:type="dxa"/>
          </w:tcPr>
          <w:p w14:paraId="5A0139A6" w14:textId="3560E3AD" w:rsidR="00D85537" w:rsidRPr="00FE08AA" w:rsidRDefault="00D85537" w:rsidP="00FE08AA">
            <w:pPr>
              <w:pStyle w:val="MDPI42tablebody"/>
              <w:spacing w:line="240" w:lineRule="auto"/>
            </w:pPr>
            <w:r w:rsidRPr="00FE08AA">
              <w:t>t=2.75</w:t>
            </w:r>
          </w:p>
          <w:p w14:paraId="604613F5" w14:textId="2CE1D786" w:rsidR="00D85537" w:rsidRPr="00FE08AA" w:rsidRDefault="00D85537" w:rsidP="00FE08AA">
            <w:pPr>
              <w:pStyle w:val="MDPI42tablebody"/>
              <w:spacing w:line="240" w:lineRule="auto"/>
              <w:rPr>
                <w:lang w:val="en-US"/>
              </w:rPr>
            </w:pPr>
            <w:r w:rsidRPr="00FE08AA">
              <w:t>p</w:t>
            </w:r>
            <w:r w:rsidRPr="00FE08AA">
              <w:rPr>
                <w:lang w:val="en-US"/>
              </w:rPr>
              <w:t>=0.008</w:t>
            </w:r>
          </w:p>
          <w:p w14:paraId="6F16028C" w14:textId="77777777" w:rsidR="00D85537" w:rsidRPr="00FE08AA" w:rsidRDefault="00D85537" w:rsidP="00FE08AA">
            <w:pPr>
              <w:pStyle w:val="MDPI42tablebody"/>
              <w:spacing w:line="240" w:lineRule="auto"/>
              <w:rPr>
                <w:lang w:val="en-US"/>
              </w:rPr>
            </w:pPr>
          </w:p>
          <w:p w14:paraId="7D618AEE" w14:textId="6DFB645C" w:rsidR="00D85537" w:rsidRPr="00FE08AA" w:rsidRDefault="00D85537" w:rsidP="00FE08AA">
            <w:pPr>
              <w:pStyle w:val="MDPI42tablebody"/>
              <w:spacing w:line="240" w:lineRule="auto"/>
            </w:pPr>
            <w:r w:rsidRPr="00FE08AA">
              <w:t>t=6.36</w:t>
            </w:r>
          </w:p>
          <w:p w14:paraId="5BE0F69E" w14:textId="77777777" w:rsidR="003C08C0" w:rsidRPr="00FE08AA" w:rsidRDefault="00D85537" w:rsidP="00FE08AA">
            <w:pPr>
              <w:pStyle w:val="MDPI42tablebody"/>
              <w:spacing w:line="240" w:lineRule="auto"/>
              <w:rPr>
                <w:lang w:val="en-US"/>
              </w:rPr>
            </w:pPr>
            <w:r w:rsidRPr="00FE08AA">
              <w:t>p</w:t>
            </w:r>
            <w:r w:rsidRPr="00FE08AA">
              <w:rPr>
                <w:lang w:val="en-US"/>
              </w:rPr>
              <w:t>&lt;0.001***</w:t>
            </w:r>
          </w:p>
          <w:p w14:paraId="5001153A" w14:textId="5FC9CD97" w:rsidR="00D85537" w:rsidRPr="00FE08AA" w:rsidRDefault="00D85537" w:rsidP="00FE08AA">
            <w:pPr>
              <w:pStyle w:val="MDPI42tablebody"/>
              <w:spacing w:line="240" w:lineRule="auto"/>
              <w:rPr>
                <w:snapToGrid/>
              </w:rPr>
            </w:pPr>
          </w:p>
        </w:tc>
        <w:tc>
          <w:tcPr>
            <w:tcW w:w="1769" w:type="dxa"/>
          </w:tcPr>
          <w:p w14:paraId="5C843D47" w14:textId="0C673CF2" w:rsidR="003C08C0" w:rsidRPr="00FE08AA" w:rsidRDefault="003C08C0" w:rsidP="00FE08AA">
            <w:pPr>
              <w:pStyle w:val="MDPI42tablebody"/>
              <w:spacing w:line="240" w:lineRule="auto"/>
              <w:rPr>
                <w:snapToGrid/>
              </w:rPr>
            </w:pPr>
            <w:r w:rsidRPr="00FE08AA">
              <w:rPr>
                <w:snapToGrid/>
              </w:rPr>
              <w:t>0.302 (0.446)</w:t>
            </w:r>
          </w:p>
          <w:p w14:paraId="6F99BC6B" w14:textId="77777777" w:rsidR="00D85537" w:rsidRPr="00FE08AA" w:rsidRDefault="00D85537" w:rsidP="00FE08AA">
            <w:pPr>
              <w:pStyle w:val="MDPI42tablebody"/>
              <w:spacing w:line="240" w:lineRule="auto"/>
              <w:rPr>
                <w:snapToGrid/>
              </w:rPr>
            </w:pPr>
          </w:p>
          <w:p w14:paraId="700F8DEC" w14:textId="495F97B5" w:rsidR="003C08C0" w:rsidRPr="00FE08AA" w:rsidRDefault="003C08C0" w:rsidP="00FE08AA">
            <w:pPr>
              <w:pStyle w:val="MDPI42tablebody"/>
              <w:spacing w:line="240" w:lineRule="auto"/>
              <w:rPr>
                <w:snapToGrid/>
              </w:rPr>
            </w:pPr>
            <w:r w:rsidRPr="00FE08AA">
              <w:rPr>
                <w:snapToGrid/>
              </w:rPr>
              <w:t>-0.654 (0.191)</w:t>
            </w:r>
          </w:p>
        </w:tc>
        <w:tc>
          <w:tcPr>
            <w:tcW w:w="1769" w:type="dxa"/>
          </w:tcPr>
          <w:p w14:paraId="682AC18B" w14:textId="6DB218B9" w:rsidR="003C08C0" w:rsidRPr="00FE08AA" w:rsidRDefault="003C08C0" w:rsidP="00FE08AA">
            <w:pPr>
              <w:pStyle w:val="MDPI42tablebody"/>
              <w:spacing w:line="240" w:lineRule="auto"/>
            </w:pPr>
            <w:r w:rsidRPr="00FE08AA">
              <w:t>Not significant</w:t>
            </w:r>
          </w:p>
          <w:p w14:paraId="646B5250" w14:textId="77777777" w:rsidR="00D85537" w:rsidRPr="00FE08AA" w:rsidRDefault="00D85537" w:rsidP="00FE08AA">
            <w:pPr>
              <w:pStyle w:val="MDPI42tablebody"/>
              <w:spacing w:line="240" w:lineRule="auto"/>
            </w:pPr>
          </w:p>
          <w:p w14:paraId="5D967E93" w14:textId="11837456" w:rsidR="003C08C0" w:rsidRPr="00FE08AA" w:rsidRDefault="003C08C0" w:rsidP="00FE08AA">
            <w:pPr>
              <w:pStyle w:val="MDPI42tablebody"/>
              <w:spacing w:line="240" w:lineRule="auto"/>
              <w:rPr>
                <w:snapToGrid/>
              </w:rPr>
            </w:pPr>
            <w:r w:rsidRPr="00FE08AA">
              <w:t>Not significant</w:t>
            </w:r>
          </w:p>
        </w:tc>
      </w:tr>
      <w:tr w:rsidR="003C08C0" w:rsidRPr="00FE08AA" w14:paraId="16DD3A4E" w14:textId="7182BD1E" w:rsidTr="00FE08AA">
        <w:tc>
          <w:tcPr>
            <w:tcW w:w="1768" w:type="dxa"/>
          </w:tcPr>
          <w:p w14:paraId="45E86D10" w14:textId="77777777" w:rsidR="003C08C0" w:rsidRPr="00FE08AA" w:rsidRDefault="003C08C0" w:rsidP="00FE08AA">
            <w:pPr>
              <w:pStyle w:val="MDPI42tablebody"/>
              <w:spacing w:line="240" w:lineRule="auto"/>
              <w:rPr>
                <w:i/>
                <w:snapToGrid/>
                <w:lang w:val="en-US"/>
              </w:rPr>
            </w:pPr>
            <w:r w:rsidRPr="00FE08AA">
              <w:rPr>
                <w:i/>
                <w:snapToGrid/>
                <w:lang w:val="en-US"/>
              </w:rPr>
              <w:t xml:space="preserve">Regulatory capacity </w:t>
            </w:r>
          </w:p>
        </w:tc>
        <w:tc>
          <w:tcPr>
            <w:tcW w:w="1769" w:type="dxa"/>
          </w:tcPr>
          <w:p w14:paraId="006542D6" w14:textId="48AF80CD" w:rsidR="003C08C0" w:rsidRPr="00FE08AA" w:rsidRDefault="003C08C0" w:rsidP="00FE08AA">
            <w:pPr>
              <w:pStyle w:val="MDPI42tablebody"/>
              <w:spacing w:line="240" w:lineRule="auto"/>
              <w:rPr>
                <w:snapToGrid/>
                <w:lang w:val="en-US"/>
              </w:rPr>
            </w:pPr>
            <w:r w:rsidRPr="00FE08AA">
              <w:rPr>
                <w:snapToGrid/>
                <w:lang w:val="en-US"/>
              </w:rPr>
              <w:t>Government Effectiveness</w:t>
            </w:r>
          </w:p>
          <w:p w14:paraId="47C1CCA2" w14:textId="1DD08CBC" w:rsidR="003C08C0" w:rsidRPr="00FE08AA" w:rsidRDefault="003C08C0" w:rsidP="00FE08AA">
            <w:pPr>
              <w:pStyle w:val="MDPI42tablebody"/>
              <w:spacing w:line="240" w:lineRule="auto"/>
              <w:rPr>
                <w:snapToGrid/>
                <w:lang w:val="en-US"/>
              </w:rPr>
            </w:pPr>
          </w:p>
        </w:tc>
        <w:tc>
          <w:tcPr>
            <w:tcW w:w="1769" w:type="dxa"/>
          </w:tcPr>
          <w:p w14:paraId="52EBD0E0" w14:textId="2C4384CA" w:rsidR="00D85537" w:rsidRPr="00FE08AA" w:rsidRDefault="00D85537" w:rsidP="00FE08AA">
            <w:pPr>
              <w:pStyle w:val="MDPI42tablebody"/>
              <w:spacing w:line="240" w:lineRule="auto"/>
            </w:pPr>
            <w:r w:rsidRPr="00FE08AA">
              <w:t>t=11.41</w:t>
            </w:r>
          </w:p>
          <w:p w14:paraId="70D42D5D" w14:textId="3BB91464" w:rsidR="003C08C0" w:rsidRPr="00FE08AA" w:rsidRDefault="00D85537" w:rsidP="00FE08AA">
            <w:pPr>
              <w:pStyle w:val="MDPI42tablebody"/>
              <w:spacing w:line="240" w:lineRule="auto"/>
              <w:rPr>
                <w:snapToGrid/>
                <w:lang w:val="en-US"/>
              </w:rPr>
            </w:pPr>
            <w:r w:rsidRPr="00FE08AA">
              <w:t>p</w:t>
            </w:r>
            <w:r w:rsidRPr="00FE08AA">
              <w:rPr>
                <w:lang w:val="en-US"/>
              </w:rPr>
              <w:t>&lt;0.001***</w:t>
            </w:r>
          </w:p>
        </w:tc>
        <w:tc>
          <w:tcPr>
            <w:tcW w:w="1769" w:type="dxa"/>
          </w:tcPr>
          <w:p w14:paraId="4FEE5441" w14:textId="5CF3298C" w:rsidR="003C08C0" w:rsidRPr="00FE08AA" w:rsidRDefault="003C08C0" w:rsidP="00FE08AA">
            <w:pPr>
              <w:pStyle w:val="MDPI42tablebody"/>
              <w:spacing w:line="240" w:lineRule="auto"/>
              <w:rPr>
                <w:snapToGrid/>
              </w:rPr>
            </w:pPr>
            <w:r w:rsidRPr="00FE08AA">
              <w:rPr>
                <w:snapToGrid/>
              </w:rPr>
              <w:t>2.590 (&lt; 0.001)</w:t>
            </w:r>
          </w:p>
        </w:tc>
        <w:tc>
          <w:tcPr>
            <w:tcW w:w="1769" w:type="dxa"/>
          </w:tcPr>
          <w:p w14:paraId="3F9E216F" w14:textId="52624DA4" w:rsidR="003C08C0" w:rsidRPr="00FE08AA" w:rsidRDefault="003C08C0" w:rsidP="00FE08AA">
            <w:pPr>
              <w:pStyle w:val="MDPI42tablebody"/>
              <w:spacing w:line="240" w:lineRule="auto"/>
              <w:rPr>
                <w:snapToGrid/>
              </w:rPr>
            </w:pPr>
            <w:r w:rsidRPr="00FE08AA">
              <w:rPr>
                <w:snapToGrid/>
              </w:rPr>
              <w:t>1</w:t>
            </w:r>
          </w:p>
        </w:tc>
      </w:tr>
    </w:tbl>
    <w:p w14:paraId="5E9D29D0" w14:textId="77777777" w:rsidR="007847DB" w:rsidRPr="00FE08AA" w:rsidRDefault="00611512" w:rsidP="00FE08AA">
      <w:pPr>
        <w:pStyle w:val="MDPI43tablefooter"/>
        <w:ind w:left="425" w:right="425"/>
      </w:pPr>
      <w:r w:rsidRPr="00FE08AA">
        <w:rPr>
          <w:vertAlign w:val="superscript"/>
        </w:rPr>
        <w:t>1</w:t>
      </w:r>
      <w:r w:rsidRPr="00FE08AA">
        <w:t xml:space="preserve"> </w:t>
      </w:r>
      <w:r w:rsidR="00287866" w:rsidRPr="00FE08AA">
        <w:t>Regression coefficients represent expected change in log odds of GHS implementation for one standard deviation increase of continuous variables or alternate category of categorical variables.</w:t>
      </w:r>
      <w:r w:rsidR="00EA2506" w:rsidRPr="00FE08AA">
        <w:t xml:space="preserve"> P-values calculated using the Wald test. Model AIC = 111</w:t>
      </w:r>
      <w:r w:rsidR="00287866" w:rsidRPr="00FE08AA">
        <w:t>.</w:t>
      </w:r>
      <w:r w:rsidR="00EA2506" w:rsidRPr="00FE08AA">
        <w:t>47</w:t>
      </w:r>
      <w:r w:rsidR="00287866" w:rsidRPr="00FE08AA">
        <w:t>,</w:t>
      </w:r>
      <w:r w:rsidR="00EA2506" w:rsidRPr="00FE08AA">
        <w:t xml:space="preserve"> Null deviance = 218.322, Residual deviance = 98.705.</w:t>
      </w:r>
      <w:r w:rsidR="00287866" w:rsidRPr="00FE08AA">
        <w:t xml:space="preserve"> </w:t>
      </w:r>
    </w:p>
    <w:p w14:paraId="24D03165" w14:textId="55C0C62F" w:rsidR="00FC33EC" w:rsidRPr="0086080F" w:rsidRDefault="00675085" w:rsidP="00FE08AA">
      <w:pPr>
        <w:pStyle w:val="MDPI21heading1"/>
      </w:pPr>
      <w:r w:rsidRPr="0086080F">
        <w:t>5. Discussion and c</w:t>
      </w:r>
      <w:r w:rsidR="00FC33EC" w:rsidRPr="0086080F">
        <w:t>onclusions</w:t>
      </w:r>
    </w:p>
    <w:p w14:paraId="7D7BE006" w14:textId="57E81DE9" w:rsidR="006A0DE7" w:rsidRDefault="00EC7633" w:rsidP="00FE08AA">
      <w:pPr>
        <w:pStyle w:val="MDPI31text"/>
      </w:pPr>
      <w:r>
        <w:t xml:space="preserve">We have </w:t>
      </w:r>
      <w:r w:rsidR="003913A6">
        <w:t xml:space="preserve">shown that there are significant regional differences in </w:t>
      </w:r>
      <w:r>
        <w:t xml:space="preserve">GHS </w:t>
      </w:r>
      <w:r w:rsidR="003913A6">
        <w:t>implementation coverage</w:t>
      </w:r>
      <w:r w:rsidR="00572CAB">
        <w:t>. The s</w:t>
      </w:r>
      <w:r w:rsidR="00CE503D">
        <w:t xml:space="preserve">ummarized results of the indicator testing </w:t>
      </w:r>
      <w:proofErr w:type="gramStart"/>
      <w:r w:rsidR="00CE503D">
        <w:t>above</w:t>
      </w:r>
      <w:r w:rsidR="005774E4">
        <w:t>,</w:t>
      </w:r>
      <w:proofErr w:type="gramEnd"/>
      <w:r w:rsidR="005774E4">
        <w:t xml:space="preserve"> show</w:t>
      </w:r>
      <w:r w:rsidR="00572CAB">
        <w:t>ed</w:t>
      </w:r>
      <w:r w:rsidR="005774E4">
        <w:t xml:space="preserve"> that government effectiveness stands out as a key </w:t>
      </w:r>
      <w:del w:id="624" w:author="Linn Persson" w:date="2017-11-01T13:05:00Z">
        <w:r w:rsidR="005774E4" w:rsidDel="009327B8">
          <w:delText xml:space="preserve">explanatory </w:delText>
        </w:r>
      </w:del>
      <w:r w:rsidR="005774E4">
        <w:t xml:space="preserve">factor </w:t>
      </w:r>
      <w:del w:id="625" w:author="Linn Persson" w:date="2017-11-01T13:05:00Z">
        <w:r w:rsidR="00F54F35" w:rsidDel="009327B8">
          <w:delText xml:space="preserve">for GHS implementation </w:delText>
        </w:r>
      </w:del>
      <w:r w:rsidR="005774E4">
        <w:t>in this indicator set</w:t>
      </w:r>
      <w:ins w:id="626" w:author="Linn Persson" w:date="2017-11-01T13:05:00Z">
        <w:r w:rsidR="009327B8" w:rsidRPr="009327B8">
          <w:t xml:space="preserve"> </w:t>
        </w:r>
        <w:del w:id="627" w:author="Stephen Fick" w:date="2017-11-03T10:54:00Z">
          <w:r w:rsidR="009327B8" w:rsidDel="00107B9E">
            <w:delText>with high correlation to</w:delText>
          </w:r>
        </w:del>
      </w:ins>
      <w:ins w:id="628" w:author="Stephen Fick" w:date="2017-11-03T10:54:00Z">
        <w:r w:rsidR="00107B9E">
          <w:t>that is generally associated with</w:t>
        </w:r>
      </w:ins>
      <w:ins w:id="629" w:author="Linn Persson" w:date="2017-11-01T13:05:00Z">
        <w:del w:id="630" w:author="Stephen Fick" w:date="2017-11-03T10:54:00Z">
          <w:r w:rsidR="009327B8" w:rsidDel="00107B9E">
            <w:delText xml:space="preserve"> </w:delText>
          </w:r>
        </w:del>
        <w:r w:rsidR="009327B8">
          <w:t xml:space="preserve"> GHS implementation</w:t>
        </w:r>
      </w:ins>
      <w:r w:rsidR="003913A6">
        <w:t xml:space="preserve">. </w:t>
      </w:r>
      <w:r w:rsidR="0038650F">
        <w:t xml:space="preserve">While GDP per capita was not a significant predictor of GHS implementation </w:t>
      </w:r>
      <w:r w:rsidR="009367E1">
        <w:t xml:space="preserve">after accounting for other variables in </w:t>
      </w:r>
      <w:r w:rsidR="00572CAB">
        <w:t xml:space="preserve">the </w:t>
      </w:r>
      <w:r w:rsidR="009367E1">
        <w:t>regression</w:t>
      </w:r>
      <w:r w:rsidR="0038650F">
        <w:t xml:space="preserve">, it </w:t>
      </w:r>
      <w:r w:rsidR="0038650F">
        <w:lastRenderedPageBreak/>
        <w:t>was statistically associated with GHS status by itself</w:t>
      </w:r>
      <w:r w:rsidR="006A0DE7">
        <w:t>,</w:t>
      </w:r>
      <w:r w:rsidR="0038650F">
        <w:t xml:space="preserve"> as well as highly correlated with government effectiveness</w:t>
      </w:r>
      <w:r w:rsidR="001749E2">
        <w:t xml:space="preserve"> (0.74)</w:t>
      </w:r>
      <w:r w:rsidR="0038650F">
        <w:t>. Due to this expectedly strong relationship between financial and regulatory capacity</w:t>
      </w:r>
      <w:r w:rsidR="001749E2">
        <w:t>, it is fair to say that both likely play a role in GHS imp</w:t>
      </w:r>
      <w:r w:rsidR="00E37DAC">
        <w:t>lementation, although regulatory</w:t>
      </w:r>
      <w:r w:rsidR="001749E2">
        <w:t xml:space="preserve"> capacity appeared to be more directly associated in our data. </w:t>
      </w:r>
      <w:r w:rsidR="006A0DE7">
        <w:t xml:space="preserve">For the motivational factors, the commitment to international collaboration and to occupational health and safety stand out as important factors for countries, as well as the degree of trade openness. </w:t>
      </w:r>
    </w:p>
    <w:p w14:paraId="6E023E3F" w14:textId="5A3AD754" w:rsidR="00020F66" w:rsidRDefault="001749E2" w:rsidP="00FE08AA">
      <w:pPr>
        <w:pStyle w:val="MDPI31text"/>
        <w:rPr>
          <w:ins w:id="631" w:author="Linn Persson" w:date="2017-10-31T15:18:00Z"/>
        </w:rPr>
      </w:pPr>
      <w:bookmarkStart w:id="632" w:name="_GoBack"/>
      <w:r>
        <w:t xml:space="preserve">Although our proposed indicators </w:t>
      </w:r>
      <w:r w:rsidR="001623B3">
        <w:t xml:space="preserve">appear </w:t>
      </w:r>
      <w:commentRangeStart w:id="633"/>
      <w:r w:rsidR="001623B3">
        <w:t xml:space="preserve">to </w:t>
      </w:r>
      <w:del w:id="634" w:author="Stephen Fick" w:date="2017-11-03T10:55:00Z">
        <w:r w:rsidR="001623B3" w:rsidDel="00107B9E">
          <w:delText xml:space="preserve">explain </w:delText>
        </w:r>
      </w:del>
      <w:commentRangeEnd w:id="633"/>
      <w:ins w:id="635" w:author="Stephen Fick" w:date="2017-11-03T10:56:00Z">
        <w:r w:rsidR="009225EE">
          <w:t xml:space="preserve">statistically </w:t>
        </w:r>
      </w:ins>
      <w:ins w:id="636" w:author="Stephen Fick" w:date="2017-11-03T10:55:00Z">
        <w:r w:rsidR="00107B9E">
          <w:t>a</w:t>
        </w:r>
      </w:ins>
      <w:ins w:id="637" w:author="Stephen Fick" w:date="2017-11-03T10:56:00Z">
        <w:r w:rsidR="00107B9E">
          <w:t>ccount for</w:t>
        </w:r>
      </w:ins>
      <w:ins w:id="638" w:author="Stephen Fick" w:date="2017-11-03T10:55:00Z">
        <w:r w:rsidR="00107B9E">
          <w:t xml:space="preserve"> </w:t>
        </w:r>
      </w:ins>
      <w:r w:rsidR="00A42D1E">
        <w:rPr>
          <w:rStyle w:val="CommentReference"/>
          <w:rFonts w:ascii="Times New Roman" w:hAnsi="Times New Roman"/>
          <w:snapToGrid/>
          <w:lang w:bidi="ar-SA"/>
        </w:rPr>
        <w:commentReference w:id="633"/>
      </w:r>
      <w:r w:rsidR="001623B3">
        <w:t xml:space="preserve">a </w:t>
      </w:r>
      <w:r w:rsidR="009367E1">
        <w:t>large proportion</w:t>
      </w:r>
      <w:r w:rsidR="001623B3">
        <w:t xml:space="preserve"> of variation in GHS status outcomes</w:t>
      </w:r>
      <w:r w:rsidR="009367E1">
        <w:t xml:space="preserve"> (R</w:t>
      </w:r>
      <w:r w:rsidR="009367E1" w:rsidRPr="00CC654C">
        <w:rPr>
          <w:vertAlign w:val="superscript"/>
        </w:rPr>
        <w:t>2</w:t>
      </w:r>
      <w:r w:rsidR="009367E1">
        <w:t>=0.57)</w:t>
      </w:r>
      <w:r w:rsidR="001623B3">
        <w:t xml:space="preserve">, </w:t>
      </w:r>
      <w:bookmarkEnd w:id="632"/>
      <w:r w:rsidR="001623B3">
        <w:t xml:space="preserve">there are undoubtedly other factors influencing GHS implementation. It is instructive to examine </w:t>
      </w:r>
      <w:r w:rsidR="001A021D">
        <w:t>countries that</w:t>
      </w:r>
      <w:r w:rsidR="001623B3">
        <w:t xml:space="preserve">, based on </w:t>
      </w:r>
      <w:r w:rsidR="001A021D">
        <w:t>the</w:t>
      </w:r>
      <w:r w:rsidR="001623B3">
        <w:t>ir</w:t>
      </w:r>
      <w:r w:rsidR="001A021D">
        <w:t xml:space="preserve"> combined </w:t>
      </w:r>
      <w:r w:rsidR="00651B08">
        <w:t xml:space="preserve">levels </w:t>
      </w:r>
      <w:r w:rsidR="001A021D">
        <w:t>of indicators</w:t>
      </w:r>
      <w:r w:rsidR="001623B3">
        <w:t>, would be unlikely to implement GHS</w:t>
      </w:r>
      <w:r w:rsidR="001A021D">
        <w:t xml:space="preserve"> but have implemented </w:t>
      </w:r>
      <w:r w:rsidR="000867AC">
        <w:t>it regardless (</w:t>
      </w:r>
      <w:proofErr w:type="gramStart"/>
      <w:r w:rsidR="000867AC">
        <w:t xml:space="preserve">high </w:t>
      </w:r>
      <w:r w:rsidR="007C1000">
        <w:t>”</w:t>
      </w:r>
      <w:proofErr w:type="gramEnd"/>
      <w:r w:rsidR="007C1000">
        <w:t>residuals” with GHS</w:t>
      </w:r>
      <w:r w:rsidR="001623B3">
        <w:t>)</w:t>
      </w:r>
      <w:r w:rsidR="00107465">
        <w:t>. These countries include the</w:t>
      </w:r>
      <w:r w:rsidR="001A021D">
        <w:t xml:space="preserve"> </w:t>
      </w:r>
      <w:r w:rsidR="00940F0B">
        <w:t>Kyrgyz Republic</w:t>
      </w:r>
      <w:r w:rsidR="001A021D">
        <w:t xml:space="preserve">, Ecuador, Georgia, Indonesia, </w:t>
      </w:r>
      <w:r w:rsidR="00C83827">
        <w:t xml:space="preserve">Kazakhstan, </w:t>
      </w:r>
      <w:r w:rsidR="001A021D">
        <w:t xml:space="preserve">Zambia, </w:t>
      </w:r>
      <w:r w:rsidR="00C83827">
        <w:t xml:space="preserve">Belarus, </w:t>
      </w:r>
      <w:r w:rsidR="001A021D">
        <w:t>Philippines, Armenia, Greece, Montenegro, Malta, Bos</w:t>
      </w:r>
      <w:r w:rsidR="00D102AB">
        <w:t>ni</w:t>
      </w:r>
      <w:r w:rsidR="001A021D">
        <w:t xml:space="preserve">a and Herzegovina, Albania and Mexico. </w:t>
      </w:r>
      <w:r w:rsidR="00D44931">
        <w:t>L</w:t>
      </w:r>
      <w:r w:rsidR="001A021D">
        <w:t xml:space="preserve">et’s </w:t>
      </w:r>
      <w:r w:rsidR="00107465">
        <w:t>explore</w:t>
      </w:r>
      <w:r w:rsidR="001A021D">
        <w:t xml:space="preserve"> some additional circumstances that may influence implementation with a starting point in these “unexpected” implementers. </w:t>
      </w:r>
      <w:r w:rsidR="00903066">
        <w:t xml:space="preserve">Greece is a member of the European Union and thus obliged to implement the GHS. </w:t>
      </w:r>
      <w:r w:rsidR="007D68AA">
        <w:t>Albania, Georgia and Bosnia and Herzegovina are European countries with aspiration to increase collaboration with the European Union</w:t>
      </w:r>
      <w:r w:rsidR="002F573B">
        <w:t>, and where GHS implementation is part of a legislative alignment that will support the accession process</w:t>
      </w:r>
      <w:r w:rsidR="007D68AA">
        <w:t xml:space="preserve">. </w:t>
      </w:r>
      <w:r w:rsidR="002F573B">
        <w:t>An aspiration to join a community may have a broad political support in a country and pull together available resources needed in several topic ar</w:t>
      </w:r>
      <w:r w:rsidR="00D44931">
        <w:t>eas for preparing the accession. This</w:t>
      </w:r>
      <w:r w:rsidR="002F573B">
        <w:t xml:space="preserve"> has been seen earlier for e.g. Montreal Protocol implementation </w:t>
      </w:r>
      <w:r w:rsidR="00D44931">
        <w:t>where</w:t>
      </w:r>
      <w:r w:rsidR="002F573B">
        <w:t xml:space="preserve"> accession to the EU served as an important motivating factor for several </w:t>
      </w:r>
      <w:r w:rsidR="002F573B" w:rsidRPr="003A56EF">
        <w:rPr>
          <w:szCs w:val="20"/>
        </w:rPr>
        <w:t xml:space="preserve">countries </w:t>
      </w:r>
      <w:r w:rsidR="002F573B" w:rsidRPr="003A56EF">
        <w:rPr>
          <w:szCs w:val="20"/>
        </w:rPr>
        <w:fldChar w:fldCharType="begin"/>
      </w:r>
      <w:ins w:id="639" w:author="Linn Persson" w:date="2017-10-31T17:04:00Z">
        <w:r w:rsidR="00BF2E48">
          <w:rPr>
            <w:szCs w:val="20"/>
          </w:rPr>
          <w:instrText xml:space="preserve"> ADDIN ZOTERO_ITEM CSL_CITATION {"citationID":"auo7asr4aq","properties":{"formattedCitation":"[51]","plainCitation":"[51]"},"citationItems":[{"id":2615,"uris":["http://zotero.org/users/local/NS0ay0E0/items/4BP7NB24"],"uri":["http://zotero.org/users/local/NS0ay0E0/items/4BP7NB24"],"itemData":{"id":2615,"type":"article","title":"Swedish bilateral programme under the Montreal Protocol. Summary of programme activties 1999-2008. Project report, Stockholm Environment Institute.","author":[{"family":"SEI","given":""}],"issued":{"date-parts":[["2008"]]}}}],"schema":"https://github.com/citation-style-language/schema/raw/master/csl-citation.json"} </w:instrText>
        </w:r>
      </w:ins>
      <w:del w:id="640" w:author="Linn Persson" w:date="2017-10-31T15:37:00Z">
        <w:r w:rsidR="002F573B" w:rsidDel="00E70A57">
          <w:rPr>
            <w:szCs w:val="20"/>
          </w:rPr>
          <w:delInstrText xml:space="preserve"> ADDIN ZOTERO_ITEM CSL_CITATION {"citationID":"auo7asr4aq","properties":{"formattedCitation":"[58]","plainCitation":"[58]"},"citationItems":[{"id":2615,"uris":["http://zotero.org/users/local/NS0ay0E0/items/4BP7NB24"],"uri":["http://zotero.org/users/local/NS0ay0E0/items/4BP7NB24"],"itemData":{"id":2615,"type":"article","title":"Swedish bilateral programme under the Montreal Protocol. Summary of programme activties 1999-2008. Project report, Stockholm Environment Institute.","author":[{"family":"SEI","given":""}],"issued":{"date-parts":[["2008"]]}}}],"schema":"https://github.com/citation-style-language/schema/raw/master/csl-citation.json"} </w:delInstrText>
        </w:r>
      </w:del>
      <w:r w:rsidR="002F573B" w:rsidRPr="003A56EF">
        <w:rPr>
          <w:szCs w:val="20"/>
        </w:rPr>
        <w:fldChar w:fldCharType="separate"/>
      </w:r>
      <w:ins w:id="641" w:author="Linn Persson" w:date="2017-10-31T17:04:00Z">
        <w:r w:rsidR="00BF2E48" w:rsidRPr="00BF2E48">
          <w:t>[51]</w:t>
        </w:r>
      </w:ins>
      <w:del w:id="642" w:author="Linn Persson" w:date="2017-10-31T15:37:00Z">
        <w:r w:rsidR="002F573B" w:rsidRPr="00BF2E48" w:rsidDel="00E70A57">
          <w:delText>[58]</w:delText>
        </w:r>
      </w:del>
      <w:r w:rsidR="002F573B" w:rsidRPr="003A56EF">
        <w:rPr>
          <w:szCs w:val="20"/>
        </w:rPr>
        <w:fldChar w:fldCharType="end"/>
      </w:r>
      <w:r w:rsidR="002F573B" w:rsidRPr="003A56EF">
        <w:rPr>
          <w:szCs w:val="20"/>
        </w:rPr>
        <w:t xml:space="preserve">. </w:t>
      </w:r>
      <w:r w:rsidR="00C83827">
        <w:t xml:space="preserve">Four other countries, Armenia, Kazakhstan, Belarus </w:t>
      </w:r>
      <w:r w:rsidR="007D68AA">
        <w:t xml:space="preserve">and the Kyrgyz Republic have decided to introduce joint legislation implementing GHS as part of the Eurasian Economic Union (EAEU). </w:t>
      </w:r>
      <w:r w:rsidR="00705304">
        <w:t>Mexico is another example</w:t>
      </w:r>
      <w:r w:rsidR="00D44931">
        <w:t>,</w:t>
      </w:r>
      <w:r w:rsidR="00705304">
        <w:t xml:space="preserve"> and here it is not unlikely that the collaboration within the </w:t>
      </w:r>
      <w:r w:rsidR="002F573B">
        <w:t xml:space="preserve">North American Free Trade Agreement (NAFTA) has played a role as a motivational factor for Mexico, </w:t>
      </w:r>
      <w:r w:rsidR="00D44931">
        <w:t>aligning</w:t>
      </w:r>
      <w:r w:rsidR="002F573B">
        <w:t xml:space="preserve"> the GHS requirements for the workplace with the US and Canada. </w:t>
      </w:r>
      <w:r w:rsidR="00C83827">
        <w:t>In all these cases, collected data suggest that the aspiration to join, or the membership in, a regional trade organization, may play the role of a powerful “pull factor” for GHS implementation.</w:t>
      </w:r>
    </w:p>
    <w:p w14:paraId="0B7336A7" w14:textId="4EFAC1D3" w:rsidR="00514B2A" w:rsidRPr="005774E4" w:rsidRDefault="00514B2A" w:rsidP="00FE08AA">
      <w:pPr>
        <w:pStyle w:val="MDPI31text"/>
      </w:pPr>
      <w:commentRangeStart w:id="643"/>
      <w:ins w:id="644" w:author="Linn Persson" w:date="2017-10-31T15:18:00Z">
        <w:r>
          <w:t xml:space="preserve">In this context, it </w:t>
        </w:r>
      </w:ins>
      <w:ins w:id="645" w:author="Linn Persson" w:date="2017-10-31T15:31:00Z">
        <w:r w:rsidR="00D97F34">
          <w:t>is also</w:t>
        </w:r>
      </w:ins>
      <w:ins w:id="646" w:author="Linn Persson" w:date="2017-10-31T15:18:00Z">
        <w:r>
          <w:t xml:space="preserve"> important to point out that the European Unio</w:t>
        </w:r>
        <w:r w:rsidR="00E70A57">
          <w:t xml:space="preserve">n with </w:t>
        </w:r>
      </w:ins>
      <w:ins w:id="647" w:author="Linn Persson" w:date="2017-10-31T15:32:00Z">
        <w:r w:rsidR="00E70A57">
          <w:t xml:space="preserve">its joint chemicals regulations including full legal GHS implementation </w:t>
        </w:r>
      </w:ins>
      <w:ins w:id="648" w:author="Linn Persson" w:date="2017-10-31T15:18:00Z">
        <w:r>
          <w:t>constitute</w:t>
        </w:r>
      </w:ins>
      <w:ins w:id="649" w:author="Linn Persson" w:date="2017-10-31T15:32:00Z">
        <w:r w:rsidR="00E70A57">
          <w:t xml:space="preserve"> a special case</w:t>
        </w:r>
      </w:ins>
      <w:ins w:id="650" w:author="Linn Persson" w:date="2017-10-31T15:18:00Z">
        <w:r w:rsidR="00E70A57">
          <w:t xml:space="preserve"> with n</w:t>
        </w:r>
      </w:ins>
      <w:ins w:id="651" w:author="Linn Persson" w:date="2017-10-31T15:33:00Z">
        <w:r w:rsidR="00E70A57">
          <w:t xml:space="preserve">o other comparable regional organization. The EU has a history of </w:t>
        </w:r>
      </w:ins>
      <w:ins w:id="652" w:author="Linn Persson" w:date="2017-10-31T15:34:00Z">
        <w:r w:rsidR="00E70A57">
          <w:t>setting mandatory and high environmental standards</w:t>
        </w:r>
      </w:ins>
      <w:ins w:id="653" w:author="Linn Persson" w:date="2017-10-31T15:35:00Z">
        <w:r w:rsidR="00E70A57">
          <w:t xml:space="preserve"> in a global comparison</w:t>
        </w:r>
      </w:ins>
      <w:ins w:id="654" w:author="Linn Persson" w:date="2017-10-31T15:36:00Z">
        <w:r w:rsidR="00E70A57">
          <w:t>, with EU regulations also mandating the sub-national level</w:t>
        </w:r>
      </w:ins>
      <w:ins w:id="655" w:author="Linn Persson" w:date="2017-10-31T15:37:00Z">
        <w:r w:rsidR="00E70A57">
          <w:t xml:space="preserve"> </w:t>
        </w:r>
        <w:r w:rsidR="00E70A57">
          <w:fldChar w:fldCharType="begin"/>
        </w:r>
      </w:ins>
      <w:ins w:id="656" w:author="Linn Persson" w:date="2017-10-31T17:04:00Z">
        <w:r w:rsidR="00BF2E48">
          <w:instrText xml:space="preserve"> ADDIN ZOTERO_ITEM CSL_CITATION {"citationID":"arehri6nn2","properties":{"formattedCitation":"[52]","plainCitation":"[52]"},"citationItems":[{"id":2632,"uris":["http://zotero.org/users/local/NS0ay0E0/items/CAHCBWZ6"],"uri":["http://zotero.org/users/local/NS0ay0E0/items/CAHCBWZ6"],"itemData":{"id":2632,"type":"book","title":"European Union and environmental governance","collection-title":"Routledge global institutions series","publisher":"Routledge","publisher-place":"Abingdon, Oxon ; New York, NY","number-of-pages":"167","source":"Library of Congress ISBN","event-place":"Abingdon, Oxon ; New York, NY","abstract":"\"Over the past five decades, the European Union (EU) has developed into the most legally and politically authoritative regional organization in the world, wielding significant influence across a wide range of issue areas. European Union and Environmental Governance focuses on the growing global role of EU environmental and sustainable development policies in Europe and around the world. Written in a concise and accessible manner, this book introduces and examines the major European and global environmental issues, debates, and policies and provides a critical, evidence-based evaluation of the achievements and shortcomings to date in EU environmental and sustainability governance. Providing both an historical overview and a discussion of the major future legal, political and economic challenges to the realization of EU goals related to better environmental governance, the authors offer a comprehensive introduction to this key issue. This book will be useful reading for students of global environmental politics, comparative environmental politics and policy, international organizations, European politics, and environmental studies. \"--","ISBN":"978-0-415-62881-5","call-number":"GE190.E85 S45 2015","author":[{"family":"Selin","given":"Henrik"},{"family":"VanDeveer","given":"Stacy D."}],"issued":{"date-parts":[["2015"]]}}}],"schema":"https://github.com/citation-style-language/schema/raw/master/csl-citation.json"} </w:instrText>
        </w:r>
      </w:ins>
      <w:r w:rsidR="00E70A57">
        <w:fldChar w:fldCharType="separate"/>
      </w:r>
      <w:ins w:id="657" w:author="Linn Persson" w:date="2017-10-31T17:04:00Z">
        <w:r w:rsidR="00BF2E48" w:rsidRPr="00BF2E48">
          <w:t>[52]</w:t>
        </w:r>
      </w:ins>
      <w:ins w:id="658" w:author="Linn Persson" w:date="2017-10-31T15:37:00Z">
        <w:r w:rsidR="00E70A57">
          <w:fldChar w:fldCharType="end"/>
        </w:r>
      </w:ins>
      <w:ins w:id="659" w:author="Linn Persson" w:date="2017-10-31T15:34:00Z">
        <w:r w:rsidR="00E70A57">
          <w:t>.</w:t>
        </w:r>
      </w:ins>
      <w:ins w:id="660" w:author="Linn Persson" w:date="2017-10-31T15:36:00Z">
        <w:r w:rsidR="00E70A57">
          <w:t xml:space="preserve"> </w:t>
        </w:r>
      </w:ins>
      <w:ins w:id="661" w:author="Linn Persson" w:date="2017-10-31T15:37:00Z">
        <w:r w:rsidR="000668E2">
          <w:t xml:space="preserve">The </w:t>
        </w:r>
      </w:ins>
      <w:ins w:id="662" w:author="Linn Persson" w:date="2017-10-31T15:38:00Z">
        <w:r w:rsidR="000668E2">
          <w:t xml:space="preserve">EU member states, at this moment in time 28, make out the majority of the </w:t>
        </w:r>
      </w:ins>
      <w:ins w:id="663" w:author="Linn Persson" w:date="2017-10-31T15:39:00Z">
        <w:r w:rsidR="000668E2">
          <w:t xml:space="preserve">50 </w:t>
        </w:r>
      </w:ins>
      <w:ins w:id="664" w:author="Linn Persson" w:date="2017-10-31T15:38:00Z">
        <w:r w:rsidR="000668E2">
          <w:t>countries with full legal GHS implementation in this study</w:t>
        </w:r>
      </w:ins>
      <w:ins w:id="665" w:author="Linn Persson" w:date="2017-10-31T15:39:00Z">
        <w:r w:rsidR="000668E2">
          <w:t xml:space="preserve">. </w:t>
        </w:r>
      </w:ins>
      <w:ins w:id="666" w:author="Linn Persson" w:date="2017-10-31T15:40:00Z">
        <w:r w:rsidR="000668E2">
          <w:t>In addition, as noted above, the EU also influences other countries outside the E</w:t>
        </w:r>
      </w:ins>
      <w:ins w:id="667" w:author="Linn Persson" w:date="2017-10-31T15:41:00Z">
        <w:r w:rsidR="000668E2">
          <w:t xml:space="preserve">U which may increase these countries motivation to implement GHS. </w:t>
        </w:r>
      </w:ins>
      <w:ins w:id="668" w:author="Linn Persson" w:date="2017-10-31T15:42:00Z">
        <w:r w:rsidR="00C60568">
          <w:t xml:space="preserve">EU may thus have influenced the global implementation </w:t>
        </w:r>
      </w:ins>
      <w:ins w:id="669" w:author="Linn Persson" w:date="2017-10-31T15:43:00Z">
        <w:r w:rsidR="00C60568">
          <w:t xml:space="preserve">pattern mapped in this study in a way that may not be completely transparent in the presented indicators. </w:t>
        </w:r>
        <w:commentRangeEnd w:id="643"/>
        <w:r w:rsidR="00C60568">
          <w:rPr>
            <w:rStyle w:val="CommentReference"/>
            <w:rFonts w:ascii="Times New Roman" w:hAnsi="Times New Roman"/>
            <w:snapToGrid/>
            <w:lang w:bidi="ar-SA"/>
          </w:rPr>
          <w:commentReference w:id="643"/>
        </w:r>
      </w:ins>
    </w:p>
    <w:p w14:paraId="337D1397" w14:textId="017AF423" w:rsidR="00CC654C" w:rsidRDefault="000668E2" w:rsidP="00FE08AA">
      <w:pPr>
        <w:pStyle w:val="MDPI31text"/>
      </w:pPr>
      <w:ins w:id="670" w:author="Linn Persson" w:date="2017-10-31T15:41:00Z">
        <w:r>
          <w:t xml:space="preserve">Going back to the list of “unexpected implementers”, </w:t>
        </w:r>
      </w:ins>
      <w:r w:rsidR="00020F66" w:rsidRPr="003A56EF">
        <w:t xml:space="preserve">Zambia is </w:t>
      </w:r>
      <w:del w:id="671" w:author="Linn Persson" w:date="2017-10-31T15:42:00Z">
        <w:r w:rsidR="00940F0B" w:rsidDel="000668E2">
          <w:delText xml:space="preserve">also on </w:delText>
        </w:r>
      </w:del>
      <w:del w:id="672" w:author="Linn Persson" w:date="2017-10-31T15:41:00Z">
        <w:r w:rsidR="00940F0B" w:rsidDel="000668E2">
          <w:delText>th</w:delText>
        </w:r>
        <w:r w:rsidR="00D44931" w:rsidDel="000668E2">
          <w:delText>e</w:delText>
        </w:r>
        <w:r w:rsidR="00940F0B" w:rsidDel="000668E2">
          <w:delText xml:space="preserve"> list </w:delText>
        </w:r>
        <w:r w:rsidR="002F573B" w:rsidDel="000668E2">
          <w:delText xml:space="preserve">of “unexpected implementers” </w:delText>
        </w:r>
      </w:del>
      <w:del w:id="673" w:author="Linn Persson" w:date="2017-10-31T15:42:00Z">
        <w:r w:rsidR="00940F0B" w:rsidDel="0028362F">
          <w:delText xml:space="preserve">and is </w:delText>
        </w:r>
      </w:del>
      <w:r w:rsidR="00020F66" w:rsidRPr="003A56EF">
        <w:t>one of only two countries in the African region that have implemented th</w:t>
      </w:r>
      <w:r w:rsidR="006431DB" w:rsidRPr="003A56EF">
        <w:t>e GHS</w:t>
      </w:r>
      <w:r w:rsidR="006E47CD">
        <w:t xml:space="preserve"> in national legislation</w:t>
      </w:r>
      <w:r w:rsidR="00940F0B">
        <w:t>. H</w:t>
      </w:r>
      <w:r w:rsidR="006431DB" w:rsidRPr="003A56EF">
        <w:t>ere</w:t>
      </w:r>
      <w:r w:rsidR="00020F66" w:rsidRPr="003A56EF">
        <w:t xml:space="preserve"> it seems </w:t>
      </w:r>
      <w:r w:rsidR="00940F0B">
        <w:t xml:space="preserve">that </w:t>
      </w:r>
      <w:r w:rsidR="00020F66" w:rsidRPr="003A56EF">
        <w:t xml:space="preserve">sustained capacity building and donor support for the GHS implementation have served as </w:t>
      </w:r>
      <w:r w:rsidR="00940F0B">
        <w:t>a</w:t>
      </w:r>
      <w:r w:rsidR="00020F66" w:rsidRPr="003A56EF">
        <w:t xml:space="preserve"> factor of importance. Zambia has received support from UNITAR under the </w:t>
      </w:r>
      <w:r w:rsidR="005C1ADD" w:rsidRPr="003A56EF">
        <w:t xml:space="preserve">SAICM Quick Start Program (QSP) </w:t>
      </w:r>
      <w:r w:rsidR="005C1ADD" w:rsidRPr="003A56EF">
        <w:fldChar w:fldCharType="begin"/>
      </w:r>
      <w:ins w:id="674" w:author="Linn Persson" w:date="2017-10-31T17:04:00Z">
        <w:r w:rsidR="00BF2E48">
          <w:instrText xml:space="preserve"> ADDIN ZOTERO_ITEM CSL_CITATION {"citationID":"a29cpln03go","properties":{"formattedCitation":"[53]","plainCitation":"[53]"},"citationItems":[{"id":2602,"uris":["http://zotero.org/users/local/NS0ay0E0/items/BDZFDFEH"],"uri":["http://zotero.org/users/local/NS0ay0E0/items/BDZFDFEH"],"itemData":{"id":2602,"type":"article","title":"Decision adopted on 6 February 2006 by the International Conference on Chemicals Management at its first session, Dubai, United Arab Emirates, 4-6 February 2006. International Conference on Chemicals Management (ICCM). http://www.saicm.org/Portals/12/Documents/ICCM%20decision%20I.4%20QSP%20Eng.pdf (accessed 15 June 2017)","author":[{"family":"ICCM","given":""}],"issued":{"date-parts":[["2006"]]}}}],"schema":"https://github.com/citation-style-language/schema/raw/master/csl-citation.json"} </w:instrText>
        </w:r>
      </w:ins>
      <w:del w:id="675" w:author="Linn Persson" w:date="2017-10-31T15:37:00Z">
        <w:r w:rsidR="00363BB3" w:rsidDel="00E70A57">
          <w:delInstrText xml:space="preserve"> ADDIN ZOTERO_ITEM CSL_CITATION {"citationID":"a29cpln03go","properties":{"formattedCitation":"[59]","plainCitation":"[59]"},"citationItems":[{"id":2602,"uris":["http://zotero.org/users/local/NS0ay0E0/items/BDZFDFEH"],"uri":["http://zotero.org/users/local/NS0ay0E0/items/BDZFDFEH"],"itemData":{"id":2602,"type":"article","title":"Decision adopted on 6 February 2006 by the International Conference on Chemicals Management at its first session, Dubai, United Arab Emirates, 4-6 February 2006. International Conference on Chemicals Management (ICCM). http://www.saicm.org/Portals/12/Documents/ICCM%20decision%20I.4%20QSP%20Eng.pdf (accessed 15 June 2017)","author":[{"family":"ICCM","given":""}],"issued":{"date-parts":[["2006"]]}}}],"schema":"https://github.com/citation-style-language/schema/raw/master/csl-citation.json"} </w:delInstrText>
        </w:r>
      </w:del>
      <w:r w:rsidR="005C1ADD" w:rsidRPr="003A56EF">
        <w:fldChar w:fldCharType="separate"/>
      </w:r>
      <w:ins w:id="676" w:author="Linn Persson" w:date="2017-10-31T17:04:00Z">
        <w:r w:rsidR="00BF2E48" w:rsidRPr="00BF2E48">
          <w:t>[53]</w:t>
        </w:r>
      </w:ins>
      <w:del w:id="677" w:author="Linn Persson" w:date="2017-10-31T15:37:00Z">
        <w:r w:rsidR="00363BB3" w:rsidRPr="00BF2E48" w:rsidDel="00E70A57">
          <w:delText>[59]</w:delText>
        </w:r>
      </w:del>
      <w:r w:rsidR="005C1ADD" w:rsidRPr="003A56EF">
        <w:fldChar w:fldCharType="end"/>
      </w:r>
      <w:r w:rsidR="00020F66" w:rsidRPr="003A56EF">
        <w:t xml:space="preserve"> and other donors according to interviews and data collection</w:t>
      </w:r>
      <w:r w:rsidR="009B5040">
        <w:rPr>
          <w:rStyle w:val="FootnoteReference"/>
        </w:rPr>
        <w:footnoteReference w:id="7"/>
      </w:r>
      <w:r w:rsidR="00020F66" w:rsidRPr="003A56EF">
        <w:t xml:space="preserve">. </w:t>
      </w:r>
      <w:r w:rsidR="003A56EF">
        <w:t xml:space="preserve">It can thus be concluded that </w:t>
      </w:r>
      <w:r w:rsidR="00D44931">
        <w:t xml:space="preserve">sustained </w:t>
      </w:r>
      <w:r w:rsidR="003A56EF">
        <w:t xml:space="preserve">capacity building and partnering with donor countries can result in countries with low capacity to implement GHS. </w:t>
      </w:r>
    </w:p>
    <w:p w14:paraId="7F1D86A8" w14:textId="70D99772" w:rsidR="00CC654C" w:rsidRDefault="008E7333" w:rsidP="00FE08AA">
      <w:pPr>
        <w:pStyle w:val="MDPI31text"/>
      </w:pPr>
      <w:r w:rsidRPr="00915EDE">
        <w:t>Indeed</w:t>
      </w:r>
      <w:r w:rsidR="005C1ADD" w:rsidRPr="00915EDE">
        <w:t>,</w:t>
      </w:r>
      <w:r w:rsidRPr="00915EDE">
        <w:t xml:space="preserve"> the need for capacity building and awareness raising for successful </w:t>
      </w:r>
      <w:r w:rsidR="005C1ADD" w:rsidRPr="00915EDE">
        <w:t>GHS implementation in low income countries has been long standing on the agenda</w:t>
      </w:r>
      <w:r w:rsidR="00D102AB">
        <w:t xml:space="preserve"> of international </w:t>
      </w:r>
      <w:r w:rsidR="00D102AB">
        <w:lastRenderedPageBreak/>
        <w:t>collaboration</w:t>
      </w:r>
      <w:r w:rsidR="00946F52">
        <w:t>,</w:t>
      </w:r>
      <w:r w:rsidR="005C1ADD" w:rsidRPr="00915EDE">
        <w:t xml:space="preserve"> for instance </w:t>
      </w:r>
      <w:r w:rsidR="00C03721">
        <w:t xml:space="preserve">through the </w:t>
      </w:r>
      <w:r w:rsidR="00D300E2">
        <w:t xml:space="preserve">Global partnership for capacity building to implement the GHS </w:t>
      </w:r>
      <w:r w:rsidR="00D300E2">
        <w:fldChar w:fldCharType="begin"/>
      </w:r>
      <w:ins w:id="678" w:author="Linn Persson" w:date="2017-10-31T17:04:00Z">
        <w:r w:rsidR="00BF2E48">
          <w:instrText xml:space="preserve"> ADDIN ZOTERO_ITEM CSL_CITATION {"citationID":"a19a1jtman0","properties":{"formattedCitation":"[54]","plainCitation":"[54]"},"citationItems":[{"id":2372,"uris":["http://zotero.org/users/local/NS0ay0E0/items/B5N9DJ6S"],"uri":["http://zotero.org/users/local/NS0ay0E0/items/B5N9DJ6S"],"itemData":{"id":2372,"type":"article","title":"The GHS and Global Partnership: a success story from Rio to Rio. WSSD Global Partnership for Capacity Building to Implement the GLobally Hamonised System of Classification and Labelling of Chemicals (GHS). http://www.oecd.org/chemicalsafety/risk-management/50500627.pdf (accessed 28 June 2016)","author":[{"family":"UNITAR, OECD and ILO","given":""}],"issued":{"date-parts":[["2012"]]}}}],"schema":"https://github.com/citation-style-language/schema/raw/master/csl-citation.json"} </w:instrText>
        </w:r>
      </w:ins>
      <w:del w:id="679" w:author="Linn Persson" w:date="2017-10-31T15:37:00Z">
        <w:r w:rsidR="00CC654C" w:rsidDel="00E70A57">
          <w:delInstrText xml:space="preserve"> ADDIN ZOTERO_ITEM CSL_CITATION {"citationID":"a19a1jtman0","properties":{"formattedCitation":"[60]","plainCitation":"[60]"},"citationItems":[{"id":2372,"uris":["http://zotero.org/users/local/NS0ay0E0/items/B5N9DJ6S"],"uri":["http://zotero.org/users/local/NS0ay0E0/items/B5N9DJ6S"],"itemData":{"id":2372,"type":"article","title":"The GHS and Global Partnership: a success story from Rio to Rio. WSSD Global Partnership for Capacity Building to Implement the GLobally Hamonised System of Classification and Labelling of Chemicals (GHS). http://www.oecd.org/chemicalsafety/risk-management/50500627.pdf (accessed 28 June 2016)","author":[{"family":"UNITAR, OECD and ILO","given":""}],"issued":{"date-parts":[["2012"]]}}}],"schema":"https://github.com/citation-style-language/schema/raw/master/csl-citation.json"} </w:delInstrText>
        </w:r>
      </w:del>
      <w:r w:rsidR="00D300E2">
        <w:fldChar w:fldCharType="separate"/>
      </w:r>
      <w:ins w:id="680" w:author="Linn Persson" w:date="2017-10-31T17:04:00Z">
        <w:r w:rsidR="00BF2E48" w:rsidRPr="00BF2E48">
          <w:t>[54]</w:t>
        </w:r>
      </w:ins>
      <w:del w:id="681" w:author="Linn Persson" w:date="2017-10-31T15:37:00Z">
        <w:r w:rsidR="00CC654C" w:rsidRPr="00BF2E48" w:rsidDel="00E70A57">
          <w:delText>[60]</w:delText>
        </w:r>
      </w:del>
      <w:r w:rsidR="00D300E2">
        <w:fldChar w:fldCharType="end"/>
      </w:r>
      <w:r w:rsidR="00D300E2">
        <w:t xml:space="preserve"> and </w:t>
      </w:r>
      <w:r w:rsidR="005C1ADD" w:rsidRPr="00915EDE">
        <w:t xml:space="preserve">in the </w:t>
      </w:r>
      <w:r w:rsidR="00D300E2">
        <w:t xml:space="preserve">continued </w:t>
      </w:r>
      <w:r w:rsidR="005C1ADD" w:rsidRPr="00915EDE">
        <w:t>SAICM proc</w:t>
      </w:r>
      <w:r w:rsidR="00D300E2">
        <w:t>ess. A</w:t>
      </w:r>
      <w:r w:rsidR="005C1ADD" w:rsidRPr="00915EDE">
        <w:t xml:space="preserve">mong the projects funded under the SAICM QSP </w:t>
      </w:r>
      <w:r w:rsidR="00716CFF" w:rsidRPr="00915EDE">
        <w:t xml:space="preserve">several </w:t>
      </w:r>
      <w:r w:rsidR="005C1ADD" w:rsidRPr="00915EDE">
        <w:t xml:space="preserve">have focused on GHS implementation. Some of these projects are still ongoing, </w:t>
      </w:r>
      <w:r w:rsidR="00D102AB">
        <w:t xml:space="preserve">and </w:t>
      </w:r>
      <w:r w:rsidR="005C1ADD" w:rsidRPr="00915EDE">
        <w:t xml:space="preserve">it is still </w:t>
      </w:r>
      <w:r w:rsidR="00D102AB">
        <w:t xml:space="preserve">therefor </w:t>
      </w:r>
      <w:r w:rsidR="005C1ADD" w:rsidRPr="00915EDE">
        <w:t xml:space="preserve">early to assess the overall success of these efforts. However, </w:t>
      </w:r>
      <w:r w:rsidR="00F73139" w:rsidRPr="00915EDE">
        <w:t>interview</w:t>
      </w:r>
      <w:r w:rsidR="005F692F">
        <w:t>ee</w:t>
      </w:r>
      <w:r w:rsidR="00F73139" w:rsidRPr="00915EDE">
        <w:t>s</w:t>
      </w:r>
      <w:r w:rsidR="005F692F">
        <w:t xml:space="preserve"> have noted</w:t>
      </w:r>
      <w:r w:rsidR="00F73139" w:rsidRPr="00915EDE">
        <w:t xml:space="preserve"> that the limited time frame of the QSP projects is </w:t>
      </w:r>
      <w:r w:rsidR="00870787">
        <w:t xml:space="preserve">generally </w:t>
      </w:r>
      <w:r w:rsidR="00F73139" w:rsidRPr="00915EDE">
        <w:t xml:space="preserve">not sufficient to render support to a country to follow through to actual </w:t>
      </w:r>
      <w:r w:rsidR="00716CFF" w:rsidRPr="00915EDE">
        <w:t xml:space="preserve">GHS </w:t>
      </w:r>
      <w:r w:rsidR="00F73139" w:rsidRPr="00915EDE">
        <w:t>implementation</w:t>
      </w:r>
      <w:r w:rsidR="002C39D3">
        <w:t xml:space="preserve"> in legislation</w:t>
      </w:r>
      <w:r w:rsidR="00F73139" w:rsidRPr="00915EDE">
        <w:t xml:space="preserve">. </w:t>
      </w:r>
    </w:p>
    <w:p w14:paraId="3614D7B5" w14:textId="59CF3FBA" w:rsidR="00CC654C" w:rsidRDefault="00F73139" w:rsidP="00FE08AA">
      <w:pPr>
        <w:pStyle w:val="MDPI31text"/>
      </w:pPr>
      <w:r w:rsidRPr="00915EDE">
        <w:t>This conclusion is supported by the findings of the evaluation of the SAICM QSP</w:t>
      </w:r>
      <w:r w:rsidR="001510D4" w:rsidRPr="00915EDE">
        <w:t xml:space="preserve"> </w:t>
      </w:r>
      <w:r w:rsidR="001510D4" w:rsidRPr="00915EDE">
        <w:fldChar w:fldCharType="begin"/>
      </w:r>
      <w:ins w:id="682" w:author="Linn Persson" w:date="2017-10-31T17:04:00Z">
        <w:r w:rsidR="00BF2E48">
          <w:instrText xml:space="preserve"> ADDIN ZOTERO_ITEM CSL_CITATION {"citationID":"a2md32viour","properties":{"formattedCitation":"[55]","plainCitation":"[55]"},"citationItems":[{"id":2611,"uris":["http://zotero.org/users/local/NS0ay0E0/items/8M3HJXGU"],"uri":["http://zotero.org/users/local/NS0ay0E0/items/8M3HJXGU"],"itemData":{"id":2611,"type":"article","title":"Impact evaluation of the Quick Start Programme. SAICM/ICCM.4/INF/5.","author":[{"family":"UNEP","given":""}],"issued":{"date-parts":[["2015"]]}}}],"schema":"https://github.com/citation-style-language/schema/raw/master/csl-citation.json"} </w:instrText>
        </w:r>
      </w:ins>
      <w:del w:id="683" w:author="Linn Persson" w:date="2017-10-31T15:37:00Z">
        <w:r w:rsidR="00CC654C" w:rsidDel="00E70A57">
          <w:delInstrText xml:space="preserve"> ADDIN ZOTERO_ITEM CSL_CITATION {"citationID":"a2md32viour","properties":{"formattedCitation":"[61]","plainCitation":"[61]"},"citationItems":[{"id":2611,"uris":["http://zotero.org/users/local/NS0ay0E0/items/8M3HJXGU"],"uri":["http://zotero.org/users/local/NS0ay0E0/items/8M3HJXGU"],"itemData":{"id":2611,"type":"article","title":"Impact evaluation of the Quick Start Programme. SAICM/ICCM.4/INF/5.","author":[{"family":"UNEP","given":""}],"issued":{"date-parts":[["2015"]]}}}],"schema":"https://github.com/citation-style-language/schema/raw/master/csl-citation.json"} </w:delInstrText>
        </w:r>
      </w:del>
      <w:r w:rsidR="001510D4" w:rsidRPr="00915EDE">
        <w:fldChar w:fldCharType="separate"/>
      </w:r>
      <w:ins w:id="684" w:author="Linn Persson" w:date="2017-10-31T17:04:00Z">
        <w:r w:rsidR="00BF2E48" w:rsidRPr="00BF2E48">
          <w:t>[55]</w:t>
        </w:r>
      </w:ins>
      <w:del w:id="685" w:author="Linn Persson" w:date="2017-10-31T15:37:00Z">
        <w:r w:rsidR="00CC654C" w:rsidRPr="00BF2E48" w:rsidDel="00E70A57">
          <w:delText>[61]</w:delText>
        </w:r>
      </w:del>
      <w:r w:rsidR="001510D4" w:rsidRPr="00915EDE">
        <w:fldChar w:fldCharType="end"/>
      </w:r>
      <w:r w:rsidR="00BE4CA4" w:rsidRPr="00915EDE">
        <w:t>, which notes that the QSP projects, although having achieved results in many countries could be improved at various points</w:t>
      </w:r>
      <w:r w:rsidR="001510D4" w:rsidRPr="00915EDE">
        <w:t xml:space="preserve">. This </w:t>
      </w:r>
      <w:r w:rsidR="00BE4CA4" w:rsidRPr="00915EDE">
        <w:t xml:space="preserve">includes </w:t>
      </w:r>
      <w:r w:rsidR="004225D8">
        <w:t xml:space="preserve">a </w:t>
      </w:r>
      <w:r w:rsidR="002C39D3">
        <w:t>clearer</w:t>
      </w:r>
      <w:r w:rsidR="00BE4CA4" w:rsidRPr="00915EDE">
        <w:t xml:space="preserve"> focus on building national capacity (if possible avoiding international consultants in favor of national), that can be sustained also after the project is finalized. A follow-up mechanism of clear (and not too many) targets to reach in the years after project completion, as well as increased attention to long term financing of activities, could help not to lose the momentum created by the project</w:t>
      </w:r>
      <w:r w:rsidR="000A6B9B" w:rsidRPr="00915EDE">
        <w:t xml:space="preserve">. In addition, the evaluation concludes that another key issue is that projects have not always been designed for the specific needs of a specific country to the extent </w:t>
      </w:r>
      <w:r w:rsidR="007F1F6A">
        <w:t>required</w:t>
      </w:r>
      <w:r w:rsidR="000A6B9B" w:rsidRPr="00915EDE">
        <w:t xml:space="preserve">. </w:t>
      </w:r>
      <w:r w:rsidR="00870787">
        <w:t xml:space="preserve">Thus, for GHS implementation capacity, as for all other capacity building, interventions have to be carefully designed </w:t>
      </w:r>
      <w:r w:rsidR="004225D8">
        <w:t xml:space="preserve">for the specific context </w:t>
      </w:r>
      <w:r w:rsidR="00870787">
        <w:t xml:space="preserve">in order to achieve the expected outcome. The evaluation </w:t>
      </w:r>
      <w:r w:rsidR="000A6B9B" w:rsidRPr="00915EDE">
        <w:t xml:space="preserve">also noted that for many countries, the chemicals agenda cannot </w:t>
      </w:r>
      <w:r w:rsidR="002C39D3">
        <w:t xml:space="preserve">always </w:t>
      </w:r>
      <w:r w:rsidR="000A6B9B" w:rsidRPr="00915EDE">
        <w:t>compete with other pressing priorities</w:t>
      </w:r>
      <w:r w:rsidR="004225D8">
        <w:t xml:space="preserve"> in final decisions on distribution of resources in the </w:t>
      </w:r>
      <w:r w:rsidR="002C39D3">
        <w:t xml:space="preserve">national </w:t>
      </w:r>
      <w:r w:rsidR="004225D8">
        <w:t>administration</w:t>
      </w:r>
      <w:r w:rsidR="00015DD9" w:rsidRPr="00915EDE">
        <w:t xml:space="preserve"> </w:t>
      </w:r>
      <w:r w:rsidR="00015DD9" w:rsidRPr="00915EDE">
        <w:fldChar w:fldCharType="begin"/>
      </w:r>
      <w:ins w:id="686" w:author="Linn Persson" w:date="2017-10-31T17:04:00Z">
        <w:r w:rsidR="00BF2E48">
          <w:instrText xml:space="preserve"> ADDIN ZOTERO_ITEM CSL_CITATION {"citationID":"mQdDkQ3v","properties":{"formattedCitation":"[55]","plainCitation":"[55]"},"citationItems":[{"id":2611,"uris":["http://zotero.org/users/local/NS0ay0E0/items/8M3HJXGU"],"uri":["http://zotero.org/users/local/NS0ay0E0/items/8M3HJXGU"],"itemData":{"id":2611,"type":"article","title":"Impact evaluation of the Quick Start Programme. SAICM/ICCM.4/INF/5.","author":[{"family":"UNEP","given":""}],"issued":{"date-parts":[["2015"]]}}}],"schema":"https://github.com/citation-style-language/schema/raw/master/csl-citation.json"} </w:instrText>
        </w:r>
      </w:ins>
      <w:del w:id="687" w:author="Linn Persson" w:date="2017-10-31T15:37:00Z">
        <w:r w:rsidR="00CC654C" w:rsidDel="00E70A57">
          <w:delInstrText xml:space="preserve"> ADDIN ZOTERO_ITEM CSL_CITATION {"citationID":"mQdDkQ3v","properties":{"formattedCitation":"[61]","plainCitation":"[61]"},"citationItems":[{"id":2611,"uris":["http://zotero.org/users/local/NS0ay0E0/items/8M3HJXGU"],"uri":["http://zotero.org/users/local/NS0ay0E0/items/8M3HJXGU"],"itemData":{"id":2611,"type":"article","title":"Impact evaluation of the Quick Start Programme. SAICM/ICCM.4/INF/5.","author":[{"family":"UNEP","given":""}],"issued":{"date-parts":[["2015"]]}}}],"schema":"https://github.com/citation-style-language/schema/raw/master/csl-citation.json"} </w:delInstrText>
        </w:r>
      </w:del>
      <w:r w:rsidR="00015DD9" w:rsidRPr="00915EDE">
        <w:fldChar w:fldCharType="separate"/>
      </w:r>
      <w:ins w:id="688" w:author="Linn Persson" w:date="2017-10-31T17:04:00Z">
        <w:r w:rsidR="00BF2E48" w:rsidRPr="00BF2E48">
          <w:t>[55]</w:t>
        </w:r>
      </w:ins>
      <w:del w:id="689" w:author="Linn Persson" w:date="2017-10-31T15:37:00Z">
        <w:r w:rsidR="00CC654C" w:rsidRPr="00BF2E48" w:rsidDel="00E70A57">
          <w:delText>[61]</w:delText>
        </w:r>
      </w:del>
      <w:r w:rsidR="00015DD9" w:rsidRPr="00915EDE">
        <w:fldChar w:fldCharType="end"/>
      </w:r>
      <w:r w:rsidR="00BE4CA4" w:rsidRPr="00915EDE">
        <w:t xml:space="preserve">. </w:t>
      </w:r>
    </w:p>
    <w:p w14:paraId="7D7EC0FE" w14:textId="37968CAB" w:rsidR="00CC654C" w:rsidRDefault="000A6B9B" w:rsidP="00FE08AA">
      <w:pPr>
        <w:pStyle w:val="MDPI31text"/>
      </w:pPr>
      <w:r w:rsidRPr="00915EDE">
        <w:t xml:space="preserve">In the example of Barbados, which had a QSP funded project implemented by UNITAR that resulted in a </w:t>
      </w:r>
      <w:r w:rsidR="004225D8">
        <w:t xml:space="preserve">detailed </w:t>
      </w:r>
      <w:r w:rsidRPr="00915EDE">
        <w:t xml:space="preserve">national implementation strategy, </w:t>
      </w:r>
      <w:r w:rsidR="00384C35">
        <w:t>this last point was</w:t>
      </w:r>
      <w:r w:rsidRPr="00915EDE">
        <w:t xml:space="preserve"> confirmed</w:t>
      </w:r>
      <w:r w:rsidR="00DF6CA4" w:rsidRPr="00915EDE">
        <w:t>. The government official reported in the interview that after the strategy was approved</w:t>
      </w:r>
      <w:r w:rsidR="006E47CD">
        <w:t xml:space="preserve"> in 2013</w:t>
      </w:r>
      <w:r w:rsidR="00DF6CA4" w:rsidRPr="00915EDE">
        <w:t xml:space="preserve">, most of the planned activities did not </w:t>
      </w:r>
      <w:r w:rsidR="006E47CD">
        <w:t xml:space="preserve">yet </w:t>
      </w:r>
      <w:r w:rsidR="00DF6CA4" w:rsidRPr="00915EDE">
        <w:t>take place because of delays in approval of the plan from the political level as well as limited human and financial resources</w:t>
      </w:r>
      <w:r w:rsidR="00643734">
        <w:t xml:space="preserve"> for the planned </w:t>
      </w:r>
      <w:proofErr w:type="spellStart"/>
      <w:r w:rsidR="00643734">
        <w:t>activties</w:t>
      </w:r>
      <w:proofErr w:type="spellEnd"/>
      <w:r w:rsidR="00DF6CA4" w:rsidRPr="00915EDE">
        <w:t xml:space="preserve">, which in turn </w:t>
      </w:r>
      <w:r w:rsidR="00643734">
        <w:t>was</w:t>
      </w:r>
      <w:r w:rsidR="00DF6CA4" w:rsidRPr="00915EDE">
        <w:t xml:space="preserve"> explained by competing </w:t>
      </w:r>
      <w:r w:rsidR="00F0686A" w:rsidRPr="00915EDE">
        <w:t xml:space="preserve">political </w:t>
      </w:r>
      <w:r w:rsidR="00DF6CA4" w:rsidRPr="00915EDE">
        <w:t>priorities</w:t>
      </w:r>
      <w:r w:rsidR="006E47CD">
        <w:t xml:space="preserve"> at the national level</w:t>
      </w:r>
      <w:r w:rsidR="00DF6CA4" w:rsidRPr="00915EDE">
        <w:t>.</w:t>
      </w:r>
      <w:r w:rsidR="009513B1">
        <w:t xml:space="preserve"> </w:t>
      </w:r>
    </w:p>
    <w:p w14:paraId="464CBB0D" w14:textId="65A37D0A" w:rsidR="00200106" w:rsidRDefault="009513B1" w:rsidP="00FE08AA">
      <w:pPr>
        <w:pStyle w:val="MDPI31text"/>
      </w:pPr>
      <w:r>
        <w:t xml:space="preserve">It is in this context interesting to note that the commitment to the chemicals and waste agenda </w:t>
      </w:r>
      <w:r w:rsidR="00384C35">
        <w:t xml:space="preserve">as measured with the indicator on convention ratification, </w:t>
      </w:r>
      <w:r>
        <w:t xml:space="preserve">was overall very high </w:t>
      </w:r>
      <w:r w:rsidR="0055592D">
        <w:t xml:space="preserve">among countries, but </w:t>
      </w:r>
      <w:r>
        <w:t xml:space="preserve">not </w:t>
      </w:r>
      <w:r w:rsidR="002F573B">
        <w:t>strongly</w:t>
      </w:r>
      <w:r>
        <w:t xml:space="preserve"> </w:t>
      </w:r>
      <w:r w:rsidR="0055592D">
        <w:t>correlated to the implementation of GHS. This can be interpreted in different ways, but it</w:t>
      </w:r>
      <w:r w:rsidR="006F5BF4">
        <w:t xml:space="preserve"> i</w:t>
      </w:r>
      <w:r w:rsidR="0055592D">
        <w:t xml:space="preserve">s possible that a general commitment to ratifying conventions and participating in international processes is less resource demanding than an actual GHS implementation, and that this can be a reason for GHS losing the competition against other priorities in the actual budget </w:t>
      </w:r>
      <w:r w:rsidR="00384C35">
        <w:t xml:space="preserve">and planning </w:t>
      </w:r>
      <w:r w:rsidR="0055592D">
        <w:t>process</w:t>
      </w:r>
      <w:r w:rsidR="00384C35">
        <w:t>es</w:t>
      </w:r>
      <w:r w:rsidR="0055592D">
        <w:t xml:space="preserve"> in countries</w:t>
      </w:r>
      <w:r w:rsidR="00384C35">
        <w:t>, in spite of a general commitment to sound chemicals management</w:t>
      </w:r>
      <w:r w:rsidR="00643734">
        <w:t xml:space="preserve"> at the political level</w:t>
      </w:r>
      <w:r w:rsidR="0055592D">
        <w:t xml:space="preserve">. </w:t>
      </w:r>
      <w:ins w:id="690" w:author="Linn Persson" w:date="2017-11-01T13:15:00Z">
        <w:r w:rsidR="000E1434">
          <w:t>Here, we also note that the third step in the implementation process, not covered by this study – the enf</w:t>
        </w:r>
      </w:ins>
      <w:ins w:id="691" w:author="Linn Persson" w:date="2017-11-01T13:16:00Z">
        <w:r w:rsidR="000E1434">
          <w:t>orcement and compliance – is an additional unknown, i.e. countries may implement GHS in national legislation</w:t>
        </w:r>
      </w:ins>
      <w:ins w:id="692" w:author="Linn Persson" w:date="2017-11-01T13:17:00Z">
        <w:r w:rsidR="000E1434">
          <w:t xml:space="preserve"> in order to adhere to their commitments </w:t>
        </w:r>
      </w:ins>
      <w:ins w:id="693" w:author="Linn Persson" w:date="2017-11-01T13:18:00Z">
        <w:r w:rsidR="000E1434">
          <w:t>under e.g. SAICM</w:t>
        </w:r>
      </w:ins>
      <w:ins w:id="694" w:author="Linn Persson" w:date="2017-11-01T13:16:00Z">
        <w:r w:rsidR="000E1434">
          <w:t>, but not be motiva</w:t>
        </w:r>
      </w:ins>
      <w:ins w:id="695" w:author="Linn Persson" w:date="2017-11-01T13:17:00Z">
        <w:r w:rsidR="000E1434">
          <w:t>ted to, or have the capacity to</w:t>
        </w:r>
      </w:ins>
      <w:ins w:id="696" w:author="Linn Persson" w:date="2017-11-01T13:18:00Z">
        <w:r w:rsidR="000E1434">
          <w:t>,</w:t>
        </w:r>
      </w:ins>
      <w:ins w:id="697" w:author="Linn Persson" w:date="2017-11-01T13:17:00Z">
        <w:r w:rsidR="000E1434">
          <w:t xml:space="preserve"> comply and enforce on the ground. </w:t>
        </w:r>
      </w:ins>
    </w:p>
    <w:p w14:paraId="34DB6380" w14:textId="55737501" w:rsidR="00200106" w:rsidRDefault="00200106" w:rsidP="00FE08AA">
      <w:pPr>
        <w:pStyle w:val="MDPI31text"/>
      </w:pPr>
      <w:r>
        <w:t>Changing the perspective</w:t>
      </w:r>
      <w:r w:rsidR="0079707F">
        <w:t>, we turn</w:t>
      </w:r>
      <w:r>
        <w:t xml:space="preserve"> to the countries </w:t>
      </w:r>
      <w:r w:rsidR="00504CEA">
        <w:t xml:space="preserve">which </w:t>
      </w:r>
      <w:r w:rsidR="00C64D0D">
        <w:t>have not implemented</w:t>
      </w:r>
      <w:r w:rsidR="005D01FE">
        <w:t xml:space="preserve"> GHS </w:t>
      </w:r>
      <w:r w:rsidR="00C64D0D">
        <w:t>and score high</w:t>
      </w:r>
      <w:r w:rsidR="007C1000">
        <w:t xml:space="preserve"> in the indicator set (high “residuals” without GHS)</w:t>
      </w:r>
      <w:r w:rsidR="005D01FE">
        <w:t xml:space="preserve">. These include India, Chile, South Africa, United Arab Emirates, Jordan, Ukraine, El Salvador, Colombia, the Seychelles and Morocco. Some of these, like South Africa and Chile are actively working on GHS implementation and might soon not be </w:t>
      </w:r>
      <w:r w:rsidR="00D44931">
        <w:t>“</w:t>
      </w:r>
      <w:r w:rsidR="005D01FE">
        <w:t>outliers</w:t>
      </w:r>
      <w:r w:rsidR="00D44931">
        <w:t>”</w:t>
      </w:r>
      <w:r w:rsidR="005D01FE">
        <w:t xml:space="preserve"> anymore. For others, like UAE and Jordan, not much information could be retrieved on the current status, or on the motivation for these countries not to implement GHS. This is something that merits further discussion in the SAICM process and the GHS sub-committee. </w:t>
      </w:r>
      <w:r>
        <w:t xml:space="preserve">One possibility here could be that there is a limited buy-in into the GHS process, since the GHS sub-committee has higher participation from European and North American country experts compared to other regions. </w:t>
      </w:r>
    </w:p>
    <w:p w14:paraId="0F01E15C" w14:textId="3108B575" w:rsidR="00A6689F" w:rsidRDefault="000D195B" w:rsidP="00FE08AA">
      <w:pPr>
        <w:pStyle w:val="MDPI31text"/>
      </w:pPr>
      <w:r>
        <w:t>We turn</w:t>
      </w:r>
      <w:r w:rsidR="00A6689F">
        <w:t xml:space="preserve"> lastly to possible options for increasing the rate of global implementation of GHS, </w:t>
      </w:r>
      <w:r w:rsidR="00D44931">
        <w:t xml:space="preserve">and </w:t>
      </w:r>
      <w:r w:rsidR="00A6689F">
        <w:t>thus increasing the speed of implementation and reducing the costs in terms of human health, ecosystem integrity and socioeconomic loss that comes with</w:t>
      </w:r>
      <w:r>
        <w:t xml:space="preserve"> unsustainable use of chemicals.</w:t>
      </w:r>
      <w:r w:rsidR="00A6689F">
        <w:t xml:space="preserve"> </w:t>
      </w:r>
      <w:r>
        <w:t xml:space="preserve">We conclude that </w:t>
      </w:r>
      <w:r w:rsidR="00A6689F">
        <w:t xml:space="preserve">this cannot be done </w:t>
      </w:r>
      <w:r>
        <w:t xml:space="preserve">in the same way </w:t>
      </w:r>
      <w:r w:rsidR="00A6689F">
        <w:t>for all countries. Some factors will be more important than others</w:t>
      </w:r>
      <w:r>
        <w:t xml:space="preserve"> depending on the context</w:t>
      </w:r>
      <w:r w:rsidR="00A6689F">
        <w:t xml:space="preserve">, and for all countries it is likely that </w:t>
      </w:r>
      <w:r w:rsidR="00FC533C">
        <w:t xml:space="preserve">drawing on </w:t>
      </w:r>
      <w:r w:rsidR="00A6689F">
        <w:t>a combination of different factors is needed to enable and motivate implementation</w:t>
      </w:r>
      <w:r w:rsidR="0079707F">
        <w:t xml:space="preserve"> (</w:t>
      </w:r>
      <w:r w:rsidR="0079707F">
        <w:fldChar w:fldCharType="begin"/>
      </w:r>
      <w:r w:rsidR="0079707F">
        <w:instrText xml:space="preserve"> REF _Ref494106527 \h </w:instrText>
      </w:r>
      <w:r w:rsidR="0079707F">
        <w:fldChar w:fldCharType="separate"/>
      </w:r>
      <w:r w:rsidR="007250A4" w:rsidRPr="00FE08AA">
        <w:rPr>
          <w:b/>
          <w:szCs w:val="20"/>
        </w:rPr>
        <w:t>T</w:t>
      </w:r>
      <w:r w:rsidR="007250A4" w:rsidRPr="000B79AD">
        <w:rPr>
          <w:szCs w:val="20"/>
        </w:rPr>
        <w:t xml:space="preserve">able </w:t>
      </w:r>
      <w:r w:rsidR="007250A4">
        <w:rPr>
          <w:noProof/>
          <w:szCs w:val="20"/>
        </w:rPr>
        <w:t>6</w:t>
      </w:r>
      <w:r w:rsidR="0079707F">
        <w:fldChar w:fldCharType="end"/>
      </w:r>
      <w:r w:rsidR="0079707F">
        <w:t>)</w:t>
      </w:r>
      <w:r w:rsidR="00A6689F">
        <w:t xml:space="preserve">. </w:t>
      </w:r>
    </w:p>
    <w:p w14:paraId="05DF4F90" w14:textId="4F803346" w:rsidR="00D44931" w:rsidRDefault="00A6689F" w:rsidP="00FE08AA">
      <w:pPr>
        <w:pStyle w:val="MDPI31text"/>
      </w:pPr>
      <w:r>
        <w:lastRenderedPageBreak/>
        <w:t xml:space="preserve">There is one group of countries which score low on all the indicators here presented, such as GDP per capita and political globalization as well as regulatory capacity. Some of these are war-torn, </w:t>
      </w:r>
      <w:r w:rsidR="00D44931">
        <w:t xml:space="preserve">and </w:t>
      </w:r>
      <w:r>
        <w:t>some are new or fragile states. They all have remain</w:t>
      </w:r>
      <w:r w:rsidR="00FC533C">
        <w:t>ing challenges across the 2030 A</w:t>
      </w:r>
      <w:r>
        <w:t xml:space="preserve">genda. Recalling the message from the evaluation of the SACIM QSP, for these countries it is of key importance to </w:t>
      </w:r>
      <w:r w:rsidR="006F5BF4">
        <w:t>adapt expectations</w:t>
      </w:r>
      <w:r>
        <w:t xml:space="preserve">, and address chemicals management and GHS implementation as part of a broader national strategy to work towards the full </w:t>
      </w:r>
      <w:r w:rsidR="006F5BF4">
        <w:t>2030</w:t>
      </w:r>
      <w:r w:rsidR="00D44931">
        <w:t xml:space="preserve"> </w:t>
      </w:r>
      <w:r w:rsidR="006F5BF4">
        <w:t>A</w:t>
      </w:r>
      <w:r w:rsidR="00D44931">
        <w:t>genda</w:t>
      </w:r>
      <w:r w:rsidR="00FC533C">
        <w:t xml:space="preserve"> implementation</w:t>
      </w:r>
      <w:r w:rsidR="00D44931">
        <w:t xml:space="preserve">. </w:t>
      </w:r>
      <w:r>
        <w:t xml:space="preserve">Other low-income countries that have a more stable situation may benefit from </w:t>
      </w:r>
      <w:r w:rsidR="00D44931">
        <w:t xml:space="preserve">specific </w:t>
      </w:r>
      <w:r>
        <w:t xml:space="preserve">capacity building for GHS implementation, but with the prerequisite that lessons learned from earlier design of capacity building </w:t>
      </w:r>
      <w:r w:rsidR="00FC533C">
        <w:t>as discussed above</w:t>
      </w:r>
      <w:r>
        <w:t xml:space="preserve"> is taken on board. </w:t>
      </w:r>
    </w:p>
    <w:p w14:paraId="043BD49B" w14:textId="77777777" w:rsidR="00FC533C" w:rsidRDefault="00FC533C" w:rsidP="00D44931">
      <w:pPr>
        <w:pStyle w:val="MDPI38bullet"/>
        <w:numPr>
          <w:ilvl w:val="0"/>
          <w:numId w:val="0"/>
        </w:numPr>
        <w:adjustRightInd/>
        <w:snapToGrid/>
        <w:spacing w:line="240" w:lineRule="auto"/>
        <w:ind w:firstLine="420"/>
        <w:rPr>
          <w:szCs w:val="20"/>
        </w:rPr>
      </w:pPr>
    </w:p>
    <w:p w14:paraId="2C94F8C0" w14:textId="0C6213C6" w:rsidR="00F40051" w:rsidRPr="000B79AD" w:rsidRDefault="000B79AD" w:rsidP="00FE08AA">
      <w:pPr>
        <w:pStyle w:val="MDPI41tablecaption"/>
        <w:jc w:val="center"/>
      </w:pPr>
      <w:bookmarkStart w:id="698" w:name="_Ref494106527"/>
      <w:r w:rsidRPr="00FE08AA">
        <w:rPr>
          <w:b/>
          <w:szCs w:val="20"/>
        </w:rPr>
        <w:t>T</w:t>
      </w:r>
      <w:r w:rsidRPr="000B79AD">
        <w:rPr>
          <w:szCs w:val="20"/>
        </w:rPr>
        <w:t xml:space="preserve">able </w:t>
      </w:r>
      <w:r w:rsidRPr="000B79AD">
        <w:rPr>
          <w:szCs w:val="20"/>
        </w:rPr>
        <w:fldChar w:fldCharType="begin"/>
      </w:r>
      <w:r w:rsidRPr="000B79AD">
        <w:rPr>
          <w:szCs w:val="20"/>
        </w:rPr>
        <w:instrText xml:space="preserve"> SEQ Table \* ARABIC </w:instrText>
      </w:r>
      <w:r w:rsidRPr="000B79AD">
        <w:rPr>
          <w:szCs w:val="20"/>
        </w:rPr>
        <w:fldChar w:fldCharType="separate"/>
      </w:r>
      <w:r w:rsidR="007250A4">
        <w:rPr>
          <w:noProof/>
          <w:szCs w:val="20"/>
        </w:rPr>
        <w:t>6</w:t>
      </w:r>
      <w:r w:rsidRPr="000B79AD">
        <w:rPr>
          <w:szCs w:val="20"/>
        </w:rPr>
        <w:fldChar w:fldCharType="end"/>
      </w:r>
      <w:bookmarkEnd w:id="698"/>
      <w:r w:rsidR="00F40051" w:rsidRPr="000B79AD">
        <w:rPr>
          <w:szCs w:val="20"/>
        </w:rPr>
        <w:t>.</w:t>
      </w:r>
      <w:r w:rsidR="00F40051" w:rsidRPr="000B79AD">
        <w:t xml:space="preserve"> </w:t>
      </w:r>
      <w:r w:rsidR="004432C5" w:rsidRPr="000B79AD">
        <w:rPr>
          <w:snapToGrid w:val="0"/>
        </w:rPr>
        <w:t>P</w:t>
      </w:r>
      <w:r w:rsidR="00323FEE" w:rsidRPr="000B79AD">
        <w:rPr>
          <w:snapToGrid w:val="0"/>
        </w:rPr>
        <w:t xml:space="preserve">ossible policy options to </w:t>
      </w:r>
      <w:r w:rsidR="004432C5" w:rsidRPr="000B79AD">
        <w:rPr>
          <w:snapToGrid w:val="0"/>
        </w:rPr>
        <w:t>enhance national GHS implementation</w:t>
      </w:r>
    </w:p>
    <w:tbl>
      <w:tblPr>
        <w:tblStyle w:val="Mdeck5tablebodythreelines"/>
        <w:tblW w:w="0" w:type="auto"/>
        <w:tblBorders>
          <w:top w:val="single" w:sz="4" w:space="0" w:color="auto"/>
          <w:bottom w:val="single" w:sz="4" w:space="0" w:color="auto"/>
        </w:tblBorders>
        <w:tblLayout w:type="fixed"/>
        <w:tblLook w:val="04A0" w:firstRow="1" w:lastRow="0" w:firstColumn="1" w:lastColumn="0" w:noHBand="0" w:noVBand="1"/>
      </w:tblPr>
      <w:tblGrid>
        <w:gridCol w:w="2268"/>
        <w:gridCol w:w="3686"/>
        <w:gridCol w:w="3686"/>
      </w:tblGrid>
      <w:tr w:rsidR="00F40051" w:rsidRPr="00BA269B" w14:paraId="3FDC409C" w14:textId="77777777" w:rsidTr="00EC7DE4">
        <w:trPr>
          <w:cnfStyle w:val="100000000000" w:firstRow="1" w:lastRow="0" w:firstColumn="0" w:lastColumn="0" w:oddVBand="0" w:evenVBand="0" w:oddHBand="0" w:evenHBand="0" w:firstRowFirstColumn="0" w:firstRowLastColumn="0" w:lastRowFirstColumn="0" w:lastRowLastColumn="0"/>
        </w:trPr>
        <w:tc>
          <w:tcPr>
            <w:tcW w:w="2268" w:type="dxa"/>
            <w:tcBorders>
              <w:top w:val="none" w:sz="0" w:space="0" w:color="auto"/>
              <w:left w:val="none" w:sz="0" w:space="0" w:color="auto"/>
              <w:right w:val="none" w:sz="0" w:space="0" w:color="auto"/>
              <w:tl2br w:val="none" w:sz="0" w:space="0" w:color="auto"/>
              <w:tr2bl w:val="none" w:sz="0" w:space="0" w:color="auto"/>
            </w:tcBorders>
          </w:tcPr>
          <w:p w14:paraId="6A17AE5F" w14:textId="61322EBF" w:rsidR="00F40051" w:rsidRPr="00BA269B" w:rsidRDefault="00F40051" w:rsidP="00555E2D">
            <w:pPr>
              <w:pStyle w:val="MDPI42tablebody"/>
              <w:spacing w:line="240" w:lineRule="auto"/>
              <w:rPr>
                <w:b/>
                <w:sz w:val="20"/>
                <w:lang w:val="en-US"/>
              </w:rPr>
            </w:pPr>
          </w:p>
        </w:tc>
        <w:tc>
          <w:tcPr>
            <w:tcW w:w="3686" w:type="dxa"/>
            <w:tcBorders>
              <w:top w:val="none" w:sz="0" w:space="0" w:color="auto"/>
              <w:left w:val="none" w:sz="0" w:space="0" w:color="auto"/>
              <w:right w:val="none" w:sz="0" w:space="0" w:color="auto"/>
              <w:tl2br w:val="none" w:sz="0" w:space="0" w:color="auto"/>
              <w:tr2bl w:val="none" w:sz="0" w:space="0" w:color="auto"/>
            </w:tcBorders>
          </w:tcPr>
          <w:p w14:paraId="29895D70" w14:textId="226D9B85" w:rsidR="00F40051" w:rsidRPr="00BA269B" w:rsidRDefault="00F40051" w:rsidP="00555E2D">
            <w:pPr>
              <w:pStyle w:val="MDPI42tablebody"/>
              <w:spacing w:line="240" w:lineRule="auto"/>
              <w:ind w:left="360"/>
              <w:rPr>
                <w:b/>
                <w:sz w:val="20"/>
                <w:lang w:val="en-US"/>
              </w:rPr>
            </w:pPr>
            <w:r w:rsidRPr="00BA269B">
              <w:rPr>
                <w:b/>
                <w:sz w:val="20"/>
                <w:lang w:val="en-US"/>
              </w:rPr>
              <w:t xml:space="preserve">Possible </w:t>
            </w:r>
            <w:r w:rsidR="007A3AFF">
              <w:rPr>
                <w:b/>
                <w:sz w:val="20"/>
                <w:lang w:val="en-US"/>
              </w:rPr>
              <w:t>options</w:t>
            </w:r>
          </w:p>
        </w:tc>
        <w:tc>
          <w:tcPr>
            <w:tcW w:w="3686" w:type="dxa"/>
            <w:tcBorders>
              <w:top w:val="none" w:sz="0" w:space="0" w:color="auto"/>
              <w:left w:val="none" w:sz="0" w:space="0" w:color="auto"/>
              <w:right w:val="none" w:sz="0" w:space="0" w:color="auto"/>
              <w:tl2br w:val="none" w:sz="0" w:space="0" w:color="auto"/>
              <w:tr2bl w:val="none" w:sz="0" w:space="0" w:color="auto"/>
            </w:tcBorders>
          </w:tcPr>
          <w:p w14:paraId="15D24CE2" w14:textId="4121DBA1" w:rsidR="00F40051" w:rsidRPr="00BA269B" w:rsidRDefault="007A3AFF" w:rsidP="00555E2D">
            <w:pPr>
              <w:pStyle w:val="MDPI42tablebody"/>
              <w:spacing w:line="240" w:lineRule="auto"/>
              <w:rPr>
                <w:b/>
                <w:sz w:val="20"/>
                <w:lang w:val="en-US"/>
              </w:rPr>
            </w:pPr>
            <w:r>
              <w:rPr>
                <w:b/>
                <w:sz w:val="20"/>
                <w:lang w:val="en-US"/>
              </w:rPr>
              <w:t>Actor</w:t>
            </w:r>
            <w:r w:rsidR="00EC7DE4">
              <w:rPr>
                <w:b/>
                <w:sz w:val="20"/>
                <w:lang w:val="en-US"/>
              </w:rPr>
              <w:t>s</w:t>
            </w:r>
          </w:p>
        </w:tc>
      </w:tr>
      <w:tr w:rsidR="00F40051" w:rsidRPr="00BA269B" w14:paraId="4984A01F" w14:textId="77777777" w:rsidTr="00EC7DE4">
        <w:tc>
          <w:tcPr>
            <w:tcW w:w="1701" w:type="dxa"/>
            <w:tcBorders>
              <w:top w:val="single" w:sz="4" w:space="0" w:color="auto"/>
              <w:bottom w:val="nil"/>
            </w:tcBorders>
          </w:tcPr>
          <w:p w14:paraId="7FA77796" w14:textId="2FE11BD9" w:rsidR="00F40051" w:rsidRPr="00BA269B" w:rsidRDefault="004432C5" w:rsidP="00555E2D">
            <w:pPr>
              <w:pStyle w:val="MDPI42tablebody"/>
              <w:spacing w:line="240" w:lineRule="auto"/>
              <w:rPr>
                <w:b/>
                <w:lang w:val="en-US"/>
              </w:rPr>
            </w:pPr>
            <w:r>
              <w:rPr>
                <w:b/>
                <w:lang w:val="en-US"/>
              </w:rPr>
              <w:t>Motivation</w:t>
            </w:r>
          </w:p>
        </w:tc>
        <w:tc>
          <w:tcPr>
            <w:tcW w:w="3686" w:type="dxa"/>
            <w:tcBorders>
              <w:top w:val="single" w:sz="4" w:space="0" w:color="auto"/>
              <w:bottom w:val="nil"/>
            </w:tcBorders>
          </w:tcPr>
          <w:p w14:paraId="1FFB8BB8" w14:textId="77777777" w:rsidR="00EC7DE4" w:rsidRPr="00915EDE" w:rsidRDefault="00EC7DE4" w:rsidP="00EC7DE4">
            <w:pPr>
              <w:pStyle w:val="MDPI42tablebody"/>
              <w:spacing w:line="240" w:lineRule="auto"/>
              <w:jc w:val="left"/>
              <w:rPr>
                <w:lang w:val="en-US"/>
              </w:rPr>
            </w:pPr>
            <w:r>
              <w:rPr>
                <w:lang w:val="en-US"/>
              </w:rPr>
              <w:t>Increased regional collaboration on GHS implementation</w:t>
            </w:r>
          </w:p>
          <w:p w14:paraId="35ED471E" w14:textId="77777777" w:rsidR="00EC7DE4" w:rsidRDefault="00EC7DE4" w:rsidP="00EC7DE4">
            <w:pPr>
              <w:pStyle w:val="MDPI42tablebody"/>
              <w:spacing w:line="240" w:lineRule="auto"/>
              <w:jc w:val="left"/>
              <w:rPr>
                <w:snapToGrid/>
              </w:rPr>
            </w:pPr>
          </w:p>
          <w:p w14:paraId="073B7723" w14:textId="747C0430" w:rsidR="00EC7DE4" w:rsidRDefault="00EC7DE4" w:rsidP="00EC7DE4">
            <w:pPr>
              <w:pStyle w:val="MDPI42tablebody"/>
              <w:spacing w:line="240" w:lineRule="auto"/>
              <w:jc w:val="left"/>
              <w:rPr>
                <w:snapToGrid/>
                <w:lang w:val="en-US"/>
              </w:rPr>
            </w:pPr>
            <w:r>
              <w:rPr>
                <w:snapToGrid/>
              </w:rPr>
              <w:t>Engaging new actors with interest in occupational safety</w:t>
            </w:r>
            <w:r>
              <w:rPr>
                <w:snapToGrid/>
                <w:lang w:val="en-US"/>
              </w:rPr>
              <w:t xml:space="preserve"> </w:t>
            </w:r>
          </w:p>
          <w:p w14:paraId="54B9936E" w14:textId="77777777" w:rsidR="00EC7DE4" w:rsidRPr="00915EDE" w:rsidRDefault="00EC7DE4" w:rsidP="00EC7DE4">
            <w:pPr>
              <w:pStyle w:val="MDPI42tablebody"/>
              <w:spacing w:line="240" w:lineRule="auto"/>
              <w:jc w:val="left"/>
              <w:rPr>
                <w:lang w:val="en-US"/>
              </w:rPr>
            </w:pPr>
          </w:p>
          <w:p w14:paraId="56A3AA4E" w14:textId="1C95C1FF" w:rsidR="00F40051" w:rsidRPr="00BA269B" w:rsidRDefault="00EC7DE4" w:rsidP="00915EDE">
            <w:pPr>
              <w:pStyle w:val="MDPI42tablebody"/>
              <w:spacing w:line="240" w:lineRule="auto"/>
              <w:jc w:val="left"/>
              <w:rPr>
                <w:snapToGrid/>
              </w:rPr>
            </w:pPr>
            <w:r>
              <w:rPr>
                <w:snapToGrid/>
                <w:lang w:val="en-US"/>
              </w:rPr>
              <w:t xml:space="preserve">Increased efforts </w:t>
            </w:r>
            <w:r w:rsidR="006F5BF4">
              <w:rPr>
                <w:snapToGrid/>
                <w:lang w:val="en-US"/>
              </w:rPr>
              <w:t>o</w:t>
            </w:r>
            <w:r>
              <w:rPr>
                <w:snapToGrid/>
                <w:lang w:val="en-US"/>
              </w:rPr>
              <w:t>n inclusiveness of the</w:t>
            </w:r>
            <w:r w:rsidR="000D195B">
              <w:rPr>
                <w:snapToGrid/>
                <w:lang w:val="en-US"/>
              </w:rPr>
              <w:t xml:space="preserve"> GHS S</w:t>
            </w:r>
            <w:r>
              <w:rPr>
                <w:snapToGrid/>
                <w:lang w:val="en-US"/>
              </w:rPr>
              <w:t>ub-committee</w:t>
            </w:r>
          </w:p>
        </w:tc>
        <w:tc>
          <w:tcPr>
            <w:tcW w:w="3686" w:type="dxa"/>
            <w:tcBorders>
              <w:top w:val="single" w:sz="4" w:space="0" w:color="auto"/>
              <w:bottom w:val="nil"/>
            </w:tcBorders>
            <w:vAlign w:val="top"/>
          </w:tcPr>
          <w:p w14:paraId="6B3C0606" w14:textId="708AB8C1" w:rsidR="00915EDE" w:rsidRDefault="00EC7DE4" w:rsidP="00EC7DE4">
            <w:pPr>
              <w:pStyle w:val="MDPI42tablebody"/>
              <w:spacing w:line="240" w:lineRule="auto"/>
              <w:jc w:val="left"/>
              <w:rPr>
                <w:lang w:val="en-US"/>
              </w:rPr>
            </w:pPr>
            <w:r>
              <w:rPr>
                <w:lang w:val="en-US"/>
              </w:rPr>
              <w:t xml:space="preserve">Regional trade blocs and other regional </w:t>
            </w:r>
            <w:proofErr w:type="spellStart"/>
            <w:r>
              <w:rPr>
                <w:lang w:val="en-US"/>
              </w:rPr>
              <w:t>organisations</w:t>
            </w:r>
            <w:proofErr w:type="spellEnd"/>
          </w:p>
          <w:p w14:paraId="14DEA4B3" w14:textId="2F9E421A" w:rsidR="00EC7DE4" w:rsidRDefault="00EC7DE4" w:rsidP="00EC7DE4">
            <w:pPr>
              <w:pStyle w:val="MDPI42tablebody"/>
              <w:spacing w:line="240" w:lineRule="auto"/>
              <w:jc w:val="left"/>
              <w:rPr>
                <w:lang w:val="en-US"/>
              </w:rPr>
            </w:pPr>
          </w:p>
          <w:p w14:paraId="655ABD7A" w14:textId="5480306C" w:rsidR="00EC7DE4" w:rsidRDefault="00EC7DE4" w:rsidP="00EC7DE4">
            <w:pPr>
              <w:pStyle w:val="MDPI42tablebody"/>
              <w:spacing w:line="240" w:lineRule="auto"/>
              <w:jc w:val="left"/>
              <w:rPr>
                <w:lang w:val="en-US"/>
              </w:rPr>
            </w:pPr>
            <w:r>
              <w:rPr>
                <w:lang w:val="en-US"/>
              </w:rPr>
              <w:t>ILO, trade unions</w:t>
            </w:r>
            <w:r w:rsidR="00A6689F">
              <w:rPr>
                <w:lang w:val="en-US"/>
              </w:rPr>
              <w:t>, private sector actors</w:t>
            </w:r>
          </w:p>
          <w:p w14:paraId="5A1AB929" w14:textId="77777777" w:rsidR="00EC7DE4" w:rsidRDefault="00EC7DE4" w:rsidP="00EC7DE4">
            <w:pPr>
              <w:pStyle w:val="MDPI42tablebody"/>
              <w:spacing w:line="240" w:lineRule="auto"/>
              <w:jc w:val="left"/>
            </w:pPr>
          </w:p>
          <w:p w14:paraId="5C58A6F3" w14:textId="77777777" w:rsidR="00EC7DE4" w:rsidRDefault="00EC7DE4" w:rsidP="00EC7DE4">
            <w:pPr>
              <w:pStyle w:val="MDPI42tablebody"/>
              <w:spacing w:line="240" w:lineRule="auto"/>
              <w:jc w:val="left"/>
            </w:pPr>
          </w:p>
          <w:p w14:paraId="5FC95311" w14:textId="010AE350" w:rsidR="00EC7DE4" w:rsidRPr="00BA269B" w:rsidRDefault="006F5BF4" w:rsidP="00EC7DE4">
            <w:pPr>
              <w:pStyle w:val="MDPI42tablebody"/>
              <w:spacing w:line="240" w:lineRule="auto"/>
              <w:jc w:val="left"/>
            </w:pPr>
            <w:r>
              <w:t xml:space="preserve">UN ECOSOC </w:t>
            </w:r>
            <w:r w:rsidR="00EC7DE4">
              <w:t>member countries</w:t>
            </w:r>
          </w:p>
        </w:tc>
      </w:tr>
      <w:tr w:rsidR="00F40051" w:rsidRPr="00BA269B" w14:paraId="16FE920F" w14:textId="77777777" w:rsidTr="00EC7DE4">
        <w:tc>
          <w:tcPr>
            <w:tcW w:w="1701" w:type="dxa"/>
            <w:tcBorders>
              <w:top w:val="nil"/>
            </w:tcBorders>
          </w:tcPr>
          <w:p w14:paraId="7FFFA325" w14:textId="2CE141F4" w:rsidR="00F40051" w:rsidRPr="00BA269B" w:rsidRDefault="00F40051" w:rsidP="00555E2D">
            <w:pPr>
              <w:pStyle w:val="MDPI42tablebody"/>
              <w:spacing w:line="240" w:lineRule="auto"/>
              <w:rPr>
                <w:i/>
                <w:lang w:val="en-US"/>
              </w:rPr>
            </w:pPr>
          </w:p>
        </w:tc>
        <w:tc>
          <w:tcPr>
            <w:tcW w:w="3686" w:type="dxa"/>
            <w:tcBorders>
              <w:top w:val="nil"/>
            </w:tcBorders>
          </w:tcPr>
          <w:p w14:paraId="6C7A4F29" w14:textId="3C840B81" w:rsidR="00EC7DE4" w:rsidRDefault="00EC7DE4" w:rsidP="00EC7DE4">
            <w:pPr>
              <w:pStyle w:val="MDPI42tablebody"/>
              <w:spacing w:line="240" w:lineRule="auto"/>
              <w:jc w:val="left"/>
              <w:rPr>
                <w:snapToGrid/>
              </w:rPr>
            </w:pPr>
          </w:p>
          <w:p w14:paraId="30BA23E3" w14:textId="1B891AE9" w:rsidR="00EC7DE4" w:rsidRDefault="00EC7DE4" w:rsidP="00EC7DE4">
            <w:pPr>
              <w:pStyle w:val="MDPI42tablebody"/>
              <w:spacing w:line="240" w:lineRule="auto"/>
              <w:jc w:val="left"/>
              <w:rPr>
                <w:snapToGrid/>
              </w:rPr>
            </w:pPr>
            <w:r>
              <w:rPr>
                <w:snapToGrid/>
              </w:rPr>
              <w:t>____________</w:t>
            </w:r>
          </w:p>
          <w:p w14:paraId="0D22B323" w14:textId="6C9352C5" w:rsidR="00F40051" w:rsidRPr="00BA269B" w:rsidRDefault="005774E4" w:rsidP="00EC7DE4">
            <w:pPr>
              <w:pStyle w:val="MDPI42tablebody"/>
              <w:spacing w:line="240" w:lineRule="auto"/>
              <w:jc w:val="left"/>
              <w:rPr>
                <w:lang w:val="en-US"/>
              </w:rPr>
            </w:pPr>
            <w:r>
              <w:rPr>
                <w:lang w:val="en-US"/>
              </w:rPr>
              <w:t xml:space="preserve">Supporting improved </w:t>
            </w:r>
            <w:r w:rsidR="006F5BF4">
              <w:rPr>
                <w:lang w:val="en-US"/>
              </w:rPr>
              <w:t>regulatory capacity</w:t>
            </w:r>
          </w:p>
        </w:tc>
        <w:tc>
          <w:tcPr>
            <w:tcW w:w="3686" w:type="dxa"/>
            <w:tcBorders>
              <w:top w:val="nil"/>
            </w:tcBorders>
          </w:tcPr>
          <w:p w14:paraId="135864C2" w14:textId="77777777" w:rsidR="0012217B" w:rsidRDefault="0012217B" w:rsidP="00EC7DE4">
            <w:pPr>
              <w:pStyle w:val="MDPI42tablebody"/>
              <w:spacing w:line="240" w:lineRule="auto"/>
              <w:jc w:val="left"/>
              <w:rPr>
                <w:lang w:val="en-US"/>
              </w:rPr>
            </w:pPr>
          </w:p>
          <w:p w14:paraId="073F0063" w14:textId="6E3C1E04" w:rsidR="00F40051" w:rsidRPr="00BA269B" w:rsidRDefault="005774E4" w:rsidP="00EC7DE4">
            <w:pPr>
              <w:pStyle w:val="MDPI42tablebody"/>
              <w:spacing w:line="240" w:lineRule="auto"/>
              <w:jc w:val="left"/>
              <w:rPr>
                <w:lang w:val="en-US"/>
              </w:rPr>
            </w:pPr>
            <w:r>
              <w:rPr>
                <w:lang w:val="en-US"/>
              </w:rPr>
              <w:t>All countries, donors</w:t>
            </w:r>
          </w:p>
        </w:tc>
      </w:tr>
      <w:tr w:rsidR="00F40051" w:rsidRPr="00BA269B" w14:paraId="675CAA9E" w14:textId="77777777" w:rsidTr="00EC7DE4">
        <w:tc>
          <w:tcPr>
            <w:tcW w:w="1701" w:type="dxa"/>
            <w:vAlign w:val="top"/>
          </w:tcPr>
          <w:p w14:paraId="16A681BC" w14:textId="77777777" w:rsidR="007A3AFF" w:rsidRDefault="007A3AFF" w:rsidP="00555E2D">
            <w:pPr>
              <w:pStyle w:val="MDPI42tablebody"/>
              <w:spacing w:line="240" w:lineRule="auto"/>
              <w:rPr>
                <w:b/>
                <w:snapToGrid/>
                <w:lang w:val="en-US"/>
              </w:rPr>
            </w:pPr>
          </w:p>
          <w:p w14:paraId="5C143FD7" w14:textId="0FC09468" w:rsidR="00F40051" w:rsidRPr="00BA269B" w:rsidRDefault="004432C5" w:rsidP="00555E2D">
            <w:pPr>
              <w:pStyle w:val="MDPI42tablebody"/>
              <w:spacing w:line="240" w:lineRule="auto"/>
              <w:rPr>
                <w:b/>
                <w:snapToGrid/>
                <w:lang w:val="en-US"/>
              </w:rPr>
            </w:pPr>
            <w:r>
              <w:rPr>
                <w:b/>
                <w:snapToGrid/>
                <w:lang w:val="en-US"/>
              </w:rPr>
              <w:t>Capacity</w:t>
            </w:r>
          </w:p>
        </w:tc>
        <w:tc>
          <w:tcPr>
            <w:tcW w:w="3686" w:type="dxa"/>
            <w:vAlign w:val="top"/>
          </w:tcPr>
          <w:p w14:paraId="20F9EE47" w14:textId="77777777" w:rsidR="005774E4" w:rsidRDefault="005774E4" w:rsidP="00EC7DE4">
            <w:pPr>
              <w:pStyle w:val="MDPI42tablebody"/>
              <w:spacing w:line="240" w:lineRule="auto"/>
              <w:jc w:val="left"/>
              <w:rPr>
                <w:snapToGrid/>
                <w:lang w:val="en-US"/>
              </w:rPr>
            </w:pPr>
          </w:p>
          <w:p w14:paraId="0FE1F7DF" w14:textId="5F6AD854" w:rsidR="00F40051" w:rsidRPr="00BA269B" w:rsidRDefault="005774E4" w:rsidP="00EC7DE4">
            <w:pPr>
              <w:pStyle w:val="MDPI42tablebody"/>
              <w:spacing w:line="240" w:lineRule="auto"/>
              <w:jc w:val="left"/>
              <w:rPr>
                <w:snapToGrid/>
                <w:lang w:val="en-US"/>
              </w:rPr>
            </w:pPr>
            <w:r>
              <w:rPr>
                <w:snapToGrid/>
                <w:lang w:val="en-US"/>
              </w:rPr>
              <w:t>General c</w:t>
            </w:r>
            <w:r w:rsidR="00EC7DE4">
              <w:rPr>
                <w:snapToGrid/>
                <w:lang w:val="en-US"/>
              </w:rPr>
              <w:t>apacity building, taking on board lessons learnt</w:t>
            </w:r>
          </w:p>
        </w:tc>
        <w:tc>
          <w:tcPr>
            <w:tcW w:w="3686" w:type="dxa"/>
            <w:vAlign w:val="top"/>
          </w:tcPr>
          <w:p w14:paraId="61FCB52B" w14:textId="77777777" w:rsidR="005774E4" w:rsidRDefault="005774E4" w:rsidP="00EC7DE4">
            <w:pPr>
              <w:pStyle w:val="MDPI42tablebody"/>
              <w:spacing w:line="240" w:lineRule="auto"/>
              <w:jc w:val="left"/>
              <w:rPr>
                <w:snapToGrid/>
                <w:lang w:val="en-US"/>
              </w:rPr>
            </w:pPr>
          </w:p>
          <w:p w14:paraId="6AEED48A" w14:textId="2F4AC1E2" w:rsidR="00F40051" w:rsidRPr="00BA269B" w:rsidRDefault="00EC7DE4" w:rsidP="00EC7DE4">
            <w:pPr>
              <w:pStyle w:val="MDPI42tablebody"/>
              <w:spacing w:line="240" w:lineRule="auto"/>
              <w:jc w:val="left"/>
              <w:rPr>
                <w:snapToGrid/>
                <w:lang w:val="en-US"/>
              </w:rPr>
            </w:pPr>
            <w:r>
              <w:rPr>
                <w:snapToGrid/>
                <w:lang w:val="en-US"/>
              </w:rPr>
              <w:t>SAICM process, GEF, Governments (donor and recipient countries)</w:t>
            </w:r>
          </w:p>
        </w:tc>
      </w:tr>
      <w:tr w:rsidR="00F40051" w:rsidRPr="00BA269B" w14:paraId="29CBD9E7" w14:textId="77777777" w:rsidTr="00EC7DE4">
        <w:tc>
          <w:tcPr>
            <w:tcW w:w="1701" w:type="dxa"/>
            <w:vAlign w:val="top"/>
          </w:tcPr>
          <w:p w14:paraId="690A4C3B" w14:textId="77777777" w:rsidR="00F40051" w:rsidRPr="00BA269B" w:rsidRDefault="00F40051" w:rsidP="00555E2D">
            <w:pPr>
              <w:pStyle w:val="MDPI42tablebody"/>
              <w:spacing w:line="240" w:lineRule="auto"/>
              <w:rPr>
                <w:i/>
                <w:snapToGrid/>
                <w:lang w:val="en-US"/>
              </w:rPr>
            </w:pPr>
          </w:p>
        </w:tc>
        <w:tc>
          <w:tcPr>
            <w:tcW w:w="3686" w:type="dxa"/>
            <w:vAlign w:val="top"/>
          </w:tcPr>
          <w:p w14:paraId="4B1B75A9" w14:textId="77777777" w:rsidR="00F40051" w:rsidRPr="00BA269B" w:rsidRDefault="00F40051" w:rsidP="00555E2D">
            <w:pPr>
              <w:pStyle w:val="MDPI42tablebody"/>
              <w:spacing w:line="240" w:lineRule="auto"/>
              <w:ind w:left="360"/>
              <w:jc w:val="left"/>
              <w:rPr>
                <w:snapToGrid/>
                <w:lang w:val="en-US"/>
              </w:rPr>
            </w:pPr>
          </w:p>
        </w:tc>
        <w:tc>
          <w:tcPr>
            <w:tcW w:w="3686" w:type="dxa"/>
            <w:vAlign w:val="top"/>
          </w:tcPr>
          <w:p w14:paraId="777DA264" w14:textId="77777777" w:rsidR="00F40051" w:rsidRPr="00BA269B" w:rsidRDefault="00F40051" w:rsidP="00D44931">
            <w:pPr>
              <w:pStyle w:val="MDPI42tablebody"/>
              <w:spacing w:line="240" w:lineRule="auto"/>
              <w:jc w:val="left"/>
              <w:rPr>
                <w:snapToGrid/>
                <w:lang w:val="en-US"/>
              </w:rPr>
            </w:pPr>
          </w:p>
        </w:tc>
      </w:tr>
      <w:tr w:rsidR="00F40051" w:rsidRPr="00BA269B" w14:paraId="6C9E2419" w14:textId="77777777" w:rsidTr="00EC7DE4">
        <w:tc>
          <w:tcPr>
            <w:tcW w:w="1701" w:type="dxa"/>
            <w:vAlign w:val="top"/>
          </w:tcPr>
          <w:p w14:paraId="0CE17485" w14:textId="77777777" w:rsidR="007A3AFF" w:rsidRPr="00BA269B" w:rsidRDefault="007A3AFF" w:rsidP="00555E2D">
            <w:pPr>
              <w:pStyle w:val="MDPI42tablebody"/>
              <w:spacing w:line="240" w:lineRule="auto"/>
              <w:rPr>
                <w:i/>
                <w:snapToGrid/>
                <w:lang w:val="en-US"/>
              </w:rPr>
            </w:pPr>
          </w:p>
          <w:p w14:paraId="3E1B02BC" w14:textId="04922A5F" w:rsidR="00F40051" w:rsidRPr="00BA269B" w:rsidRDefault="00F40051" w:rsidP="00555E2D">
            <w:pPr>
              <w:pStyle w:val="MDPI42tablebody"/>
              <w:spacing w:line="240" w:lineRule="auto"/>
              <w:rPr>
                <w:i/>
                <w:snapToGrid/>
                <w:lang w:val="en-US"/>
              </w:rPr>
            </w:pPr>
          </w:p>
        </w:tc>
        <w:tc>
          <w:tcPr>
            <w:tcW w:w="3686" w:type="dxa"/>
            <w:vAlign w:val="top"/>
          </w:tcPr>
          <w:p w14:paraId="42550756" w14:textId="2D9DBB78" w:rsidR="00F40051" w:rsidRPr="00BA269B" w:rsidRDefault="00EC7DE4" w:rsidP="00EC7DE4">
            <w:pPr>
              <w:pStyle w:val="MDPI42tablebody"/>
              <w:jc w:val="left"/>
              <w:rPr>
                <w:snapToGrid/>
                <w:lang w:val="en-US"/>
              </w:rPr>
            </w:pPr>
            <w:r>
              <w:rPr>
                <w:snapToGrid/>
                <w:lang w:val="en-US"/>
              </w:rPr>
              <w:t>Efforts in overall Agenda 2030 realization</w:t>
            </w:r>
          </w:p>
        </w:tc>
        <w:tc>
          <w:tcPr>
            <w:tcW w:w="3686" w:type="dxa"/>
            <w:vAlign w:val="top"/>
          </w:tcPr>
          <w:p w14:paraId="5657427A" w14:textId="1223CCEE" w:rsidR="00F40051" w:rsidRPr="00BA269B" w:rsidRDefault="00055476" w:rsidP="00D44931">
            <w:pPr>
              <w:pStyle w:val="MDPI42tablebody"/>
              <w:jc w:val="left"/>
              <w:rPr>
                <w:snapToGrid/>
                <w:lang w:val="en-US"/>
              </w:rPr>
            </w:pPr>
            <w:r>
              <w:rPr>
                <w:snapToGrid/>
                <w:lang w:val="en-US"/>
              </w:rPr>
              <w:t xml:space="preserve">Countries and other stakeholders in the </w:t>
            </w:r>
            <w:r w:rsidR="00FC533C">
              <w:rPr>
                <w:snapToGrid/>
                <w:lang w:val="en-US"/>
              </w:rPr>
              <w:t>2030 Agenda</w:t>
            </w:r>
            <w:r>
              <w:rPr>
                <w:snapToGrid/>
                <w:lang w:val="en-US"/>
              </w:rPr>
              <w:t xml:space="preserve"> process</w:t>
            </w:r>
          </w:p>
        </w:tc>
      </w:tr>
      <w:tr w:rsidR="00F40051" w:rsidRPr="00BA269B" w14:paraId="54C31D49" w14:textId="77777777" w:rsidTr="00EC7DE4">
        <w:tc>
          <w:tcPr>
            <w:tcW w:w="1701" w:type="dxa"/>
            <w:vAlign w:val="top"/>
          </w:tcPr>
          <w:p w14:paraId="5E67C5C6" w14:textId="77777777" w:rsidR="00F40051" w:rsidRPr="00BA269B" w:rsidRDefault="00F40051" w:rsidP="00555E2D">
            <w:pPr>
              <w:pStyle w:val="MDPI42tablebody"/>
              <w:spacing w:line="240" w:lineRule="auto"/>
              <w:rPr>
                <w:i/>
                <w:snapToGrid/>
                <w:lang w:val="en-US"/>
              </w:rPr>
            </w:pPr>
          </w:p>
        </w:tc>
        <w:tc>
          <w:tcPr>
            <w:tcW w:w="3686" w:type="dxa"/>
            <w:vAlign w:val="top"/>
          </w:tcPr>
          <w:p w14:paraId="4E1B35CA" w14:textId="77777777" w:rsidR="00F40051" w:rsidRPr="00BA269B" w:rsidRDefault="00F40051" w:rsidP="00555E2D">
            <w:pPr>
              <w:pStyle w:val="MDPI42tablebody"/>
              <w:spacing w:line="240" w:lineRule="auto"/>
              <w:jc w:val="left"/>
              <w:rPr>
                <w:snapToGrid/>
                <w:lang w:val="en-US"/>
              </w:rPr>
            </w:pPr>
          </w:p>
        </w:tc>
        <w:tc>
          <w:tcPr>
            <w:tcW w:w="3686" w:type="dxa"/>
            <w:vAlign w:val="top"/>
          </w:tcPr>
          <w:p w14:paraId="04EB5FB4" w14:textId="77777777" w:rsidR="00F40051" w:rsidRPr="00BA269B" w:rsidRDefault="00F40051" w:rsidP="00555E2D">
            <w:pPr>
              <w:pStyle w:val="MDPI42tablebody"/>
              <w:spacing w:line="240" w:lineRule="auto"/>
              <w:jc w:val="left"/>
              <w:rPr>
                <w:snapToGrid/>
                <w:lang w:val="en-US"/>
              </w:rPr>
            </w:pPr>
          </w:p>
        </w:tc>
      </w:tr>
    </w:tbl>
    <w:p w14:paraId="4913189C" w14:textId="77777777" w:rsidR="00F40051" w:rsidRDefault="00F40051" w:rsidP="00F73139">
      <w:pPr>
        <w:spacing w:after="200" w:line="240" w:lineRule="auto"/>
        <w:ind w:firstLine="420"/>
        <w:contextualSpacing/>
        <w:jc w:val="left"/>
        <w:rPr>
          <w:rFonts w:ascii="Palatino Linotype" w:hAnsi="Palatino Linotype"/>
          <w:snapToGrid w:val="0"/>
          <w:sz w:val="20"/>
          <w:lang w:bidi="en-US"/>
        </w:rPr>
      </w:pPr>
    </w:p>
    <w:p w14:paraId="4849D122" w14:textId="30B7D3FA" w:rsidR="00D44931" w:rsidRDefault="00D44931" w:rsidP="00FE08AA">
      <w:pPr>
        <w:pStyle w:val="MDPI31text"/>
      </w:pPr>
      <w:r>
        <w:t xml:space="preserve">The opportunities that lie in regional collaboration and coordination around GHS implementation has been </w:t>
      </w:r>
      <w:r w:rsidR="00965BF2">
        <w:t>highlighted</w:t>
      </w:r>
      <w:r>
        <w:t xml:space="preserve"> before </w:t>
      </w:r>
      <w:r>
        <w:fldChar w:fldCharType="begin"/>
      </w:r>
      <w:ins w:id="699" w:author="Linn Persson" w:date="2017-10-31T17:04:00Z">
        <w:r w:rsidR="00BF2E48">
          <w:instrText xml:space="preserve"> ADDIN ZOTERO_ITEM CSL_CITATION {"citationID":"a2jhddd12gg","properties":{"formattedCitation":"[see for example 54]","plainCitation":"[see for example 54]"},"citationItems":[{"id":2372,"uris":["http://zotero.org/users/local/NS0ay0E0/items/B5N9DJ6S"],"uri":["http://zotero.org/users/local/NS0ay0E0/items/B5N9DJ6S"],"itemData":{"id":2372,"type":"article","title":"The GHS and Global Partnership: a success story from Rio to Rio. WSSD Global Partnership for Capacity Building to Implement the GLobally Hamonised System of Classification and Labelling of Chemicals (GHS). http://www.oecd.org/chemicalsafety/risk-management/50500627.pdf (accessed 28 June 2016)","author":[{"family":"UNITAR, OECD and ILO","given":""}],"issued":{"date-parts":[["2012"]]}},"prefix":"see for example"}],"schema":"https://github.com/citation-style-language/schema/raw/master/csl-citation.json"} </w:instrText>
        </w:r>
      </w:ins>
      <w:del w:id="700" w:author="Linn Persson" w:date="2017-10-31T15:37:00Z">
        <w:r w:rsidDel="00E70A57">
          <w:delInstrText xml:space="preserve"> ADDIN ZOTERO_ITEM CSL_CITATION {"citationID":"a2jhddd12gg","properties":{"formattedCitation":"[see for example 60]","plainCitation":"[see for example 60]"},"citationItems":[{"id":2372,"uris":["http://zotero.org/users/local/NS0ay0E0/items/B5N9DJ6S"],"uri":["http://zotero.org/users/local/NS0ay0E0/items/B5N9DJ6S"],"itemData":{"id":2372,"type":"article","title":"The GHS and Global Partnership: a success story from Rio to Rio. WSSD Global Partnership for Capacity Building to Implement the GLobally Hamonised System of Classification and Labelling of Chemicals (GHS). http://www.oecd.org/chemicalsafety/risk-management/50500627.pdf (accessed 28 June 2016)","author":[{"family":"UNITAR, OECD and ILO","given":""}],"issued":{"date-parts":[["2012"]]}},"prefix":"see for example"}],"schema":"https://github.com/citation-style-language/schema/raw/master/csl-citation.json"} </w:delInstrText>
        </w:r>
      </w:del>
      <w:r>
        <w:fldChar w:fldCharType="separate"/>
      </w:r>
      <w:ins w:id="701" w:author="Linn Persson" w:date="2017-10-31T17:04:00Z">
        <w:r w:rsidR="00BF2E48" w:rsidRPr="00BF2E48">
          <w:t>[see for example 54]</w:t>
        </w:r>
      </w:ins>
      <w:del w:id="702" w:author="Linn Persson" w:date="2017-10-31T15:37:00Z">
        <w:r w:rsidRPr="00BF2E48" w:rsidDel="00E70A57">
          <w:delText>[see for example 60]</w:delText>
        </w:r>
      </w:del>
      <w:r>
        <w:fldChar w:fldCharType="end"/>
      </w:r>
      <w:r>
        <w:t xml:space="preserve">. Regional trade blocs and </w:t>
      </w:r>
      <w:proofErr w:type="spellStart"/>
      <w:r>
        <w:t>organisations</w:t>
      </w:r>
      <w:proofErr w:type="spellEnd"/>
      <w:r>
        <w:t xml:space="preserve"> could play a key role here in jointly implementing the GHS</w:t>
      </w:r>
      <w:r w:rsidR="000D195B">
        <w:t xml:space="preserve"> or in supporting national implementation processes</w:t>
      </w:r>
      <w:r>
        <w:t xml:space="preserve">. Countries within </w:t>
      </w:r>
      <w:r w:rsidR="00D4679F">
        <w:t>a</w:t>
      </w:r>
      <w:r>
        <w:t xml:space="preserve"> trade bloc or </w:t>
      </w:r>
      <w:proofErr w:type="spellStart"/>
      <w:r>
        <w:t>organisation</w:t>
      </w:r>
      <w:proofErr w:type="spellEnd"/>
      <w:r>
        <w:t xml:space="preserve"> with more capacity can assist other member states that are less resourced for the implementation</w:t>
      </w:r>
      <w:r w:rsidR="00E44F9C">
        <w:t xml:space="preserve"> </w:t>
      </w:r>
      <w:r w:rsidR="00E44F9C">
        <w:fldChar w:fldCharType="begin"/>
      </w:r>
      <w:ins w:id="703" w:author="Linn Persson" w:date="2017-10-31T17:04:00Z">
        <w:r w:rsidR="00BF2E48">
          <w:instrText xml:space="preserve"> ADDIN ZOTERO_ITEM CSL_CITATION {"citationID":"attlm9d08l","properties":{"formattedCitation":"[56]","plainCitation":"[56]"},"citationItems":[{"id":2630,"uris":["http://zotero.org/users/local/NS0ay0E0/items/HWF3I8GT"],"uri":["http://zotero.org/users/local/NS0ay0E0/items/HWF3I8GT"],"itemData":{"id":2630,"type":"article-journal","title":"Advancing Environmental Mainstreaming in the Caribbean Region: The Role of Regional Institutions for Overcoming Barriers and Capacity Gaps","container-title":"Sustainability","page":"13836-13855","volume":"7","issue":"10","source":"CrossRef","DOI":"10.3390/su71013836","ISSN":"2071-1050","shortTitle":"Advancing Environmental Mainstreaming in the Caribbean Region","language":"en","author":[{"family":"Bizikova","given":"Livia"},{"family":"Metternicht","given":"Graciela"},{"family":"Yarde","given":"Therese"}],"issued":{"date-parts":[["2015",10,14]]}}}],"schema":"https://github.com/citation-style-language/schema/raw/master/csl-citation.json"} </w:instrText>
        </w:r>
      </w:ins>
      <w:del w:id="704" w:author="Linn Persson" w:date="2017-10-31T15:37:00Z">
        <w:r w:rsidR="00E44F9C" w:rsidDel="00E70A57">
          <w:delInstrText xml:space="preserve"> ADDIN ZOTERO_ITEM CSL_CITATION {"citationID":"attlm9d08l","properties":{"formattedCitation":"[62]","plainCitation":"[62]"},"citationItems":[{"id":2630,"uris":["http://zotero.org/users/local/NS0ay0E0/items/HWF3I8GT"],"uri":["http://zotero.org/users/local/NS0ay0E0/items/HWF3I8GT"],"itemData":{"id":2630,"type":"article-journal","title":"Advancing Environmental Mainstreaming in the Caribbean Region: The Role of Regional Institutions for Overcoming Barriers and Capacity Gaps","container-title":"Sustainability","page":"13836-13855","volume":"7","issue":"10","source":"CrossRef","DOI":"10.3390/su71013836","ISSN":"2071-1050","shortTitle":"Advancing Environmental Mainstreaming in the Caribbean Region","language":"en","author":[{"family":"Bizikova","given":"Livia"},{"family":"Metternicht","given":"Graciela"},{"family":"Yarde","given":"Therese"}],"issued":{"date-parts":[["2015",10,14]]}}}],"schema":"https://github.com/citation-style-language/schema/raw/master/csl-citation.json"} </w:delInstrText>
        </w:r>
      </w:del>
      <w:r w:rsidR="00E44F9C">
        <w:fldChar w:fldCharType="separate"/>
      </w:r>
      <w:ins w:id="705" w:author="Linn Persson" w:date="2017-10-31T17:04:00Z">
        <w:r w:rsidR="00BF2E48" w:rsidRPr="00BF2E48">
          <w:t>[56]</w:t>
        </w:r>
      </w:ins>
      <w:del w:id="706" w:author="Linn Persson" w:date="2017-10-31T15:37:00Z">
        <w:r w:rsidR="00E44F9C" w:rsidRPr="00BF2E48" w:rsidDel="00E70A57">
          <w:delText>[62]</w:delText>
        </w:r>
      </w:del>
      <w:r w:rsidR="00E44F9C">
        <w:fldChar w:fldCharType="end"/>
      </w:r>
      <w:r>
        <w:t xml:space="preserve">. </w:t>
      </w:r>
    </w:p>
    <w:p w14:paraId="52E8F06C" w14:textId="7C3B9776" w:rsidR="00D44931" w:rsidRPr="00F73139" w:rsidRDefault="00D44931" w:rsidP="00FE08AA">
      <w:pPr>
        <w:pStyle w:val="MDPI31text"/>
        <w:rPr>
          <w:szCs w:val="20"/>
        </w:rPr>
      </w:pPr>
      <w:r>
        <w:t xml:space="preserve">The strong association between GHS implementation and government effectiveness again highlights the fundamental </w:t>
      </w:r>
      <w:r w:rsidR="00763720">
        <w:t xml:space="preserve">role </w:t>
      </w:r>
      <w:r>
        <w:t>of functioning institutions in countries</w:t>
      </w:r>
      <w:r w:rsidR="00763720">
        <w:t xml:space="preserve"> for the ability to plan and implement policies</w:t>
      </w:r>
      <w:r>
        <w:t xml:space="preserve">. </w:t>
      </w:r>
      <w:r>
        <w:rPr>
          <w:szCs w:val="20"/>
        </w:rPr>
        <w:t xml:space="preserve">The case of </w:t>
      </w:r>
      <w:r w:rsidRPr="003A56EF">
        <w:t>Viet Nam</w:t>
      </w:r>
      <w:r>
        <w:t xml:space="preserve"> with GHS implementation in place</w:t>
      </w:r>
      <w:r w:rsidRPr="003A56EF">
        <w:t xml:space="preserve"> </w:t>
      </w:r>
      <w:r w:rsidRPr="003A56EF">
        <w:fldChar w:fldCharType="begin"/>
      </w:r>
      <w:ins w:id="707" w:author="Linn Persson" w:date="2017-10-31T17:04:00Z">
        <w:r w:rsidR="00BF2E48">
          <w:instrText xml:space="preserve"> ADDIN ZOTERO_ITEM CSL_CITATION {"citationID":"OcYpMjfx","properties":{"formattedCitation":"[57,58]","plainCitation":"[57,58]"},"citationItems":[{"id":2426,"uris":["http://zotero.org/users/local/NS0ay0E0/items/4CIUVM9M"],"uri":["http://zotero.org/users/local/NS0ay0E0/items/4CIUVM9M"],"itemData":{"id":2426,"type":"article","title":"Vietnam labelling deadline imminent for substances - Two more years left for mixtures. ChemicalWatch New Item, 18 February 2014. https://chemicalwatch.com/18441/vietnam-labelling-deadline-imminent-for-substances (accessed 14 November 2016)","author":[{"family":"ChemicalWatch","given":""}],"issued":{"date-parts":[["2014"]]}}},{"id":2428,"uris":["http://zotero.org/users/local/NS0ay0E0/items/6TB29K83"],"uri":["http://zotero.org/users/local/NS0ay0E0/items/6TB29K83"],"itemData":{"id":2428,"type":"article","title":"GHS implementation in Vietnam, ChemSafetyPRO new item, 2016-01-05. http://www.chemsafetypro.com/Topics/Vietnam/GHS_in_Vietnam_SDS_label.html (accessed 14 November 2016)","author":[{"family":"ChemSafetyPRO","given":""}],"issued":{"date-parts":[["2016"]]}}}],"schema":"https://github.com/citation-style-language/schema/raw/master/csl-citation.json"} </w:instrText>
        </w:r>
      </w:ins>
      <w:del w:id="708" w:author="Linn Persson" w:date="2017-10-31T15:37:00Z">
        <w:r w:rsidR="00E44F9C" w:rsidDel="00E70A57">
          <w:delInstrText xml:space="preserve"> ADDIN ZOTERO_ITEM CSL_CITATION {"citationID":"OcYpMjfx","properties":{"formattedCitation":"[63,64]","plainCitation":"[63,64]"},"citationItems":[{"id":2426,"uris":["http://zotero.org/users/local/NS0ay0E0/items/4CIUVM9M"],"uri":["http://zotero.org/users/local/NS0ay0E0/items/4CIUVM9M"],"itemData":{"id":2426,"type":"article","title":"Vietnam labelling deadline imminent for substances - Two more years left for mixtures. ChemicalWatch New Item, 18 February 2014. https://chemicalwatch.com/18441/vietnam-labelling-deadline-imminent-for-substances (accessed 14 November 2016)","author":[{"family":"ChemicalWatch","given":""}],"issued":{"date-parts":[["2014"]]}}},{"id":2428,"uris":["http://zotero.org/users/local/NS0ay0E0/items/6TB29K83"],"uri":["http://zotero.org/users/local/NS0ay0E0/items/6TB29K83"],"itemData":{"id":2428,"type":"article","title":"GHS implementation in Vietnam, ChemSafetyPRO new item, 2016-01-05. http://www.chemsafetypro.com/Topics/Vietnam/GHS_in_Vietnam_SDS_label.html (accessed 14 November 2016)","author":[{"family":"ChemSafetyPRO","given":""}],"issued":{"date-parts":[["2016"]]}}}],"schema":"https://github.com/citation-style-language/schema/raw/master/csl-citation.json"} </w:delInstrText>
        </w:r>
      </w:del>
      <w:r w:rsidRPr="003A56EF">
        <w:fldChar w:fldCharType="separate"/>
      </w:r>
      <w:ins w:id="709" w:author="Linn Persson" w:date="2017-10-31T17:04:00Z">
        <w:r w:rsidR="00BF2E48" w:rsidRPr="00BF2E48">
          <w:t>[57,58]</w:t>
        </w:r>
      </w:ins>
      <w:del w:id="710" w:author="Linn Persson" w:date="2017-10-31T15:37:00Z">
        <w:r w:rsidR="00E44F9C" w:rsidRPr="00BF2E48" w:rsidDel="00E70A57">
          <w:delText>[63,64]</w:delText>
        </w:r>
      </w:del>
      <w:r w:rsidRPr="003A56EF">
        <w:fldChar w:fldCharType="end"/>
      </w:r>
      <w:r>
        <w:t xml:space="preserve"> is interesting</w:t>
      </w:r>
      <w:r w:rsidRPr="003A56EF">
        <w:t>. Viet Nam has been supported by the Swedish Chemicals Agency (</w:t>
      </w:r>
      <w:proofErr w:type="spellStart"/>
      <w:r w:rsidRPr="003A56EF">
        <w:t>KemI</w:t>
      </w:r>
      <w:proofErr w:type="spellEnd"/>
      <w:r w:rsidRPr="003A56EF">
        <w:t xml:space="preserve">) in </w:t>
      </w:r>
      <w:r w:rsidR="00F73B2C">
        <w:t xml:space="preserve">a </w:t>
      </w:r>
      <w:r w:rsidR="00763720">
        <w:t xml:space="preserve">continued </w:t>
      </w:r>
      <w:r w:rsidR="00F73B2C">
        <w:t>bilateral collaboration (2005-2013</w:t>
      </w:r>
      <w:r w:rsidR="00D46AA4">
        <w:t>)</w:t>
      </w:r>
      <w:r w:rsidR="00763720">
        <w:fldChar w:fldCharType="begin"/>
      </w:r>
      <w:ins w:id="711" w:author="Linn Persson" w:date="2017-10-31T17:04:00Z">
        <w:r w:rsidR="00BF2E48">
          <w:instrText xml:space="preserve"> ADDIN ZOTERO_ITEM CSL_CITATION {"citationID":"a1crm4g4b8c","properties":{"formattedCitation":"[59,60]","plainCitation":"[59,60]"},"citationItems":[{"id":2625,"uris":["http://zotero.org/users/local/NS0ay0E0/items/XR6548G7"],"uri":["http://zotero.org/users/local/NS0ay0E0/items/XR6548G7"],"itemData":{"id":2625,"type":"article","title":"SEMLA, final project report, number H05-00449-18. Swedish Chemicals Agency (KemI).","author":[{"family":"KemI","given":""}],"issued":{"date-parts":[["2010"]]}}},{"id":2624,"uris":["http://zotero.org/users/local/NS0ay0E0/items/2QDXNZ3Z"],"uri":["http://zotero.org/users/local/NS0ay0E0/items/2QDXNZ3Z"],"itemData":{"id":2624,"type":"article","title":"2013 completion report for partnership program between KemI and Vinachemia. Project report for period 2010-12-01 to 2013-12-31. Vinachemia, Chemicals Agency of Viet Nam and KemI, Swedish Chemicals Agency.","language":"2014","author":[{"family":"Vinachemia and KemI","given":""}]}}],"schema":"https://github.com/citation-style-language/schema/raw/master/csl-citation.json"} </w:instrText>
        </w:r>
      </w:ins>
      <w:del w:id="712" w:author="Linn Persson" w:date="2017-10-31T15:37:00Z">
        <w:r w:rsidR="00E44F9C" w:rsidDel="00E70A57">
          <w:delInstrText xml:space="preserve"> ADDIN ZOTERO_ITEM CSL_CITATION {"citationID":"a1crm4g4b8c","properties":{"formattedCitation":"[65,66]","plainCitation":"[65,66]"},"citationItems":[{"id":2625,"uris":["http://zotero.org/users/local/NS0ay0E0/items/XR6548G7"],"uri":["http://zotero.org/users/local/NS0ay0E0/items/XR6548G7"],"itemData":{"id":2625,"type":"article","title":"SEMLA, final project report, number H05-00449-18. Swedish Chemicals Agency (KemI).","author":[{"family":"KemI","given":""}],"issued":{"date-parts":[["2010"]]}}},{"id":2624,"uris":["http://zotero.org/users/local/NS0ay0E0/items/2QDXNZ3Z"],"uri":["http://zotero.org/users/local/NS0ay0E0/items/2QDXNZ3Z"],"itemData":{"id":2624,"type":"article","title":"2013 completion report for partnership program between KemI and Vinachemia. Project report for period 2010-12-01 to 2013-12-31. Vinachemia, Chemicals Agency of Viet Nam and KemI, Swedish Chemicals Agency.","language":"2014","author":[{"family":"Vinachemia and KemI","given":""}]}}],"schema":"https://github.com/citation-style-language/schema/raw/master/csl-citation.json"} </w:delInstrText>
        </w:r>
      </w:del>
      <w:r w:rsidR="00763720">
        <w:fldChar w:fldCharType="separate"/>
      </w:r>
      <w:ins w:id="713" w:author="Linn Persson" w:date="2017-10-31T17:04:00Z">
        <w:r w:rsidR="00BF2E48" w:rsidRPr="00BF2E48">
          <w:t>[59,60]</w:t>
        </w:r>
      </w:ins>
      <w:del w:id="714" w:author="Linn Persson" w:date="2017-10-31T15:37:00Z">
        <w:r w:rsidR="00E44F9C" w:rsidRPr="00BF2E48" w:rsidDel="00E70A57">
          <w:delText>[65,66]</w:delText>
        </w:r>
      </w:del>
      <w:r w:rsidR="00763720">
        <w:fldChar w:fldCharType="end"/>
      </w:r>
      <w:r w:rsidR="00D46AA4">
        <w:t xml:space="preserve">, as well as through </w:t>
      </w:r>
      <w:r w:rsidRPr="003A56EF">
        <w:t xml:space="preserve">the regional </w:t>
      </w:r>
      <w:proofErr w:type="spellStart"/>
      <w:r w:rsidRPr="003A56EF">
        <w:t>programme</w:t>
      </w:r>
      <w:proofErr w:type="spellEnd"/>
      <w:r w:rsidRPr="003A56EF">
        <w:t xml:space="preserve"> </w:t>
      </w:r>
      <w:r w:rsidR="00D46AA4">
        <w:t>“Towards a non-toxic</w:t>
      </w:r>
      <w:r w:rsidRPr="003A56EF">
        <w:t xml:space="preserve"> South-East Asia</w:t>
      </w:r>
      <w:r w:rsidR="00D46AA4">
        <w:t>”</w:t>
      </w:r>
      <w:r w:rsidR="00763720">
        <w:t>,</w:t>
      </w:r>
      <w:r w:rsidR="00D46AA4">
        <w:t xml:space="preserve"> also</w:t>
      </w:r>
      <w:r w:rsidRPr="003A56EF">
        <w:t xml:space="preserve"> a long term commitment now in its second phase </w:t>
      </w:r>
      <w:r w:rsidRPr="003A56EF">
        <w:fldChar w:fldCharType="begin"/>
      </w:r>
      <w:ins w:id="715" w:author="Linn Persson" w:date="2017-10-31T17:04:00Z">
        <w:r w:rsidR="00BF2E48">
          <w:instrText xml:space="preserve"> ADDIN ZOTERO_ITEM CSL_CITATION {"citationID":"kfL98Bt1","properties":{"formattedCitation":"[61]","plainCitation":"[61]"},"citationItems":[{"id":2429,"uris":["http://zotero.org/users/local/NS0ay0E0/items/E78RZVP8"],"uri":["http://zotero.org/users/local/NS0ay0E0/items/E78RZVP8"],"itemData":{"id":2429,"type":"article","title":"Regional Programme: Towards a non-toxic environment in South-East Asia, Phase II. Swedish Chemicals Agency (KemI). Ref number H13-01013,  https://www.kemi.se/en/files/96b822bbbfe745deb349438afa289238/progress-report-2015.pdf (accessed 14 November 2016)","author":[{"family":"KemI","given":""}],"issued":{"date-parts":[["2016"]]}}}],"schema":"https://github.com/citation-style-language/schema/raw/master/csl-citation.json"} </w:instrText>
        </w:r>
      </w:ins>
      <w:del w:id="716" w:author="Linn Persson" w:date="2017-10-31T15:37:00Z">
        <w:r w:rsidR="00E44F9C" w:rsidDel="00E70A57">
          <w:delInstrText xml:space="preserve"> ADDIN ZOTERO_ITEM CSL_CITATION {"citationID":"kfL98Bt1","properties":{"formattedCitation":"[67]","plainCitation":"[67]"},"citationItems":[{"id":2429,"uris":["http://zotero.org/users/local/NS0ay0E0/items/E78RZVP8"],"uri":["http://zotero.org/users/local/NS0ay0E0/items/E78RZVP8"],"itemData":{"id":2429,"type":"article","title":"Regional Programme: Towards a non-toxic environment in South-East Asia, Phase II. Swedish Chemicals Agency (KemI). Ref number H13-01013,  https://www.kemi.se/en/files/96b822bbbfe745deb349438afa289238/progress-report-2015.pdf (accessed 14 November 2016)","author":[{"family":"KemI","given":""}],"issued":{"date-parts":[["2016"]]}}}],"schema":"https://github.com/citation-style-language/schema/raw/master/csl-citation.json"} </w:delInstrText>
        </w:r>
      </w:del>
      <w:r w:rsidRPr="003A56EF">
        <w:fldChar w:fldCharType="separate"/>
      </w:r>
      <w:ins w:id="717" w:author="Linn Persson" w:date="2017-10-31T17:04:00Z">
        <w:r w:rsidR="00BF2E48" w:rsidRPr="00BF2E48">
          <w:t>[61]</w:t>
        </w:r>
      </w:ins>
      <w:del w:id="718" w:author="Linn Persson" w:date="2017-10-31T15:37:00Z">
        <w:r w:rsidR="00E44F9C" w:rsidRPr="00BF2E48" w:rsidDel="00E70A57">
          <w:delText>[67]</w:delText>
        </w:r>
      </w:del>
      <w:r w:rsidRPr="003A56EF">
        <w:fldChar w:fldCharType="end"/>
      </w:r>
      <w:r w:rsidR="00763720">
        <w:t>. One of the outcomes of the collaboration was the establishment of</w:t>
      </w:r>
      <w:r w:rsidRPr="003A56EF">
        <w:t xml:space="preserve"> the Viet Nam Chemicals Agency </w:t>
      </w:r>
      <w:r w:rsidRPr="003A56EF">
        <w:fldChar w:fldCharType="begin"/>
      </w:r>
      <w:ins w:id="719" w:author="Linn Persson" w:date="2017-10-31T17:04:00Z">
        <w:r w:rsidR="00BF2E48">
          <w:instrText xml:space="preserve"> ADDIN ZOTERO_ITEM CSL_CITATION {"citationID":"Polq5428","properties":{"formattedCitation":"[59,62]","plainCitation":"[59,62]"},"citationItems":[{"id":2430,"uris":["http://zotero.org/users/local/NS0ay0E0/items/UJEI8DPP"],"uri":["http://zotero.org/users/local/NS0ay0E0/items/UJEI8DPP"],"itemData":{"id":2430,"type":"article","title":"Implementation of Chemical Law in Viet Nam, submitted by Viet Nam, Vietnam Chemicals Agency, Ministry of Industry and Trade. Case Study Workshop on the Chemicals Sector - From Principles to Practice Hiroshima, Japan 1-2 March 2010. http://mddb.apec.org/documents/2010/CDSG/WKSP1/10_cd_wksp1_010.pdf (accessed 14 November 2014)","author":[{"family":"Vietnam Chemicals Agency","given":""}],"issued":{"date-parts":[["2010"]]}}},{"id":2625,"uris":["http://zotero.org/users/local/NS0ay0E0/items/XR6548G7"],"uri":["http://zotero.org/users/local/NS0ay0E0/items/XR6548G7"],"itemData":{"id":2625,"type":"article","title":"SEMLA, final project report, number H05-00449-18. Swedish Chemicals Agency (KemI).","author":[{"family":"KemI","given":""}],"issued":{"date-parts":[["2010"]]}}}],"schema":"https://github.com/citation-style-language/schema/raw/master/csl-citation.json"} </w:instrText>
        </w:r>
      </w:ins>
      <w:del w:id="720" w:author="Linn Persson" w:date="2017-10-31T15:37:00Z">
        <w:r w:rsidR="00E44F9C" w:rsidDel="00E70A57">
          <w:delInstrText xml:space="preserve"> ADDIN ZOTERO_ITEM CSL_CITATION {"citationID":"Polq5428","properties":{"formattedCitation":"[65,68]","plainCitation":"[65,68]"},"citationItems":[{"id":2430,"uris":["http://zotero.org/users/local/NS0ay0E0/items/UJEI8DPP"],"uri":["http://zotero.org/users/local/NS0ay0E0/items/UJEI8DPP"],"itemData":{"id":2430,"type":"article","title":"Implementation of Chemical Law in Viet Nam, submitted by Viet Nam, Vietnam Chemicals Agency, Ministry of Industry and Trade. Case Study Workshop on the Chemicals Sector - From Principles to Practice Hiroshima, Japan 1-2 March 2010. http://mddb.apec.org/documents/2010/CDSG/WKSP1/10_cd_wksp1_010.pdf (accessed 14 November 2014)","author":[{"family":"Vietnam Chemicals Agency","given":""}],"issued":{"date-parts":[["2010"]]}}},{"id":2625,"uris":["http://zotero.org/users/local/NS0ay0E0/items/XR6548G7"],"uri":["http://zotero.org/users/local/NS0ay0E0/items/XR6548G7"],"itemData":{"id":2625,"type":"article","title":"SEMLA, final project report, number H05-00449-18. Swedish Chemicals Agency (KemI).","author":[{"family":"KemI","given":""}],"issued":{"date-parts":[["2010"]]}}}],"schema":"https://github.com/citation-style-language/schema/raw/master/csl-citation.json"} </w:delInstrText>
        </w:r>
      </w:del>
      <w:r w:rsidRPr="003A56EF">
        <w:fldChar w:fldCharType="separate"/>
      </w:r>
      <w:ins w:id="721" w:author="Linn Persson" w:date="2017-10-31T17:04:00Z">
        <w:r w:rsidR="00BF2E48" w:rsidRPr="00BF2E48">
          <w:t>[59,62]</w:t>
        </w:r>
      </w:ins>
      <w:del w:id="722" w:author="Linn Persson" w:date="2017-10-31T15:37:00Z">
        <w:r w:rsidR="00E44F9C" w:rsidRPr="00BF2E48" w:rsidDel="00E70A57">
          <w:delText>[65,68]</w:delText>
        </w:r>
      </w:del>
      <w:r w:rsidRPr="003A56EF">
        <w:fldChar w:fldCharType="end"/>
      </w:r>
      <w:r w:rsidRPr="003A56EF">
        <w:t>. This support</w:t>
      </w:r>
      <w:r w:rsidR="00D4679F">
        <w:t xml:space="preserve"> </w:t>
      </w:r>
      <w:r w:rsidRPr="003A56EF">
        <w:t>is likely to have influenced GHS implementation</w:t>
      </w:r>
      <w:r>
        <w:t xml:space="preserve"> th</w:t>
      </w:r>
      <w:r w:rsidR="00D4679F">
        <w:t>r</w:t>
      </w:r>
      <w:r>
        <w:t>ough parallel institutional strengthening and broad chemicals management capacity building efforts</w:t>
      </w:r>
      <w:r w:rsidRPr="003A56EF">
        <w:t>.</w:t>
      </w:r>
      <w:r w:rsidR="00CD2D72">
        <w:rPr>
          <w:szCs w:val="20"/>
        </w:rPr>
        <w:t xml:space="preserve"> Indeed, the interviewee from Zambia also expressed that a key factor in the GHS implementation </w:t>
      </w:r>
      <w:r w:rsidR="000D195B">
        <w:rPr>
          <w:szCs w:val="20"/>
        </w:rPr>
        <w:t xml:space="preserve">in this country </w:t>
      </w:r>
      <w:r w:rsidR="00CD2D72">
        <w:rPr>
          <w:szCs w:val="20"/>
        </w:rPr>
        <w:t>has been that it has not been implemented as a stand-alone component, but been part of a comprehensive chemicals management planning and capacity building.</w:t>
      </w:r>
    </w:p>
    <w:p w14:paraId="3BA49C98" w14:textId="77777777" w:rsidR="00346EDB" w:rsidRDefault="00412794" w:rsidP="00FE08AA">
      <w:pPr>
        <w:pStyle w:val="MDPI31text"/>
        <w:rPr>
          <w:ins w:id="723" w:author="Linn Persson" w:date="2017-10-31T14:50:00Z"/>
        </w:rPr>
      </w:pPr>
      <w:r>
        <w:lastRenderedPageBreak/>
        <w:t xml:space="preserve">For countries with higher income, where the lack of implementation is not likely to be caused by lack of capacity, the increased rate of implementation must come </w:t>
      </w:r>
      <w:r w:rsidR="00A6689F">
        <w:t>from</w:t>
      </w:r>
      <w:r>
        <w:t xml:space="preserve"> renewed</w:t>
      </w:r>
      <w:r w:rsidR="004B4BF7">
        <w:t xml:space="preserve"> or new</w:t>
      </w:r>
      <w:r>
        <w:t xml:space="preserve"> motivation. Here it may be worthwhile to explore the role of private sector actors</w:t>
      </w:r>
      <w:r w:rsidR="0012217B">
        <w:t xml:space="preserve"> and trade ministries</w:t>
      </w:r>
      <w:r>
        <w:t xml:space="preserve"> in </w:t>
      </w:r>
      <w:r w:rsidR="0012217B">
        <w:t>lifting</w:t>
      </w:r>
      <w:r>
        <w:t xml:space="preserve"> the benefits in increased harmonization </w:t>
      </w:r>
      <w:r w:rsidR="004B4BF7">
        <w:t xml:space="preserve">for trade </w:t>
      </w:r>
      <w:r>
        <w:t xml:space="preserve">as a way to gain political support for GHS implementation. </w:t>
      </w:r>
      <w:r w:rsidR="00A6689F">
        <w:t xml:space="preserve">Likewise, the strong motivation to implement GHS that seems to come from occupational health and safety concerns could also be drawn upon in engaging more with </w:t>
      </w:r>
      <w:r w:rsidR="00D44931">
        <w:t xml:space="preserve">stakeholders such as </w:t>
      </w:r>
      <w:r w:rsidR="00A6689F">
        <w:t>trade unions and other actors with strong buy-in in occupational issues as a driver for GHS.</w:t>
      </w:r>
    </w:p>
    <w:p w14:paraId="091E144D" w14:textId="3C194DB5" w:rsidR="00940F0B" w:rsidRDefault="00346EDB" w:rsidP="00FE08AA">
      <w:pPr>
        <w:pStyle w:val="MDPI31text"/>
      </w:pPr>
      <w:ins w:id="724" w:author="Linn Persson" w:date="2017-10-31T14:58:00Z">
        <w:r>
          <w:t>To allow further</w:t>
        </w:r>
      </w:ins>
      <w:ins w:id="725" w:author="Linn Persson" w:date="2017-10-31T14:50:00Z">
        <w:r>
          <w:t xml:space="preserve"> prob</w:t>
        </w:r>
      </w:ins>
      <w:ins w:id="726" w:author="Linn Persson" w:date="2017-10-31T14:58:00Z">
        <w:r>
          <w:t>ing</w:t>
        </w:r>
      </w:ins>
      <w:ins w:id="727" w:author="Linn Persson" w:date="2017-10-31T14:50:00Z">
        <w:r>
          <w:t xml:space="preserve"> into the barriers and opportunities of specific countries</w:t>
        </w:r>
      </w:ins>
      <w:ins w:id="728" w:author="Linn Persson" w:date="2017-10-31T14:58:00Z">
        <w:r>
          <w:t xml:space="preserve"> for GHS implementation</w:t>
        </w:r>
      </w:ins>
      <w:ins w:id="729" w:author="Linn Persson" w:date="2017-10-31T14:50:00Z">
        <w:r>
          <w:t xml:space="preserve">, a more qualitative research approach </w:t>
        </w:r>
      </w:ins>
      <w:ins w:id="730" w:author="Linn Persson" w:date="2017-10-31T14:51:00Z">
        <w:r>
          <w:t xml:space="preserve">would be a valuable complement to the more quantitative methodology of this paper. </w:t>
        </w:r>
      </w:ins>
      <w:ins w:id="731" w:author="Linn Persson" w:date="2017-10-31T14:52:00Z">
        <w:r>
          <w:t xml:space="preserve">Such </w:t>
        </w:r>
      </w:ins>
      <w:ins w:id="732" w:author="Linn Persson" w:date="2017-10-31T14:59:00Z">
        <w:r w:rsidR="00E14B8E">
          <w:t xml:space="preserve">an approach would entail more in-depth interviews with various stakeholders, and would allow for more detailed answers as to </w:t>
        </w:r>
      </w:ins>
      <w:ins w:id="733" w:author="Linn Persson" w:date="2017-10-31T15:00:00Z">
        <w:r w:rsidR="00E14B8E">
          <w:t>causality of different factors. It would also allow for a discussion about regional contexts, and how these may require, or open for, different roads to increased impleme</w:t>
        </w:r>
      </w:ins>
      <w:ins w:id="734" w:author="Linn Persson" w:date="2017-10-31T15:01:00Z">
        <w:r w:rsidR="00E14B8E">
          <w:t xml:space="preserve">ntation. </w:t>
        </w:r>
      </w:ins>
      <w:r w:rsidR="00A6689F">
        <w:t xml:space="preserve"> </w:t>
      </w:r>
    </w:p>
    <w:p w14:paraId="2EB55EA7" w14:textId="18A48C88" w:rsidR="00EF1575" w:rsidRPr="00A6689F" w:rsidRDefault="00A6689F" w:rsidP="00FE08AA">
      <w:pPr>
        <w:pStyle w:val="MDPI31text"/>
      </w:pPr>
      <w:del w:id="735" w:author="Linn Persson" w:date="2017-10-31T14:58:00Z">
        <w:r w:rsidDel="00346EDB">
          <w:delText xml:space="preserve">Summing up, we </w:delText>
        </w:r>
        <w:r w:rsidR="004432C5" w:rsidDel="00346EDB">
          <w:delText xml:space="preserve">conclude that the fact that most countries in the world </w:delText>
        </w:r>
        <w:r w:rsidR="006F5BF4" w:rsidDel="00346EDB">
          <w:delText xml:space="preserve">have </w:delText>
        </w:r>
        <w:r w:rsidR="004432C5" w:rsidDel="00346EDB">
          <w:delText>not yet implement</w:delText>
        </w:r>
        <w:r w:rsidR="006F5BF4" w:rsidDel="00346EDB">
          <w:delText>ed</w:delText>
        </w:r>
        <w:r w:rsidR="004432C5" w:rsidDel="00346EDB">
          <w:delText xml:space="preserve"> the GHS, years after the agreed deadline</w:delText>
        </w:r>
        <w:r w:rsidR="00965BF2" w:rsidDel="00346EDB">
          <w:delText>,</w:delText>
        </w:r>
        <w:r w:rsidR="004432C5" w:rsidDel="00346EDB">
          <w:delText xml:space="preserve"> can be understood both </w:delText>
        </w:r>
        <w:r w:rsidR="006F5BF4" w:rsidDel="00346EDB">
          <w:delText xml:space="preserve">as a </w:delText>
        </w:r>
        <w:r w:rsidR="004432C5" w:rsidDel="00346EDB">
          <w:delText xml:space="preserve">capacity and </w:delText>
        </w:r>
        <w:r w:rsidR="006F5BF4" w:rsidDel="00346EDB">
          <w:delText xml:space="preserve">a </w:delText>
        </w:r>
        <w:r w:rsidR="004432C5" w:rsidDel="00346EDB">
          <w:delText xml:space="preserve">motivation </w:delText>
        </w:r>
        <w:r w:rsidR="006F5BF4" w:rsidDel="00346EDB">
          <w:delText>issue</w:delText>
        </w:r>
        <w:r w:rsidR="004432C5" w:rsidDel="00346EDB">
          <w:delText xml:space="preserve">. </w:delText>
        </w:r>
      </w:del>
      <w:del w:id="736" w:author="Linn Persson" w:date="2017-10-31T15:01:00Z">
        <w:r w:rsidR="0012217B" w:rsidDel="00E14B8E">
          <w:delText>In order to</w:delText>
        </w:r>
      </w:del>
      <w:ins w:id="737" w:author="Linn Persson" w:date="2017-10-31T15:01:00Z">
        <w:r w:rsidR="00E14B8E">
          <w:t>Summing up some of the insights from the present study</w:t>
        </w:r>
      </w:ins>
      <w:ins w:id="738" w:author="Linn Persson" w:date="2017-10-31T15:02:00Z">
        <w:r w:rsidR="00E14B8E">
          <w:t>,</w:t>
        </w:r>
      </w:ins>
      <w:r w:rsidR="0012217B">
        <w:t xml:space="preserve"> </w:t>
      </w:r>
      <w:ins w:id="739" w:author="Linn Persson" w:date="2017-10-31T15:02:00Z">
        <w:r w:rsidR="00E14B8E">
          <w:t xml:space="preserve">in order to </w:t>
        </w:r>
      </w:ins>
      <w:r w:rsidR="0012217B">
        <w:t>improve the implementation coverage, l</w:t>
      </w:r>
      <w:r w:rsidR="004432C5">
        <w:t xml:space="preserve">ow capacity needs to be </w:t>
      </w:r>
      <w:r w:rsidR="006F5BF4">
        <w:t xml:space="preserve">increased through </w:t>
      </w:r>
      <w:r w:rsidR="004432C5">
        <w:t>support, taking lessons learned from what is effective capacity building into account</w:t>
      </w:r>
      <w:r w:rsidR="00E766D3">
        <w:t>,</w:t>
      </w:r>
      <w:r>
        <w:t xml:space="preserve"> and </w:t>
      </w:r>
      <w:r w:rsidR="0012217B">
        <w:t xml:space="preserve">especially </w:t>
      </w:r>
      <w:r w:rsidR="006F5BF4">
        <w:t>recognizing the importance of regulatory capacity</w:t>
      </w:r>
      <w:r w:rsidR="004432C5">
        <w:t xml:space="preserve">. </w:t>
      </w:r>
      <w:r w:rsidR="0012217B">
        <w:t>The</w:t>
      </w:r>
      <w:r w:rsidR="00D44931">
        <w:t xml:space="preserve"> strengthening of chemicals management </w:t>
      </w:r>
      <w:r w:rsidR="006F5BF4">
        <w:t>should</w:t>
      </w:r>
      <w:r w:rsidR="00D44931">
        <w:t xml:space="preserve"> be addressed as part of the overall </w:t>
      </w:r>
      <w:r w:rsidR="006F5BF4">
        <w:t>A</w:t>
      </w:r>
      <w:r w:rsidR="0012217B">
        <w:t>genda 2030 efforts in all countries, but it is of highest importance for the countries with lowest capacity</w:t>
      </w:r>
      <w:r w:rsidR="00D44931">
        <w:t xml:space="preserve">. </w:t>
      </w:r>
      <w:proofErr w:type="gramStart"/>
      <w:r w:rsidR="00D44931">
        <w:t>Further, drawing upon the potential in GHS as part of occupational health and safety commitment and as a way to reduce trade barriers, especially in a regional context</w:t>
      </w:r>
      <w:r w:rsidR="004B4BF7">
        <w:t>,</w:t>
      </w:r>
      <w:r w:rsidR="009C3E12">
        <w:t xml:space="preserve"> seems like promising options for increased GHS implementation across countries and regions</w:t>
      </w:r>
      <w:r w:rsidR="00EB4E1C">
        <w:t xml:space="preserve"> wi</w:t>
      </w:r>
      <w:r w:rsidR="008977F8">
        <w:t>th increased sustainability as one of the outcomes</w:t>
      </w:r>
      <w:r w:rsidR="009C3E12">
        <w:t>.</w:t>
      </w:r>
      <w:proofErr w:type="gramEnd"/>
      <w:r w:rsidR="009C3E12">
        <w:t xml:space="preserve"> </w:t>
      </w:r>
    </w:p>
    <w:p w14:paraId="5FFFA166" w14:textId="3C848359" w:rsidR="00454A63" w:rsidRPr="003030D2" w:rsidRDefault="00454A63" w:rsidP="00BB42E5">
      <w:pPr>
        <w:pStyle w:val="MDPI61Supplementary"/>
        <w:spacing w:line="240" w:lineRule="auto"/>
      </w:pPr>
      <w:r w:rsidRPr="003030D2">
        <w:rPr>
          <w:b/>
        </w:rPr>
        <w:t>Supplementary Materials:</w:t>
      </w:r>
      <w:r w:rsidRPr="003030D2">
        <w:t xml:space="preserve"> The following are available online at www.mdpi.com/link, </w:t>
      </w:r>
      <w:r w:rsidR="001A5E24">
        <w:t xml:space="preserve">Table S1: </w:t>
      </w:r>
      <w:r w:rsidR="00F94929">
        <w:t xml:space="preserve">Dataset on </w:t>
      </w:r>
      <w:r w:rsidR="001A5E24">
        <w:t>GHS implementation status by country with links to national legislation</w:t>
      </w:r>
      <w:r w:rsidRPr="003030D2">
        <w:t xml:space="preserve">. </w:t>
      </w:r>
      <w:r w:rsidR="003A569B">
        <w:t xml:space="preserve">The statistical analysis is available at </w:t>
      </w:r>
      <w:hyperlink r:id="rId27" w:history="1">
        <w:r w:rsidR="003A569B" w:rsidRPr="00A66FDE">
          <w:rPr>
            <w:rStyle w:val="Hyperlink"/>
          </w:rPr>
          <w:t>https://github.com/sei-international/GHS</w:t>
        </w:r>
      </w:hyperlink>
      <w:r w:rsidR="003A569B">
        <w:rPr>
          <w:rStyle w:val="Hyperlink"/>
        </w:rPr>
        <w:t>.</w:t>
      </w:r>
    </w:p>
    <w:p w14:paraId="7FAB26C4" w14:textId="42E8E7E7" w:rsidR="00454A63" w:rsidRPr="002376CA" w:rsidRDefault="00454A63" w:rsidP="00BB42E5">
      <w:pPr>
        <w:pStyle w:val="MDPI62Acknowledgments"/>
        <w:spacing w:line="240" w:lineRule="auto"/>
        <w:rPr>
          <w:b/>
        </w:rPr>
      </w:pPr>
      <w:r w:rsidRPr="003030D2">
        <w:rPr>
          <w:b/>
        </w:rPr>
        <w:t>Acknowledgments:</w:t>
      </w:r>
      <w:r w:rsidRPr="003030D2">
        <w:t xml:space="preserve"> </w:t>
      </w:r>
      <w:r w:rsidR="00A86719">
        <w:t xml:space="preserve">The research was funded </w:t>
      </w:r>
      <w:r w:rsidR="00F94929">
        <w:t xml:space="preserve">primarily </w:t>
      </w:r>
      <w:r w:rsidR="00A86719">
        <w:t xml:space="preserve">by the Swedish International Development Cooperation Agency, including the </w:t>
      </w:r>
      <w:r w:rsidR="00A86719" w:rsidRPr="003030D2">
        <w:t>costs to publish in open access</w:t>
      </w:r>
      <w:r w:rsidR="00A86719">
        <w:t xml:space="preserve">. </w:t>
      </w:r>
      <w:proofErr w:type="spellStart"/>
      <w:r w:rsidR="00F94929">
        <w:t>Åsa</w:t>
      </w:r>
      <w:proofErr w:type="spellEnd"/>
      <w:r w:rsidR="00F94929">
        <w:t xml:space="preserve"> </w:t>
      </w:r>
      <w:proofErr w:type="spellStart"/>
      <w:r w:rsidR="00F94929">
        <w:t>Persson’s</w:t>
      </w:r>
      <w:proofErr w:type="spellEnd"/>
      <w:r w:rsidR="00F94929">
        <w:t xml:space="preserve"> contribution was funded by the Swedish Research Council </w:t>
      </w:r>
      <w:proofErr w:type="spellStart"/>
      <w:r w:rsidR="00F94929">
        <w:t>Formas</w:t>
      </w:r>
      <w:proofErr w:type="spellEnd"/>
      <w:r w:rsidR="00F94929">
        <w:t xml:space="preserve">, grant no. 211-2012-1842. </w:t>
      </w:r>
      <w:r w:rsidR="0051004C">
        <w:t>Mr</w:t>
      </w:r>
      <w:r w:rsidR="006E47CD">
        <w:t>.</w:t>
      </w:r>
      <w:r w:rsidR="0051004C">
        <w:t xml:space="preserve"> Lennart Dock </w:t>
      </w:r>
      <w:r w:rsidR="006E47CD">
        <w:t xml:space="preserve">and colleagues </w:t>
      </w:r>
      <w:r w:rsidR="00605615">
        <w:t xml:space="preserve">at the Swedish Chemicals </w:t>
      </w:r>
      <w:r w:rsidR="00605615" w:rsidRPr="002376CA">
        <w:t xml:space="preserve">Agency, Ms. Rosa Garcia Couto at the Secretariat of the GHS Sub-committee and Mr. Oliver Wootton at UNITAR </w:t>
      </w:r>
      <w:r w:rsidR="0051004C" w:rsidRPr="002376CA">
        <w:t xml:space="preserve">provided valuable input during the study. The responsibility of the analysis and the results remain with the authors.  </w:t>
      </w:r>
    </w:p>
    <w:p w14:paraId="73A8CDB7" w14:textId="500B0574" w:rsidR="00454A63" w:rsidRPr="002376CA" w:rsidRDefault="00454A63" w:rsidP="00BB42E5">
      <w:pPr>
        <w:pStyle w:val="MDPI63AuthorContributions"/>
        <w:spacing w:line="240" w:lineRule="auto"/>
      </w:pPr>
      <w:r w:rsidRPr="002376CA">
        <w:rPr>
          <w:b/>
        </w:rPr>
        <w:t xml:space="preserve">Author Contributions: </w:t>
      </w:r>
      <w:r w:rsidR="0051004C" w:rsidRPr="002376CA">
        <w:t xml:space="preserve">Linn </w:t>
      </w:r>
      <w:proofErr w:type="spellStart"/>
      <w:r w:rsidR="0051004C" w:rsidRPr="002376CA">
        <w:t>Persson</w:t>
      </w:r>
      <w:proofErr w:type="spellEnd"/>
      <w:r w:rsidR="0051004C" w:rsidRPr="002376CA">
        <w:t xml:space="preserve"> initiated the research GHS implementation and </w:t>
      </w:r>
      <w:proofErr w:type="spellStart"/>
      <w:r w:rsidR="0051004C" w:rsidRPr="002376CA">
        <w:t>Adelene</w:t>
      </w:r>
      <w:proofErr w:type="spellEnd"/>
      <w:r w:rsidR="0051004C" w:rsidRPr="002376CA">
        <w:t xml:space="preserve"> Lai and </w:t>
      </w:r>
      <w:proofErr w:type="spellStart"/>
      <w:r w:rsidR="0051004C" w:rsidRPr="002376CA">
        <w:t>Åsa</w:t>
      </w:r>
      <w:proofErr w:type="spellEnd"/>
      <w:r w:rsidR="0051004C" w:rsidRPr="002376CA">
        <w:t xml:space="preserve"> </w:t>
      </w:r>
      <w:proofErr w:type="spellStart"/>
      <w:r w:rsidR="0051004C" w:rsidRPr="002376CA">
        <w:t>Persson</w:t>
      </w:r>
      <w:proofErr w:type="spellEnd"/>
      <w:r w:rsidR="0051004C" w:rsidRPr="002376CA">
        <w:t xml:space="preserve"> took part in initial research design and set-up. Sylvia </w:t>
      </w:r>
      <w:proofErr w:type="spellStart"/>
      <w:r w:rsidR="0051004C" w:rsidRPr="002376CA">
        <w:t>Karlsson-Vinkhuyzen</w:t>
      </w:r>
      <w:proofErr w:type="spellEnd"/>
      <w:r w:rsidR="0051004C" w:rsidRPr="002376CA">
        <w:t xml:space="preserve"> was responsible for the theoretic</w:t>
      </w:r>
      <w:r w:rsidR="00F94929" w:rsidRPr="002376CA">
        <w:t>al</w:t>
      </w:r>
      <w:r w:rsidR="0051004C" w:rsidRPr="002376CA">
        <w:t xml:space="preserve"> framing of the study. </w:t>
      </w:r>
      <w:r w:rsidR="00F94929" w:rsidRPr="002376CA">
        <w:t xml:space="preserve">L. </w:t>
      </w:r>
      <w:proofErr w:type="spellStart"/>
      <w:r w:rsidR="0051004C" w:rsidRPr="002376CA">
        <w:t>Persson</w:t>
      </w:r>
      <w:proofErr w:type="spellEnd"/>
      <w:r w:rsidR="0051004C" w:rsidRPr="002376CA">
        <w:t xml:space="preserve"> and </w:t>
      </w:r>
      <w:r w:rsidR="00351ADA" w:rsidRPr="002376CA">
        <w:t xml:space="preserve">A. </w:t>
      </w:r>
      <w:r w:rsidR="0051004C" w:rsidRPr="002376CA">
        <w:t xml:space="preserve">Lai completed the data collection on GHS implementation and the indicators. </w:t>
      </w:r>
      <w:r w:rsidR="002E5916" w:rsidRPr="002376CA">
        <w:t xml:space="preserve">Stephen Fick contributed with the statistical analysis of the indicators and their graphic representation. </w:t>
      </w:r>
      <w:r w:rsidR="00A50354" w:rsidRPr="002376CA">
        <w:t xml:space="preserve">The analysis of the results was carried out jointly by the authors. </w:t>
      </w:r>
      <w:r w:rsidR="0051004C" w:rsidRPr="002376CA">
        <w:t xml:space="preserve"> </w:t>
      </w:r>
    </w:p>
    <w:p w14:paraId="614AE529" w14:textId="79EB1CCE" w:rsidR="00454A63" w:rsidRPr="002376CA" w:rsidRDefault="00454A63" w:rsidP="00BB42E5">
      <w:pPr>
        <w:pStyle w:val="MDPI64CoI"/>
        <w:spacing w:line="240" w:lineRule="auto"/>
      </w:pPr>
      <w:r w:rsidRPr="002376CA">
        <w:rPr>
          <w:b/>
        </w:rPr>
        <w:t>Conflicts of Interest:</w:t>
      </w:r>
      <w:r w:rsidRPr="002376CA">
        <w:t xml:space="preserve"> The authors declare no conflict of interest.</w:t>
      </w:r>
    </w:p>
    <w:p w14:paraId="37722FE7" w14:textId="77777777" w:rsidR="00EA6423" w:rsidRPr="002376CA" w:rsidRDefault="00EA6423" w:rsidP="00BB42E5">
      <w:pPr>
        <w:pStyle w:val="MDPI21heading1"/>
        <w:spacing w:line="240" w:lineRule="auto"/>
      </w:pPr>
      <w:r w:rsidRPr="002376CA">
        <w:t>References</w:t>
      </w:r>
    </w:p>
    <w:p w14:paraId="095F2B9A" w14:textId="77777777" w:rsidR="00BF2E48" w:rsidRDefault="002C50AC">
      <w:pPr>
        <w:pStyle w:val="Bibliography"/>
        <w:rPr>
          <w:ins w:id="740" w:author="Linn Persson" w:date="2017-10-31T17:04:00Z"/>
        </w:rPr>
        <w:pPrChange w:id="741" w:author="Linn Persson" w:date="2017-10-31T17:04:00Z">
          <w:pPr>
            <w:widowControl w:val="0"/>
            <w:autoSpaceDE w:val="0"/>
            <w:autoSpaceDN w:val="0"/>
            <w:adjustRightInd w:val="0"/>
            <w:spacing w:line="240" w:lineRule="auto"/>
          </w:pPr>
        </w:pPrChange>
      </w:pPr>
      <w:r w:rsidRPr="002376CA">
        <w:rPr>
          <w:rFonts w:ascii="Palatino Linotype" w:hAnsi="Palatino Linotype"/>
          <w:sz w:val="18"/>
          <w:szCs w:val="18"/>
        </w:rPr>
        <w:fldChar w:fldCharType="begin"/>
      </w:r>
      <w:ins w:id="742" w:author="Linn Persson" w:date="2017-10-31T15:37:00Z">
        <w:r w:rsidR="00E70A57">
          <w:rPr>
            <w:rFonts w:ascii="Palatino Linotype" w:hAnsi="Palatino Linotype"/>
            <w:sz w:val="18"/>
            <w:szCs w:val="18"/>
          </w:rPr>
          <w:instrText xml:space="preserve"> ADDIN ZOTERO_BIBL {"custom":[]} CSL_BIBLIOGRAPHY </w:instrText>
        </w:r>
      </w:ins>
      <w:del w:id="743" w:author="Linn Persson" w:date="2017-10-31T15:37:00Z">
        <w:r w:rsidR="00763720" w:rsidRPr="002376CA" w:rsidDel="00E70A57">
          <w:rPr>
            <w:rFonts w:ascii="Palatino Linotype" w:hAnsi="Palatino Linotype"/>
            <w:sz w:val="18"/>
            <w:szCs w:val="18"/>
          </w:rPr>
          <w:delInstrText xml:space="preserve"> ADDIN ZOTERO_BIBL {"custom":[]} CSL_BIBLIOGRAPHY </w:delInstrText>
        </w:r>
      </w:del>
      <w:r w:rsidRPr="002376CA">
        <w:rPr>
          <w:rFonts w:ascii="Palatino Linotype" w:hAnsi="Palatino Linotype"/>
          <w:sz w:val="18"/>
          <w:szCs w:val="18"/>
        </w:rPr>
        <w:fldChar w:fldCharType="separate"/>
      </w:r>
      <w:ins w:id="744" w:author="Linn Persson" w:date="2017-10-31T17:04:00Z">
        <w:r w:rsidR="00BF2E48">
          <w:t xml:space="preserve">1. </w:t>
        </w:r>
        <w:r w:rsidR="00BF2E48">
          <w:tab/>
          <w:t>UN GHSSC GHS implementation, Secretariat of the Sub-Committee of experts of the GHS (GHSSC). http://www.unece.org/trans/danger/publi/ghs/implementation_e.html (accessed 1 April 2017) 2017.</w:t>
        </w:r>
      </w:ins>
    </w:p>
    <w:p w14:paraId="23186885" w14:textId="77777777" w:rsidR="00BF2E48" w:rsidRDefault="00BF2E48">
      <w:pPr>
        <w:pStyle w:val="Bibliography"/>
        <w:rPr>
          <w:ins w:id="745" w:author="Linn Persson" w:date="2017-10-31T17:04:00Z"/>
        </w:rPr>
        <w:pPrChange w:id="746" w:author="Linn Persson" w:date="2017-10-31T17:04:00Z">
          <w:pPr>
            <w:widowControl w:val="0"/>
            <w:autoSpaceDE w:val="0"/>
            <w:autoSpaceDN w:val="0"/>
            <w:adjustRightInd w:val="0"/>
            <w:spacing w:line="240" w:lineRule="auto"/>
          </w:pPr>
        </w:pPrChange>
      </w:pPr>
      <w:ins w:id="747" w:author="Linn Persson" w:date="2017-10-31T17:04:00Z">
        <w:r>
          <w:t xml:space="preserve">2. </w:t>
        </w:r>
        <w:r>
          <w:tab/>
          <w:t xml:space="preserve">UNCED </w:t>
        </w:r>
        <w:r>
          <w:rPr>
            <w:i/>
            <w:iCs/>
          </w:rPr>
          <w:t>Agenda 21</w:t>
        </w:r>
        <w:r>
          <w:t>; 1992;</w:t>
        </w:r>
      </w:ins>
    </w:p>
    <w:p w14:paraId="7A6E8B48" w14:textId="77777777" w:rsidR="00BF2E48" w:rsidRDefault="00BF2E48">
      <w:pPr>
        <w:pStyle w:val="Bibliography"/>
        <w:rPr>
          <w:ins w:id="748" w:author="Linn Persson" w:date="2017-10-31T17:04:00Z"/>
        </w:rPr>
        <w:pPrChange w:id="749" w:author="Linn Persson" w:date="2017-10-31T17:04:00Z">
          <w:pPr>
            <w:widowControl w:val="0"/>
            <w:autoSpaceDE w:val="0"/>
            <w:autoSpaceDN w:val="0"/>
            <w:adjustRightInd w:val="0"/>
            <w:spacing w:line="240" w:lineRule="auto"/>
          </w:pPr>
        </w:pPrChange>
      </w:pPr>
      <w:ins w:id="750" w:author="Linn Persson" w:date="2017-10-31T17:04:00Z">
        <w:r>
          <w:t xml:space="preserve">3. </w:t>
        </w:r>
        <w:r>
          <w:tab/>
          <w:t>Pruss-Ustun, A.; Wolf, J.; Corvalan, C.; Bos, R.; Neira, M. Preventing disease through healthy environments -  A global assessment of the burden of disease from environmental risks. World Health Organisation. 2016.</w:t>
        </w:r>
      </w:ins>
    </w:p>
    <w:p w14:paraId="7DE2489B" w14:textId="77777777" w:rsidR="00BF2E48" w:rsidRDefault="00BF2E48">
      <w:pPr>
        <w:pStyle w:val="Bibliography"/>
        <w:rPr>
          <w:ins w:id="751" w:author="Linn Persson" w:date="2017-10-31T17:04:00Z"/>
        </w:rPr>
        <w:pPrChange w:id="752" w:author="Linn Persson" w:date="2017-10-31T17:04:00Z">
          <w:pPr>
            <w:widowControl w:val="0"/>
            <w:autoSpaceDE w:val="0"/>
            <w:autoSpaceDN w:val="0"/>
            <w:adjustRightInd w:val="0"/>
            <w:spacing w:line="240" w:lineRule="auto"/>
          </w:pPr>
        </w:pPrChange>
      </w:pPr>
      <w:ins w:id="753" w:author="Linn Persson" w:date="2017-10-31T17:04:00Z">
        <w:r>
          <w:lastRenderedPageBreak/>
          <w:t xml:space="preserve">4. </w:t>
        </w:r>
        <w:r>
          <w:tab/>
          <w:t xml:space="preserve">UNEP </w:t>
        </w:r>
        <w:r>
          <w:rPr>
            <w:i/>
            <w:iCs/>
          </w:rPr>
          <w:t>Costs of Inaction on the Sound Management of Chemicals</w:t>
        </w:r>
        <w:r>
          <w:t>; United Nations Environment Programme, 2013;</w:t>
        </w:r>
      </w:ins>
    </w:p>
    <w:p w14:paraId="6D086176" w14:textId="77777777" w:rsidR="00BF2E48" w:rsidRDefault="00BF2E48">
      <w:pPr>
        <w:pStyle w:val="Bibliography"/>
        <w:rPr>
          <w:ins w:id="754" w:author="Linn Persson" w:date="2017-10-31T17:04:00Z"/>
        </w:rPr>
        <w:pPrChange w:id="755" w:author="Linn Persson" w:date="2017-10-31T17:04:00Z">
          <w:pPr>
            <w:widowControl w:val="0"/>
            <w:autoSpaceDE w:val="0"/>
            <w:autoSpaceDN w:val="0"/>
            <w:adjustRightInd w:val="0"/>
            <w:spacing w:line="240" w:lineRule="auto"/>
          </w:pPr>
        </w:pPrChange>
      </w:pPr>
      <w:ins w:id="756" w:author="Linn Persson" w:date="2017-10-31T17:04:00Z">
        <w:r>
          <w:t xml:space="preserve">5. </w:t>
        </w:r>
        <w:r>
          <w:tab/>
          <w:t xml:space="preserve">UNEP </w:t>
        </w:r>
        <w:r>
          <w:rPr>
            <w:i/>
            <w:iCs/>
          </w:rPr>
          <w:t>Global Chemicals Outlook, towards sound management of chemicals. United Nations Environment Programme (UNEP).</w:t>
        </w:r>
        <w:r>
          <w:t>; United Nations Environment Programme, 2013;</w:t>
        </w:r>
      </w:ins>
    </w:p>
    <w:p w14:paraId="758FCF25" w14:textId="77777777" w:rsidR="00BF2E48" w:rsidRDefault="00BF2E48">
      <w:pPr>
        <w:pStyle w:val="Bibliography"/>
        <w:rPr>
          <w:ins w:id="757" w:author="Linn Persson" w:date="2017-10-31T17:04:00Z"/>
        </w:rPr>
        <w:pPrChange w:id="758" w:author="Linn Persson" w:date="2017-10-31T17:04:00Z">
          <w:pPr>
            <w:widowControl w:val="0"/>
            <w:autoSpaceDE w:val="0"/>
            <w:autoSpaceDN w:val="0"/>
            <w:adjustRightInd w:val="0"/>
            <w:spacing w:line="240" w:lineRule="auto"/>
          </w:pPr>
        </w:pPrChange>
      </w:pPr>
      <w:ins w:id="759" w:author="Linn Persson" w:date="2017-10-31T17:04:00Z">
        <w:r>
          <w:t xml:space="preserve">6. </w:t>
        </w:r>
        <w:r>
          <w:tab/>
          <w:t xml:space="preserve">UN </w:t>
        </w:r>
        <w:r>
          <w:rPr>
            <w:i/>
            <w:iCs/>
          </w:rPr>
          <w:t>The Johannesburg Plan of Implementation of the World Summit on Sustainable Development.</w:t>
        </w:r>
        <w:r>
          <w:t>; 2002;</w:t>
        </w:r>
      </w:ins>
    </w:p>
    <w:p w14:paraId="290AB235" w14:textId="77777777" w:rsidR="00BF2E48" w:rsidRDefault="00BF2E48">
      <w:pPr>
        <w:pStyle w:val="Bibliography"/>
        <w:rPr>
          <w:ins w:id="760" w:author="Linn Persson" w:date="2017-10-31T17:04:00Z"/>
        </w:rPr>
        <w:pPrChange w:id="761" w:author="Linn Persson" w:date="2017-10-31T17:04:00Z">
          <w:pPr>
            <w:widowControl w:val="0"/>
            <w:autoSpaceDE w:val="0"/>
            <w:autoSpaceDN w:val="0"/>
            <w:adjustRightInd w:val="0"/>
            <w:spacing w:line="240" w:lineRule="auto"/>
          </w:pPr>
        </w:pPrChange>
      </w:pPr>
      <w:ins w:id="762" w:author="Linn Persson" w:date="2017-10-31T17:04:00Z">
        <w:r>
          <w:t xml:space="preserve">7. </w:t>
        </w:r>
        <w:r>
          <w:tab/>
          <w:t>ECOSOC Reconfiguration  of  the  Committee  of  Experts  on  the  Transport  of  Dangerous  Goods  into  a  Committee  of  Experts  on  the Transport  of  Dangerous  Goods  and  on  the  Globally  Harmonized   System of Classification and Labelling of Chemicals. Resolution  1999/65 of the UN Economic and Social Council. 1999.</w:t>
        </w:r>
      </w:ins>
    </w:p>
    <w:p w14:paraId="1A636729" w14:textId="77777777" w:rsidR="00BF2E48" w:rsidRDefault="00BF2E48">
      <w:pPr>
        <w:pStyle w:val="Bibliography"/>
        <w:rPr>
          <w:ins w:id="763" w:author="Linn Persson" w:date="2017-10-31T17:04:00Z"/>
        </w:rPr>
        <w:pPrChange w:id="764" w:author="Linn Persson" w:date="2017-10-31T17:04:00Z">
          <w:pPr>
            <w:widowControl w:val="0"/>
            <w:autoSpaceDE w:val="0"/>
            <w:autoSpaceDN w:val="0"/>
            <w:adjustRightInd w:val="0"/>
            <w:spacing w:line="240" w:lineRule="auto"/>
          </w:pPr>
        </w:pPrChange>
      </w:pPr>
      <w:ins w:id="765" w:author="Linn Persson" w:date="2017-10-31T17:04:00Z">
        <w:r>
          <w:t xml:space="preserve">8. </w:t>
        </w:r>
        <w:r>
          <w:tab/>
          <w:t>UN Report of the sub-committee of experts on its first session. Sub-committee of experts on the Globally Harmonised System of classification and labelling of chemicals, 9-11 Juy 2001. ST/SG/AC.10/C.4/2. 2001.</w:t>
        </w:r>
      </w:ins>
    </w:p>
    <w:p w14:paraId="72794371" w14:textId="77777777" w:rsidR="00BF2E48" w:rsidRDefault="00BF2E48">
      <w:pPr>
        <w:pStyle w:val="Bibliography"/>
        <w:rPr>
          <w:ins w:id="766" w:author="Linn Persson" w:date="2017-10-31T17:04:00Z"/>
        </w:rPr>
        <w:pPrChange w:id="767" w:author="Linn Persson" w:date="2017-10-31T17:04:00Z">
          <w:pPr>
            <w:widowControl w:val="0"/>
            <w:autoSpaceDE w:val="0"/>
            <w:autoSpaceDN w:val="0"/>
            <w:adjustRightInd w:val="0"/>
            <w:spacing w:line="240" w:lineRule="auto"/>
          </w:pPr>
        </w:pPrChange>
      </w:pPr>
      <w:ins w:id="768" w:author="Linn Persson" w:date="2017-10-31T17:04:00Z">
        <w:r>
          <w:t xml:space="preserve">9. </w:t>
        </w:r>
        <w:r>
          <w:tab/>
          <w:t>UN Globally Harmonised System of Classification and Labelling of Chemicals (GHS, Rev. 7), July 2017. 2017.</w:t>
        </w:r>
      </w:ins>
    </w:p>
    <w:p w14:paraId="311D450E" w14:textId="77777777" w:rsidR="00BF2E48" w:rsidRDefault="00BF2E48">
      <w:pPr>
        <w:pStyle w:val="Bibliography"/>
        <w:rPr>
          <w:ins w:id="769" w:author="Linn Persson" w:date="2017-10-31T17:04:00Z"/>
        </w:rPr>
        <w:pPrChange w:id="770" w:author="Linn Persson" w:date="2017-10-31T17:04:00Z">
          <w:pPr>
            <w:widowControl w:val="0"/>
            <w:autoSpaceDE w:val="0"/>
            <w:autoSpaceDN w:val="0"/>
            <w:adjustRightInd w:val="0"/>
            <w:spacing w:line="240" w:lineRule="auto"/>
          </w:pPr>
        </w:pPrChange>
      </w:pPr>
      <w:ins w:id="771" w:author="Linn Persson" w:date="2017-10-31T17:04:00Z">
        <w:r>
          <w:t xml:space="preserve">10. </w:t>
        </w:r>
        <w:r>
          <w:tab/>
          <w:t>UN Committee of experts on the transport of dangerous goods and on the globally harmonized system of calssification and laeblling of chemicals, Sub-committee of experts on the Globally Harmonized System of Classification and Labelling of Chemicals. Report of the sub-committee of experts on its fourth session, 9-11 December 2002.                                                                                                                 ST/SG/AC.10/C.4/8                                                                                                                     7 February 2003. 2003.</w:t>
        </w:r>
      </w:ins>
    </w:p>
    <w:p w14:paraId="4AEEFF6E" w14:textId="77777777" w:rsidR="00BF2E48" w:rsidRDefault="00BF2E48">
      <w:pPr>
        <w:pStyle w:val="Bibliography"/>
        <w:rPr>
          <w:ins w:id="772" w:author="Linn Persson" w:date="2017-10-31T17:04:00Z"/>
        </w:rPr>
        <w:pPrChange w:id="773" w:author="Linn Persson" w:date="2017-10-31T17:04:00Z">
          <w:pPr>
            <w:widowControl w:val="0"/>
            <w:autoSpaceDE w:val="0"/>
            <w:autoSpaceDN w:val="0"/>
            <w:adjustRightInd w:val="0"/>
            <w:spacing w:line="240" w:lineRule="auto"/>
          </w:pPr>
        </w:pPrChange>
      </w:pPr>
      <w:ins w:id="774" w:author="Linn Persson" w:date="2017-10-31T17:04:00Z">
        <w:r>
          <w:t xml:space="preserve">11. </w:t>
        </w:r>
        <w:r>
          <w:tab/>
          <w:t>UNECE About the GHS, Globally Harmonized System of Classification and Labelling of Chemicals (GHS). https://www.unece.org/trans/danger/publi/ghs/ghs_welcome_e.html (accessed 16 May 2017) 2017.</w:t>
        </w:r>
      </w:ins>
    </w:p>
    <w:p w14:paraId="4DC9F487" w14:textId="77777777" w:rsidR="00BF2E48" w:rsidRDefault="00BF2E48">
      <w:pPr>
        <w:pStyle w:val="Bibliography"/>
        <w:rPr>
          <w:ins w:id="775" w:author="Linn Persson" w:date="2017-10-31T17:04:00Z"/>
        </w:rPr>
        <w:pPrChange w:id="776" w:author="Linn Persson" w:date="2017-10-31T17:04:00Z">
          <w:pPr>
            <w:widowControl w:val="0"/>
            <w:autoSpaceDE w:val="0"/>
            <w:autoSpaceDN w:val="0"/>
            <w:adjustRightInd w:val="0"/>
            <w:spacing w:line="240" w:lineRule="auto"/>
          </w:pPr>
        </w:pPrChange>
      </w:pPr>
      <w:ins w:id="777" w:author="Linn Persson" w:date="2017-10-31T17:04:00Z">
        <w:r>
          <w:t xml:space="preserve">12. </w:t>
        </w:r>
        <w:r>
          <w:tab/>
          <w:t xml:space="preserve">Kerwer, D. Rules that Many Use: Standards and Global Regulation. </w:t>
        </w:r>
        <w:r>
          <w:rPr>
            <w:i/>
            <w:iCs/>
          </w:rPr>
          <w:t>Governance</w:t>
        </w:r>
        <w:r>
          <w:t xml:space="preserve"> </w:t>
        </w:r>
        <w:r>
          <w:rPr>
            <w:b/>
            <w:bCs/>
          </w:rPr>
          <w:t>2005</w:t>
        </w:r>
        <w:r>
          <w:t xml:space="preserve">, </w:t>
        </w:r>
        <w:r>
          <w:rPr>
            <w:i/>
            <w:iCs/>
          </w:rPr>
          <w:t>18</w:t>
        </w:r>
        <w:r>
          <w:t>, 611–632, doi:10.1111/j.1468-0491.2005.00294.x.</w:t>
        </w:r>
      </w:ins>
    </w:p>
    <w:p w14:paraId="57B6C984" w14:textId="77777777" w:rsidR="00BF2E48" w:rsidRDefault="00BF2E48">
      <w:pPr>
        <w:pStyle w:val="Bibliography"/>
        <w:rPr>
          <w:ins w:id="778" w:author="Linn Persson" w:date="2017-10-31T17:04:00Z"/>
        </w:rPr>
        <w:pPrChange w:id="779" w:author="Linn Persson" w:date="2017-10-31T17:04:00Z">
          <w:pPr>
            <w:widowControl w:val="0"/>
            <w:autoSpaceDE w:val="0"/>
            <w:autoSpaceDN w:val="0"/>
            <w:adjustRightInd w:val="0"/>
            <w:spacing w:line="240" w:lineRule="auto"/>
          </w:pPr>
        </w:pPrChange>
      </w:pPr>
      <w:ins w:id="780" w:author="Linn Persson" w:date="2017-10-31T17:04:00Z">
        <w:r>
          <w:t xml:space="preserve">13. </w:t>
        </w:r>
        <w:r>
          <w:tab/>
          <w:t xml:space="preserve">SAICM </w:t>
        </w:r>
        <w:r>
          <w:rPr>
            <w:i/>
            <w:iCs/>
          </w:rPr>
          <w:t>SAICM (The Strategic Approach to International Chemicals Management). Texts and resolutions of the International Conference on Chemicals Management in 2006</w:t>
        </w:r>
        <w:r>
          <w:t>; United Nations Environment Programme and the World Health Organization: Geneva, Switzerland, 2006;</w:t>
        </w:r>
      </w:ins>
    </w:p>
    <w:p w14:paraId="1A5DAB11" w14:textId="77777777" w:rsidR="00BF2E48" w:rsidRDefault="00BF2E48">
      <w:pPr>
        <w:pStyle w:val="Bibliography"/>
        <w:rPr>
          <w:ins w:id="781" w:author="Linn Persson" w:date="2017-10-31T17:04:00Z"/>
        </w:rPr>
        <w:pPrChange w:id="782" w:author="Linn Persson" w:date="2017-10-31T17:04:00Z">
          <w:pPr>
            <w:widowControl w:val="0"/>
            <w:autoSpaceDE w:val="0"/>
            <w:autoSpaceDN w:val="0"/>
            <w:adjustRightInd w:val="0"/>
            <w:spacing w:line="240" w:lineRule="auto"/>
          </w:pPr>
        </w:pPrChange>
      </w:pPr>
      <w:ins w:id="783" w:author="Linn Persson" w:date="2017-10-31T17:04:00Z">
        <w:r>
          <w:t xml:space="preserve">14. </w:t>
        </w:r>
        <w:r>
          <w:tab/>
          <w:t xml:space="preserve">Karlsson-Vinkhuyzen, S. Global Regulation Through a Diversity of Norms: Comparing Hard and Soft Law. In </w:t>
        </w:r>
        <w:r>
          <w:rPr>
            <w:i/>
            <w:iCs/>
          </w:rPr>
          <w:t>Handbook on the Politics of Regulation</w:t>
        </w:r>
        <w:r>
          <w:t>; Edward Elgar: Cheltenham, UK, 2011; pp. 604–614.</w:t>
        </w:r>
      </w:ins>
    </w:p>
    <w:p w14:paraId="1678640D" w14:textId="77777777" w:rsidR="00BF2E48" w:rsidRDefault="00BF2E48">
      <w:pPr>
        <w:pStyle w:val="Bibliography"/>
        <w:rPr>
          <w:ins w:id="784" w:author="Linn Persson" w:date="2017-10-31T17:04:00Z"/>
        </w:rPr>
        <w:pPrChange w:id="785" w:author="Linn Persson" w:date="2017-10-31T17:04:00Z">
          <w:pPr>
            <w:widowControl w:val="0"/>
            <w:autoSpaceDE w:val="0"/>
            <w:autoSpaceDN w:val="0"/>
            <w:adjustRightInd w:val="0"/>
            <w:spacing w:line="240" w:lineRule="auto"/>
          </w:pPr>
        </w:pPrChange>
      </w:pPr>
      <w:ins w:id="786" w:author="Linn Persson" w:date="2017-10-31T17:04:00Z">
        <w:r>
          <w:t xml:space="preserve">15. </w:t>
        </w:r>
        <w:r>
          <w:tab/>
        </w:r>
        <w:r>
          <w:rPr>
            <w:i/>
            <w:iCs/>
          </w:rPr>
          <w:t>The politics of global regulation</w:t>
        </w:r>
        <w:r>
          <w:t>; Mattli, W., Woods, N., Eds.; Princeton University Press: Princeton, 2009; ISBN 978-0-691-13960-9.</w:t>
        </w:r>
      </w:ins>
    </w:p>
    <w:p w14:paraId="23A2F508" w14:textId="77777777" w:rsidR="00BF2E48" w:rsidRDefault="00BF2E48">
      <w:pPr>
        <w:pStyle w:val="Bibliography"/>
        <w:rPr>
          <w:ins w:id="787" w:author="Linn Persson" w:date="2017-10-31T17:04:00Z"/>
        </w:rPr>
        <w:pPrChange w:id="788" w:author="Linn Persson" w:date="2017-10-31T17:04:00Z">
          <w:pPr>
            <w:widowControl w:val="0"/>
            <w:autoSpaceDE w:val="0"/>
            <w:autoSpaceDN w:val="0"/>
            <w:adjustRightInd w:val="0"/>
            <w:spacing w:line="240" w:lineRule="auto"/>
          </w:pPr>
        </w:pPrChange>
      </w:pPr>
      <w:ins w:id="789" w:author="Linn Persson" w:date="2017-10-31T17:04:00Z">
        <w:r>
          <w:t xml:space="preserve">16. </w:t>
        </w:r>
        <w:r>
          <w:tab/>
          <w:t>UNEP Overall orientation and guidance for achieving the 2020 goal of sound management of chemicals. SAICM/ICCM.4/6. Advance copy 2015.</w:t>
        </w:r>
      </w:ins>
    </w:p>
    <w:p w14:paraId="3D9EF120" w14:textId="77777777" w:rsidR="00BF2E48" w:rsidRDefault="00BF2E48">
      <w:pPr>
        <w:pStyle w:val="Bibliography"/>
        <w:rPr>
          <w:ins w:id="790" w:author="Linn Persson" w:date="2017-10-31T17:04:00Z"/>
        </w:rPr>
        <w:pPrChange w:id="791" w:author="Linn Persson" w:date="2017-10-31T17:04:00Z">
          <w:pPr>
            <w:widowControl w:val="0"/>
            <w:autoSpaceDE w:val="0"/>
            <w:autoSpaceDN w:val="0"/>
            <w:adjustRightInd w:val="0"/>
            <w:spacing w:line="240" w:lineRule="auto"/>
          </w:pPr>
        </w:pPrChange>
      </w:pPr>
      <w:ins w:id="792" w:author="Linn Persson" w:date="2017-10-31T17:04:00Z">
        <w:r>
          <w:t xml:space="preserve">17. </w:t>
        </w:r>
        <w:r>
          <w:tab/>
          <w:t xml:space="preserve">UN </w:t>
        </w:r>
        <w:r>
          <w:rPr>
            <w:i/>
            <w:iCs/>
          </w:rPr>
          <w:t>Recommendations on the transport of dangerous goods: model regulations, volumes i &amp; ii. United Nations (UN). 20th revision, 2017.</w:t>
        </w:r>
        <w:r>
          <w:t>; UNITED NATIONS: S.l., 2017; ISBN 978-92-1-139159-6.</w:t>
        </w:r>
      </w:ins>
    </w:p>
    <w:p w14:paraId="15951B77" w14:textId="77777777" w:rsidR="00BF2E48" w:rsidRDefault="00BF2E48">
      <w:pPr>
        <w:pStyle w:val="Bibliography"/>
        <w:rPr>
          <w:ins w:id="793" w:author="Linn Persson" w:date="2017-10-31T17:04:00Z"/>
        </w:rPr>
        <w:pPrChange w:id="794" w:author="Linn Persson" w:date="2017-10-31T17:04:00Z">
          <w:pPr>
            <w:widowControl w:val="0"/>
            <w:autoSpaceDE w:val="0"/>
            <w:autoSpaceDN w:val="0"/>
            <w:adjustRightInd w:val="0"/>
            <w:spacing w:line="240" w:lineRule="auto"/>
          </w:pPr>
        </w:pPrChange>
      </w:pPr>
      <w:ins w:id="795" w:author="Linn Persson" w:date="2017-10-31T17:04:00Z">
        <w:r>
          <w:t xml:space="preserve">18. </w:t>
        </w:r>
        <w:r>
          <w:tab/>
          <w:t xml:space="preserve">Peterson, P. J.; Mokhtar, M. bin; Chang, C.; Krueger, J. Indicators as a tool for the evaluation of effective national implementation of the Globally Harmonized System of </w:t>
        </w:r>
        <w:r>
          <w:lastRenderedPageBreak/>
          <w:t xml:space="preserve">Classification and Labelling of Chemicals (GHS). </w:t>
        </w:r>
        <w:r>
          <w:rPr>
            <w:i/>
            <w:iCs/>
          </w:rPr>
          <w:t>J. Environ. Manage.</w:t>
        </w:r>
        <w:r>
          <w:t xml:space="preserve"> </w:t>
        </w:r>
        <w:r>
          <w:rPr>
            <w:b/>
            <w:bCs/>
          </w:rPr>
          <w:t>2010</w:t>
        </w:r>
        <w:r>
          <w:t xml:space="preserve">, </w:t>
        </w:r>
        <w:r>
          <w:rPr>
            <w:i/>
            <w:iCs/>
          </w:rPr>
          <w:t>91</w:t>
        </w:r>
        <w:r>
          <w:t>, 1202–1208, doi:10.1016/j.jenvman.2010.01.008.</w:t>
        </w:r>
      </w:ins>
    </w:p>
    <w:p w14:paraId="144B589C" w14:textId="77777777" w:rsidR="00BF2E48" w:rsidRDefault="00BF2E48">
      <w:pPr>
        <w:pStyle w:val="Bibliography"/>
        <w:rPr>
          <w:ins w:id="796" w:author="Linn Persson" w:date="2017-10-31T17:04:00Z"/>
        </w:rPr>
        <w:pPrChange w:id="797" w:author="Linn Persson" w:date="2017-10-31T17:04:00Z">
          <w:pPr>
            <w:widowControl w:val="0"/>
            <w:autoSpaceDE w:val="0"/>
            <w:autoSpaceDN w:val="0"/>
            <w:adjustRightInd w:val="0"/>
            <w:spacing w:line="240" w:lineRule="auto"/>
          </w:pPr>
        </w:pPrChange>
      </w:pPr>
      <w:ins w:id="798" w:author="Linn Persson" w:date="2017-10-31T17:04:00Z">
        <w:r>
          <w:t xml:space="preserve">19. </w:t>
        </w:r>
        <w:r>
          <w:tab/>
          <w:t xml:space="preserve">Ta, G. C.; Mokhtar, M. B.; Peterson, P. J.; Yahaya, N. B. A Comparison of Mandatory and Voluntary Approaches to the Implementation of Globally Harmonized System of Classification and Labelling of Chemicals (GHS) in the Management of Hazardous Chemicals. </w:t>
        </w:r>
        <w:r>
          <w:rPr>
            <w:i/>
            <w:iCs/>
          </w:rPr>
          <w:t>Ind. Health</w:t>
        </w:r>
        <w:r>
          <w:t xml:space="preserve"> </w:t>
        </w:r>
        <w:r>
          <w:rPr>
            <w:b/>
            <w:bCs/>
          </w:rPr>
          <w:t>2011</w:t>
        </w:r>
        <w:r>
          <w:t xml:space="preserve">, </w:t>
        </w:r>
        <w:r>
          <w:rPr>
            <w:i/>
            <w:iCs/>
          </w:rPr>
          <w:t>49</w:t>
        </w:r>
        <w:r>
          <w:t>, 765–773, doi:10.2486/indhealth.MS1258.</w:t>
        </w:r>
      </w:ins>
    </w:p>
    <w:p w14:paraId="29930AE0" w14:textId="77777777" w:rsidR="00BF2E48" w:rsidRDefault="00BF2E48">
      <w:pPr>
        <w:pStyle w:val="Bibliography"/>
        <w:rPr>
          <w:ins w:id="799" w:author="Linn Persson" w:date="2017-10-31T17:04:00Z"/>
        </w:rPr>
        <w:pPrChange w:id="800" w:author="Linn Persson" w:date="2017-10-31T17:04:00Z">
          <w:pPr>
            <w:widowControl w:val="0"/>
            <w:autoSpaceDE w:val="0"/>
            <w:autoSpaceDN w:val="0"/>
            <w:adjustRightInd w:val="0"/>
            <w:spacing w:line="240" w:lineRule="auto"/>
          </w:pPr>
        </w:pPrChange>
      </w:pPr>
      <w:ins w:id="801" w:author="Linn Persson" w:date="2017-10-31T17:04:00Z">
        <w:r>
          <w:t xml:space="preserve">20. </w:t>
        </w:r>
        <w:r>
          <w:tab/>
          <w:t>SAICM National SAICM Focal Points as of March 2017, see list at http://www.saicm.org/Implementation/FocalPoints/tabid/5461/language/en-US/Default.aspx (accessed 21 April 2017) 2017.</w:t>
        </w:r>
      </w:ins>
    </w:p>
    <w:p w14:paraId="091501AE" w14:textId="77777777" w:rsidR="00BF2E48" w:rsidRDefault="00BF2E48">
      <w:pPr>
        <w:pStyle w:val="Bibliography"/>
        <w:rPr>
          <w:ins w:id="802" w:author="Linn Persson" w:date="2017-10-31T17:04:00Z"/>
        </w:rPr>
        <w:pPrChange w:id="803" w:author="Linn Persson" w:date="2017-10-31T17:04:00Z">
          <w:pPr>
            <w:widowControl w:val="0"/>
            <w:autoSpaceDE w:val="0"/>
            <w:autoSpaceDN w:val="0"/>
            <w:adjustRightInd w:val="0"/>
            <w:spacing w:line="240" w:lineRule="auto"/>
          </w:pPr>
        </w:pPrChange>
      </w:pPr>
      <w:ins w:id="804" w:author="Linn Persson" w:date="2017-10-31T17:04:00Z">
        <w:r>
          <w:t xml:space="preserve">21. </w:t>
        </w:r>
        <w:r>
          <w:tab/>
          <w:t>CEFIC Global GHS implementation task force - overview of GHS implementations, May 2014, European Chemical Industry Council (Cefic). 2014.</w:t>
        </w:r>
      </w:ins>
    </w:p>
    <w:p w14:paraId="05EE1C93" w14:textId="77777777" w:rsidR="00BF2E48" w:rsidRDefault="00BF2E48">
      <w:pPr>
        <w:pStyle w:val="Bibliography"/>
        <w:rPr>
          <w:ins w:id="805" w:author="Linn Persson" w:date="2017-10-31T17:04:00Z"/>
        </w:rPr>
        <w:pPrChange w:id="806" w:author="Linn Persson" w:date="2017-10-31T17:04:00Z">
          <w:pPr>
            <w:widowControl w:val="0"/>
            <w:autoSpaceDE w:val="0"/>
            <w:autoSpaceDN w:val="0"/>
            <w:adjustRightInd w:val="0"/>
            <w:spacing w:line="240" w:lineRule="auto"/>
          </w:pPr>
        </w:pPrChange>
      </w:pPr>
      <w:ins w:id="807" w:author="Linn Persson" w:date="2017-10-31T17:04:00Z">
        <w:r>
          <w:t xml:space="preserve">22. </w:t>
        </w:r>
        <w:r>
          <w:tab/>
          <w:t>DHI GHS implementation, world map. Web site http://ghs.dhigroup.com/GHSImplementatationMap.aspx (accessed 1 November 2016). 2016.</w:t>
        </w:r>
      </w:ins>
    </w:p>
    <w:p w14:paraId="1ACAD4E6" w14:textId="77777777" w:rsidR="00BF2E48" w:rsidRDefault="00BF2E48">
      <w:pPr>
        <w:pStyle w:val="Bibliography"/>
        <w:rPr>
          <w:ins w:id="808" w:author="Linn Persson" w:date="2017-10-31T17:04:00Z"/>
        </w:rPr>
        <w:pPrChange w:id="809" w:author="Linn Persson" w:date="2017-10-31T17:04:00Z">
          <w:pPr>
            <w:widowControl w:val="0"/>
            <w:autoSpaceDE w:val="0"/>
            <w:autoSpaceDN w:val="0"/>
            <w:adjustRightInd w:val="0"/>
            <w:spacing w:line="240" w:lineRule="auto"/>
          </w:pPr>
        </w:pPrChange>
      </w:pPr>
      <w:ins w:id="810" w:author="Linn Persson" w:date="2017-10-31T17:04:00Z">
        <w:r>
          <w:t xml:space="preserve">23. </w:t>
        </w:r>
        <w:r>
          <w:tab/>
          <w:t>UNEP Baseline estimates report 2006-2008: Progress in the implementation of the Strategic Approach on International Chemicals Management. SAICM/ICCM.3/INF/5. 2012.</w:t>
        </w:r>
      </w:ins>
    </w:p>
    <w:p w14:paraId="72563672" w14:textId="77777777" w:rsidR="00BF2E48" w:rsidRDefault="00BF2E48">
      <w:pPr>
        <w:pStyle w:val="Bibliography"/>
        <w:rPr>
          <w:ins w:id="811" w:author="Linn Persson" w:date="2017-10-31T17:04:00Z"/>
        </w:rPr>
        <w:pPrChange w:id="812" w:author="Linn Persson" w:date="2017-10-31T17:04:00Z">
          <w:pPr>
            <w:widowControl w:val="0"/>
            <w:autoSpaceDE w:val="0"/>
            <w:autoSpaceDN w:val="0"/>
            <w:adjustRightInd w:val="0"/>
            <w:spacing w:line="240" w:lineRule="auto"/>
          </w:pPr>
        </w:pPrChange>
      </w:pPr>
      <w:ins w:id="813" w:author="Linn Persson" w:date="2017-10-31T17:04:00Z">
        <w:r>
          <w:t xml:space="preserve">24. </w:t>
        </w:r>
        <w:r>
          <w:tab/>
          <w:t xml:space="preserve">R Core Team </w:t>
        </w:r>
        <w:r>
          <w:rPr>
            <w:i/>
            <w:iCs/>
          </w:rPr>
          <w:t>R: A Language and Environment for Statistical Computing.</w:t>
        </w:r>
        <w:r>
          <w:t>; R Foundation for Statistical Computing: Vienna, Austria, 2016;</w:t>
        </w:r>
      </w:ins>
    </w:p>
    <w:p w14:paraId="7073AAC6" w14:textId="77777777" w:rsidR="00BF2E48" w:rsidRDefault="00BF2E48">
      <w:pPr>
        <w:pStyle w:val="Bibliography"/>
        <w:rPr>
          <w:ins w:id="814" w:author="Linn Persson" w:date="2017-10-31T17:04:00Z"/>
        </w:rPr>
        <w:pPrChange w:id="815" w:author="Linn Persson" w:date="2017-10-31T17:04:00Z">
          <w:pPr>
            <w:widowControl w:val="0"/>
            <w:autoSpaceDE w:val="0"/>
            <w:autoSpaceDN w:val="0"/>
            <w:adjustRightInd w:val="0"/>
            <w:spacing w:line="240" w:lineRule="auto"/>
          </w:pPr>
        </w:pPrChange>
      </w:pPr>
      <w:ins w:id="816" w:author="Linn Persson" w:date="2017-10-31T17:04:00Z">
        <w:r>
          <w:t xml:space="preserve">25. </w:t>
        </w:r>
        <w:r>
          <w:tab/>
          <w:t xml:space="preserve">Box, G. E. P.; Hunter, W. G.; Hunter, J. S. </w:t>
        </w:r>
        <w:r>
          <w:rPr>
            <w:i/>
            <w:iCs/>
          </w:rPr>
          <w:t>Statistics for experimenters: design, innovation, and discovery</w:t>
        </w:r>
        <w:r>
          <w:t>; Wiley series in probability and statistics; 1st ed.; John Wiley &amp; Sons, Inc.: Hoboken, N.J, 1978;</w:t>
        </w:r>
      </w:ins>
    </w:p>
    <w:p w14:paraId="206B5568" w14:textId="77777777" w:rsidR="00BF2E48" w:rsidRDefault="00BF2E48">
      <w:pPr>
        <w:pStyle w:val="Bibliography"/>
        <w:rPr>
          <w:ins w:id="817" w:author="Linn Persson" w:date="2017-10-31T17:04:00Z"/>
        </w:rPr>
        <w:pPrChange w:id="818" w:author="Linn Persson" w:date="2017-10-31T17:04:00Z">
          <w:pPr>
            <w:widowControl w:val="0"/>
            <w:autoSpaceDE w:val="0"/>
            <w:autoSpaceDN w:val="0"/>
            <w:adjustRightInd w:val="0"/>
            <w:spacing w:line="240" w:lineRule="auto"/>
          </w:pPr>
        </w:pPrChange>
      </w:pPr>
      <w:ins w:id="819" w:author="Linn Persson" w:date="2017-10-31T17:04:00Z">
        <w:r>
          <w:t xml:space="preserve">26. </w:t>
        </w:r>
        <w:r>
          <w:tab/>
          <w:t xml:space="preserve">Finnemore, M.; Sikkink, K. International Norm Dynamics and Political Change. </w:t>
        </w:r>
        <w:r>
          <w:rPr>
            <w:i/>
            <w:iCs/>
          </w:rPr>
          <w:t>Int. Organ.</w:t>
        </w:r>
        <w:r>
          <w:t xml:space="preserve"> </w:t>
        </w:r>
        <w:r>
          <w:rPr>
            <w:b/>
            <w:bCs/>
          </w:rPr>
          <w:t>1998</w:t>
        </w:r>
        <w:r>
          <w:t xml:space="preserve">, </w:t>
        </w:r>
        <w:r>
          <w:rPr>
            <w:i/>
            <w:iCs/>
          </w:rPr>
          <w:t>52</w:t>
        </w:r>
        <w:r>
          <w:t>, 887–917, doi:10.1162/002081898550789.</w:t>
        </w:r>
      </w:ins>
    </w:p>
    <w:p w14:paraId="50B84AC6" w14:textId="77777777" w:rsidR="00BF2E48" w:rsidRDefault="00BF2E48">
      <w:pPr>
        <w:pStyle w:val="Bibliography"/>
        <w:rPr>
          <w:ins w:id="820" w:author="Linn Persson" w:date="2017-10-31T17:04:00Z"/>
        </w:rPr>
        <w:pPrChange w:id="821" w:author="Linn Persson" w:date="2017-10-31T17:04:00Z">
          <w:pPr>
            <w:widowControl w:val="0"/>
            <w:autoSpaceDE w:val="0"/>
            <w:autoSpaceDN w:val="0"/>
            <w:adjustRightInd w:val="0"/>
            <w:spacing w:line="240" w:lineRule="auto"/>
          </w:pPr>
        </w:pPrChange>
      </w:pPr>
      <w:ins w:id="822" w:author="Linn Persson" w:date="2017-10-31T17:04:00Z">
        <w:r>
          <w:t xml:space="preserve">27. </w:t>
        </w:r>
        <w:r>
          <w:tab/>
          <w:t xml:space="preserve">Raustiala, K. Compliance and effectiveness in international regulatory cooperation. </w:t>
        </w:r>
        <w:r>
          <w:rPr>
            <w:i/>
            <w:iCs/>
          </w:rPr>
          <w:t>Case W Res Intl L</w:t>
        </w:r>
        <w:r>
          <w:t xml:space="preserve"> </w:t>
        </w:r>
        <w:r>
          <w:rPr>
            <w:b/>
            <w:bCs/>
          </w:rPr>
          <w:t>2000</w:t>
        </w:r>
        <w:r>
          <w:t xml:space="preserve">, </w:t>
        </w:r>
        <w:r>
          <w:rPr>
            <w:i/>
            <w:iCs/>
          </w:rPr>
          <w:t>32</w:t>
        </w:r>
        <w:r>
          <w:t>, 387–440.</w:t>
        </w:r>
      </w:ins>
    </w:p>
    <w:p w14:paraId="49197F85" w14:textId="77777777" w:rsidR="00BF2E48" w:rsidRDefault="00BF2E48">
      <w:pPr>
        <w:pStyle w:val="Bibliography"/>
        <w:rPr>
          <w:ins w:id="823" w:author="Linn Persson" w:date="2017-10-31T17:04:00Z"/>
        </w:rPr>
        <w:pPrChange w:id="824" w:author="Linn Persson" w:date="2017-10-31T17:04:00Z">
          <w:pPr>
            <w:widowControl w:val="0"/>
            <w:autoSpaceDE w:val="0"/>
            <w:autoSpaceDN w:val="0"/>
            <w:adjustRightInd w:val="0"/>
            <w:spacing w:line="240" w:lineRule="auto"/>
          </w:pPr>
        </w:pPrChange>
      </w:pPr>
      <w:ins w:id="825" w:author="Linn Persson" w:date="2017-10-31T17:04:00Z">
        <w:r>
          <w:t xml:space="preserve">28. </w:t>
        </w:r>
        <w:r>
          <w:tab/>
          <w:t xml:space="preserve">Karlsson-Vinkhuyzen, S. I.; Vihma, A. Comparing the legitimacy and effectiveness of global hard and soft law: An analytical framework. </w:t>
        </w:r>
        <w:r>
          <w:rPr>
            <w:i/>
            <w:iCs/>
          </w:rPr>
          <w:t>Regul. Gov.</w:t>
        </w:r>
        <w:r>
          <w:t xml:space="preserve"> </w:t>
        </w:r>
        <w:r>
          <w:rPr>
            <w:b/>
            <w:bCs/>
          </w:rPr>
          <w:t>2009</w:t>
        </w:r>
        <w:r>
          <w:t xml:space="preserve">, </w:t>
        </w:r>
        <w:r>
          <w:rPr>
            <w:i/>
            <w:iCs/>
          </w:rPr>
          <w:t>3</w:t>
        </w:r>
        <w:r>
          <w:t>, 400–420, doi:10.1111/j.1748-5991.2009.01062.x.</w:t>
        </w:r>
      </w:ins>
    </w:p>
    <w:p w14:paraId="723DF93D" w14:textId="77777777" w:rsidR="00BF2E48" w:rsidRDefault="00BF2E48">
      <w:pPr>
        <w:pStyle w:val="Bibliography"/>
        <w:rPr>
          <w:ins w:id="826" w:author="Linn Persson" w:date="2017-10-31T17:04:00Z"/>
        </w:rPr>
        <w:pPrChange w:id="827" w:author="Linn Persson" w:date="2017-10-31T17:04:00Z">
          <w:pPr>
            <w:widowControl w:val="0"/>
            <w:autoSpaceDE w:val="0"/>
            <w:autoSpaceDN w:val="0"/>
            <w:adjustRightInd w:val="0"/>
            <w:spacing w:line="240" w:lineRule="auto"/>
          </w:pPr>
        </w:pPrChange>
      </w:pPr>
      <w:ins w:id="828" w:author="Linn Persson" w:date="2017-10-31T17:04:00Z">
        <w:r>
          <w:t xml:space="preserve">29. </w:t>
        </w:r>
        <w:r>
          <w:tab/>
          <w:t xml:space="preserve">Vihma, A.; Mulugetta, Y.; Karlsson-Vinkhuyzen, S. Negotiating solidarity? The G77 through the prism of climate change negotiations. </w:t>
        </w:r>
        <w:r>
          <w:rPr>
            <w:i/>
            <w:iCs/>
          </w:rPr>
          <w:t>Glob. Change Peace Secur.</w:t>
        </w:r>
        <w:r>
          <w:t xml:space="preserve"> </w:t>
        </w:r>
        <w:r>
          <w:rPr>
            <w:b/>
            <w:bCs/>
          </w:rPr>
          <w:t>2011</w:t>
        </w:r>
        <w:r>
          <w:t xml:space="preserve">, </w:t>
        </w:r>
        <w:r>
          <w:rPr>
            <w:i/>
            <w:iCs/>
          </w:rPr>
          <w:t>23</w:t>
        </w:r>
        <w:r>
          <w:t>, 315–334, doi:10.1080/14781158.2011.601853.</w:t>
        </w:r>
      </w:ins>
    </w:p>
    <w:p w14:paraId="4E8F96E4" w14:textId="77777777" w:rsidR="00BF2E48" w:rsidRDefault="00BF2E48">
      <w:pPr>
        <w:pStyle w:val="Bibliography"/>
        <w:rPr>
          <w:ins w:id="829" w:author="Linn Persson" w:date="2017-10-31T17:04:00Z"/>
        </w:rPr>
        <w:pPrChange w:id="830" w:author="Linn Persson" w:date="2017-10-31T17:04:00Z">
          <w:pPr>
            <w:widowControl w:val="0"/>
            <w:autoSpaceDE w:val="0"/>
            <w:autoSpaceDN w:val="0"/>
            <w:adjustRightInd w:val="0"/>
            <w:spacing w:line="240" w:lineRule="auto"/>
          </w:pPr>
        </w:pPrChange>
      </w:pPr>
      <w:ins w:id="831" w:author="Linn Persson" w:date="2017-10-31T17:04:00Z">
        <w:r>
          <w:t xml:space="preserve">30. </w:t>
        </w:r>
        <w:r>
          <w:tab/>
          <w:t xml:space="preserve">Boyle, A. E.; Chinkin, C. M. </w:t>
        </w:r>
        <w:r>
          <w:rPr>
            <w:i/>
            <w:iCs/>
          </w:rPr>
          <w:t>The making of international law</w:t>
        </w:r>
        <w:r>
          <w:t>; Foundations of public international law; Oxford University Press: Oxford ; New York, 2007; ISBN 978-0-19-924819-3.</w:t>
        </w:r>
      </w:ins>
    </w:p>
    <w:p w14:paraId="759C7ADF" w14:textId="77777777" w:rsidR="00BF2E48" w:rsidRDefault="00BF2E48">
      <w:pPr>
        <w:pStyle w:val="Bibliography"/>
        <w:rPr>
          <w:ins w:id="832" w:author="Linn Persson" w:date="2017-10-31T17:04:00Z"/>
        </w:rPr>
        <w:pPrChange w:id="833" w:author="Linn Persson" w:date="2017-10-31T17:04:00Z">
          <w:pPr>
            <w:widowControl w:val="0"/>
            <w:autoSpaceDE w:val="0"/>
            <w:autoSpaceDN w:val="0"/>
            <w:adjustRightInd w:val="0"/>
            <w:spacing w:line="240" w:lineRule="auto"/>
          </w:pPr>
        </w:pPrChange>
      </w:pPr>
      <w:ins w:id="834" w:author="Linn Persson" w:date="2017-10-31T17:04:00Z">
        <w:r>
          <w:t xml:space="preserve">31. </w:t>
        </w:r>
        <w:r>
          <w:tab/>
          <w:t xml:space="preserve">Kirton, J.; Trebilcock, M. Introduction: Hard Choices and Soft Law in Sustainable Global Governance. In </w:t>
        </w:r>
        <w:r>
          <w:rPr>
            <w:i/>
            <w:iCs/>
          </w:rPr>
          <w:t>Hard Choices, Soft Law: Voluntary Standards in Global Trade, Environment and Social Governance</w:t>
        </w:r>
        <w:r>
          <w:t>; Bodmin: Cornwall, Ashgate, 2004.</w:t>
        </w:r>
      </w:ins>
    </w:p>
    <w:p w14:paraId="0F22B93F" w14:textId="77777777" w:rsidR="00BF2E48" w:rsidRDefault="00BF2E48">
      <w:pPr>
        <w:pStyle w:val="Bibliography"/>
        <w:rPr>
          <w:ins w:id="835" w:author="Linn Persson" w:date="2017-10-31T17:04:00Z"/>
        </w:rPr>
        <w:pPrChange w:id="836" w:author="Linn Persson" w:date="2017-10-31T17:04:00Z">
          <w:pPr>
            <w:widowControl w:val="0"/>
            <w:autoSpaceDE w:val="0"/>
            <w:autoSpaceDN w:val="0"/>
            <w:adjustRightInd w:val="0"/>
            <w:spacing w:line="240" w:lineRule="auto"/>
          </w:pPr>
        </w:pPrChange>
      </w:pPr>
      <w:ins w:id="837" w:author="Linn Persson" w:date="2017-10-31T17:04:00Z">
        <w:r>
          <w:t xml:space="preserve">32. </w:t>
        </w:r>
        <w:r>
          <w:tab/>
          <w:t xml:space="preserve">Guzman, A. T. A Compliance-Based Theory of International Law. </w:t>
        </w:r>
        <w:r>
          <w:rPr>
            <w:i/>
            <w:iCs/>
          </w:rPr>
          <w:t>Cal R</w:t>
        </w:r>
        <w:r>
          <w:t xml:space="preserve"> </w:t>
        </w:r>
        <w:r>
          <w:rPr>
            <w:b/>
            <w:bCs/>
          </w:rPr>
          <w:t>2002</w:t>
        </w:r>
        <w:r>
          <w:t xml:space="preserve">, </w:t>
        </w:r>
        <w:r>
          <w:rPr>
            <w:i/>
            <w:iCs/>
          </w:rPr>
          <w:t>90</w:t>
        </w:r>
        <w:r>
          <w:t>, doi:10.15779/Z388728.</w:t>
        </w:r>
      </w:ins>
    </w:p>
    <w:p w14:paraId="42295FA8" w14:textId="77777777" w:rsidR="00BF2E48" w:rsidRDefault="00BF2E48">
      <w:pPr>
        <w:pStyle w:val="Bibliography"/>
        <w:rPr>
          <w:ins w:id="838" w:author="Linn Persson" w:date="2017-10-31T17:04:00Z"/>
        </w:rPr>
        <w:pPrChange w:id="839" w:author="Linn Persson" w:date="2017-10-31T17:04:00Z">
          <w:pPr>
            <w:widowControl w:val="0"/>
            <w:autoSpaceDE w:val="0"/>
            <w:autoSpaceDN w:val="0"/>
            <w:adjustRightInd w:val="0"/>
            <w:spacing w:line="240" w:lineRule="auto"/>
          </w:pPr>
        </w:pPrChange>
      </w:pPr>
      <w:ins w:id="840" w:author="Linn Persson" w:date="2017-10-31T17:04:00Z">
        <w:r>
          <w:t xml:space="preserve">33. </w:t>
        </w:r>
        <w:r>
          <w:tab/>
          <w:t xml:space="preserve">Mattli, W.; Büthe, T. Setting International Standards: Technological Rationality or Primacy of Power? </w:t>
        </w:r>
        <w:r>
          <w:rPr>
            <w:i/>
            <w:iCs/>
          </w:rPr>
          <w:t>World Polit.</w:t>
        </w:r>
        <w:r>
          <w:t xml:space="preserve"> </w:t>
        </w:r>
        <w:r>
          <w:rPr>
            <w:b/>
            <w:bCs/>
          </w:rPr>
          <w:t>2003</w:t>
        </w:r>
        <w:r>
          <w:t xml:space="preserve">, </w:t>
        </w:r>
        <w:r>
          <w:rPr>
            <w:i/>
            <w:iCs/>
          </w:rPr>
          <w:t>56</w:t>
        </w:r>
        <w:r>
          <w:t>, 1–42, doi:10.1353/wp.2004.0006.</w:t>
        </w:r>
      </w:ins>
    </w:p>
    <w:p w14:paraId="48478B98" w14:textId="77777777" w:rsidR="00BF2E48" w:rsidRDefault="00BF2E48">
      <w:pPr>
        <w:pStyle w:val="Bibliography"/>
        <w:rPr>
          <w:ins w:id="841" w:author="Linn Persson" w:date="2017-10-31T17:04:00Z"/>
        </w:rPr>
        <w:pPrChange w:id="842" w:author="Linn Persson" w:date="2017-10-31T17:04:00Z">
          <w:pPr>
            <w:widowControl w:val="0"/>
            <w:autoSpaceDE w:val="0"/>
            <w:autoSpaceDN w:val="0"/>
            <w:adjustRightInd w:val="0"/>
            <w:spacing w:line="240" w:lineRule="auto"/>
          </w:pPr>
        </w:pPrChange>
      </w:pPr>
      <w:ins w:id="843" w:author="Linn Persson" w:date="2017-10-31T17:04:00Z">
        <w:r>
          <w:t xml:space="preserve">34. </w:t>
        </w:r>
        <w:r>
          <w:tab/>
          <w:t xml:space="preserve">Wijkström, E.; McDaniels, D. Improving Regulatory Governance: International Standards and the WTO TBT Agreement. </w:t>
        </w:r>
        <w:r>
          <w:rPr>
            <w:i/>
            <w:iCs/>
          </w:rPr>
          <w:t>J. World Trade</w:t>
        </w:r>
        <w:r>
          <w:t xml:space="preserve"> </w:t>
        </w:r>
        <w:r>
          <w:rPr>
            <w:b/>
            <w:bCs/>
          </w:rPr>
          <w:t>2013</w:t>
        </w:r>
        <w:r>
          <w:t xml:space="preserve">, </w:t>
        </w:r>
        <w:r>
          <w:rPr>
            <w:i/>
            <w:iCs/>
          </w:rPr>
          <w:t>47</w:t>
        </w:r>
        <w:r>
          <w:t>, 1013–1046.</w:t>
        </w:r>
      </w:ins>
    </w:p>
    <w:p w14:paraId="7BC31EB5" w14:textId="77777777" w:rsidR="00BF2E48" w:rsidRDefault="00BF2E48">
      <w:pPr>
        <w:pStyle w:val="Bibliography"/>
        <w:rPr>
          <w:ins w:id="844" w:author="Linn Persson" w:date="2017-10-31T17:04:00Z"/>
        </w:rPr>
        <w:pPrChange w:id="845" w:author="Linn Persson" w:date="2017-10-31T17:04:00Z">
          <w:pPr>
            <w:widowControl w:val="0"/>
            <w:autoSpaceDE w:val="0"/>
            <w:autoSpaceDN w:val="0"/>
            <w:adjustRightInd w:val="0"/>
            <w:spacing w:line="240" w:lineRule="auto"/>
          </w:pPr>
        </w:pPrChange>
      </w:pPr>
      <w:ins w:id="846" w:author="Linn Persson" w:date="2017-10-31T17:04:00Z">
        <w:r>
          <w:lastRenderedPageBreak/>
          <w:t xml:space="preserve">35. </w:t>
        </w:r>
        <w:r>
          <w:tab/>
          <w:t xml:space="preserve">Braithwaite, J.; Drahos, P. </w:t>
        </w:r>
        <w:r>
          <w:rPr>
            <w:i/>
            <w:iCs/>
          </w:rPr>
          <w:t>Global business regulation</w:t>
        </w:r>
        <w:r>
          <w:t>; Cambridge University Press: Cambridge [England] ; New York, 2000; ISBN 978-0-521-78033-9.</w:t>
        </w:r>
      </w:ins>
    </w:p>
    <w:p w14:paraId="077DF374" w14:textId="77777777" w:rsidR="00BF2E48" w:rsidRDefault="00BF2E48">
      <w:pPr>
        <w:pStyle w:val="Bibliography"/>
        <w:rPr>
          <w:ins w:id="847" w:author="Linn Persson" w:date="2017-10-31T17:04:00Z"/>
        </w:rPr>
        <w:pPrChange w:id="848" w:author="Linn Persson" w:date="2017-10-31T17:04:00Z">
          <w:pPr>
            <w:widowControl w:val="0"/>
            <w:autoSpaceDE w:val="0"/>
            <w:autoSpaceDN w:val="0"/>
            <w:adjustRightInd w:val="0"/>
            <w:spacing w:line="240" w:lineRule="auto"/>
          </w:pPr>
        </w:pPrChange>
      </w:pPr>
      <w:ins w:id="849" w:author="Linn Persson" w:date="2017-10-31T17:04:00Z">
        <w:r>
          <w:t xml:space="preserve">36. </w:t>
        </w:r>
        <w:r>
          <w:tab/>
          <w:t>UNCTAD United Nations Conference on Trade and Development (UNCTAD), UNCTADSTAT, indicator of trade openness, as percentage of GDP, for year 2013 (BPM%). http://unctadstat.unctad.org/wds/TableViewer/tableView.aspx (accessed 28 April 2017). 2017.</w:t>
        </w:r>
      </w:ins>
    </w:p>
    <w:p w14:paraId="05F159A0" w14:textId="77777777" w:rsidR="00BF2E48" w:rsidRDefault="00BF2E48">
      <w:pPr>
        <w:pStyle w:val="Bibliography"/>
        <w:rPr>
          <w:ins w:id="850" w:author="Linn Persson" w:date="2017-10-31T17:04:00Z"/>
        </w:rPr>
        <w:pPrChange w:id="851" w:author="Linn Persson" w:date="2017-10-31T17:04:00Z">
          <w:pPr>
            <w:widowControl w:val="0"/>
            <w:autoSpaceDE w:val="0"/>
            <w:autoSpaceDN w:val="0"/>
            <w:adjustRightInd w:val="0"/>
            <w:spacing w:line="240" w:lineRule="auto"/>
          </w:pPr>
        </w:pPrChange>
      </w:pPr>
      <w:ins w:id="852" w:author="Linn Persson" w:date="2017-10-31T17:04:00Z">
        <w:r>
          <w:t xml:space="preserve">37. </w:t>
        </w:r>
        <w:r>
          <w:tab/>
          <w:t xml:space="preserve">Standing, G. The International Labour Organization. </w:t>
        </w:r>
        <w:r>
          <w:rPr>
            <w:i/>
            <w:iCs/>
          </w:rPr>
          <w:t>New Polit. Econ.</w:t>
        </w:r>
        <w:r>
          <w:t xml:space="preserve"> </w:t>
        </w:r>
        <w:r>
          <w:rPr>
            <w:b/>
            <w:bCs/>
          </w:rPr>
          <w:t>2010</w:t>
        </w:r>
        <w:r>
          <w:t xml:space="preserve">, </w:t>
        </w:r>
        <w:r>
          <w:rPr>
            <w:i/>
            <w:iCs/>
          </w:rPr>
          <w:t>15</w:t>
        </w:r>
        <w:r>
          <w:t>, 307–318, doi:10.1080/13563460903290961.</w:t>
        </w:r>
      </w:ins>
    </w:p>
    <w:p w14:paraId="1707F03F" w14:textId="77777777" w:rsidR="00BF2E48" w:rsidRDefault="00BF2E48">
      <w:pPr>
        <w:pStyle w:val="Bibliography"/>
        <w:rPr>
          <w:ins w:id="853" w:author="Linn Persson" w:date="2017-10-31T17:04:00Z"/>
        </w:rPr>
        <w:pPrChange w:id="854" w:author="Linn Persson" w:date="2017-10-31T17:04:00Z">
          <w:pPr>
            <w:widowControl w:val="0"/>
            <w:autoSpaceDE w:val="0"/>
            <w:autoSpaceDN w:val="0"/>
            <w:adjustRightInd w:val="0"/>
            <w:spacing w:line="240" w:lineRule="auto"/>
          </w:pPr>
        </w:pPrChange>
      </w:pPr>
      <w:ins w:id="855" w:author="Linn Persson" w:date="2017-10-31T17:04:00Z">
        <w:r>
          <w:t xml:space="preserve">38. </w:t>
        </w:r>
        <w:r>
          <w:tab/>
          <w:t xml:space="preserve">Dreher, A. Does globalization affect growth? Evidence from a new index of globalization. </w:t>
        </w:r>
        <w:r>
          <w:rPr>
            <w:i/>
            <w:iCs/>
          </w:rPr>
          <w:t>Appl. Econ.</w:t>
        </w:r>
        <w:r>
          <w:t xml:space="preserve"> </w:t>
        </w:r>
        <w:r>
          <w:rPr>
            <w:b/>
            <w:bCs/>
          </w:rPr>
          <w:t>2006</w:t>
        </w:r>
        <w:r>
          <w:t xml:space="preserve">, </w:t>
        </w:r>
        <w:r>
          <w:rPr>
            <w:i/>
            <w:iCs/>
          </w:rPr>
          <w:t>38</w:t>
        </w:r>
        <w:r>
          <w:t>, 1091–1110, doi:10.1080/00036840500392078.</w:t>
        </w:r>
      </w:ins>
    </w:p>
    <w:p w14:paraId="26985F4E" w14:textId="77777777" w:rsidR="00BF2E48" w:rsidRDefault="00BF2E48">
      <w:pPr>
        <w:pStyle w:val="Bibliography"/>
        <w:rPr>
          <w:ins w:id="856" w:author="Linn Persson" w:date="2017-10-31T17:04:00Z"/>
        </w:rPr>
        <w:pPrChange w:id="857" w:author="Linn Persson" w:date="2017-10-31T17:04:00Z">
          <w:pPr>
            <w:widowControl w:val="0"/>
            <w:autoSpaceDE w:val="0"/>
            <w:autoSpaceDN w:val="0"/>
            <w:adjustRightInd w:val="0"/>
            <w:spacing w:line="240" w:lineRule="auto"/>
          </w:pPr>
        </w:pPrChange>
      </w:pPr>
      <w:ins w:id="858" w:author="Linn Persson" w:date="2017-10-31T17:04:00Z">
        <w:r>
          <w:t xml:space="preserve">39. </w:t>
        </w:r>
        <w:r>
          <w:tab/>
          <w:t xml:space="preserve">Dreher, A.; Gaston, N.; Martens, P. </w:t>
        </w:r>
        <w:r>
          <w:rPr>
            <w:i/>
            <w:iCs/>
          </w:rPr>
          <w:t>Measuring globalisation: gauging its consequences</w:t>
        </w:r>
        <w:r>
          <w:t>; Paperback repr.; Springer: New York, NY, 2008; ISBN 978-0-387-74069-0.</w:t>
        </w:r>
      </w:ins>
    </w:p>
    <w:p w14:paraId="3E8CF293" w14:textId="77777777" w:rsidR="00BF2E48" w:rsidRDefault="00BF2E48">
      <w:pPr>
        <w:pStyle w:val="Bibliography"/>
        <w:rPr>
          <w:ins w:id="859" w:author="Linn Persson" w:date="2017-10-31T17:04:00Z"/>
        </w:rPr>
        <w:pPrChange w:id="860" w:author="Linn Persson" w:date="2017-10-31T17:04:00Z">
          <w:pPr>
            <w:widowControl w:val="0"/>
            <w:autoSpaceDE w:val="0"/>
            <w:autoSpaceDN w:val="0"/>
            <w:adjustRightInd w:val="0"/>
            <w:spacing w:line="240" w:lineRule="auto"/>
          </w:pPr>
        </w:pPrChange>
      </w:pPr>
      <w:ins w:id="861" w:author="Linn Persson" w:date="2017-10-31T17:04:00Z">
        <w:r>
          <w:t xml:space="preserve">40. </w:t>
        </w:r>
        <w:r>
          <w:tab/>
          <w:t>Kaufmann, D.; Kraay, A.; Mastruzzi, M. Policy research working paper 5430, the Worldwide Governance Indicators, Methodology and Analytical issues. The World Bank, Development Research Group, Macroeconomics and Growth Team, September 2010. 2010.</w:t>
        </w:r>
      </w:ins>
    </w:p>
    <w:p w14:paraId="4042D6EE" w14:textId="77777777" w:rsidR="00BF2E48" w:rsidRDefault="00BF2E48">
      <w:pPr>
        <w:pStyle w:val="Bibliography"/>
        <w:rPr>
          <w:ins w:id="862" w:author="Linn Persson" w:date="2017-10-31T17:04:00Z"/>
        </w:rPr>
        <w:pPrChange w:id="863" w:author="Linn Persson" w:date="2017-10-31T17:04:00Z">
          <w:pPr>
            <w:widowControl w:val="0"/>
            <w:autoSpaceDE w:val="0"/>
            <w:autoSpaceDN w:val="0"/>
            <w:adjustRightInd w:val="0"/>
            <w:spacing w:line="240" w:lineRule="auto"/>
          </w:pPr>
        </w:pPrChange>
      </w:pPr>
      <w:ins w:id="864" w:author="Linn Persson" w:date="2017-10-31T17:04:00Z">
        <w:r>
          <w:t xml:space="preserve">41. </w:t>
        </w:r>
        <w:r>
          <w:tab/>
          <w:t>SADC SADC GHS policy, draft 3, February 2011. 2011.</w:t>
        </w:r>
      </w:ins>
    </w:p>
    <w:p w14:paraId="5F3C4705" w14:textId="77777777" w:rsidR="00BF2E48" w:rsidRDefault="00BF2E48">
      <w:pPr>
        <w:pStyle w:val="Bibliography"/>
        <w:rPr>
          <w:ins w:id="865" w:author="Linn Persson" w:date="2017-10-31T17:04:00Z"/>
        </w:rPr>
        <w:pPrChange w:id="866" w:author="Linn Persson" w:date="2017-10-31T17:04:00Z">
          <w:pPr>
            <w:widowControl w:val="0"/>
            <w:autoSpaceDE w:val="0"/>
            <w:autoSpaceDN w:val="0"/>
            <w:adjustRightInd w:val="0"/>
            <w:spacing w:line="240" w:lineRule="auto"/>
          </w:pPr>
        </w:pPrChange>
      </w:pPr>
      <w:ins w:id="867" w:author="Linn Persson" w:date="2017-10-31T17:04:00Z">
        <w:r>
          <w:t xml:space="preserve">42. </w:t>
        </w:r>
        <w:r>
          <w:tab/>
          <w:t>UNITAR Regional workshop on chemical hazard communication and GHS implementation for Arab countries, 30 October - 2 November 2006. FInal report. UNITAR/ILO. 2006.</w:t>
        </w:r>
      </w:ins>
    </w:p>
    <w:p w14:paraId="267D6D80" w14:textId="77777777" w:rsidR="00BF2E48" w:rsidRDefault="00BF2E48">
      <w:pPr>
        <w:pStyle w:val="Bibliography"/>
        <w:rPr>
          <w:ins w:id="868" w:author="Linn Persson" w:date="2017-10-31T17:04:00Z"/>
        </w:rPr>
        <w:pPrChange w:id="869" w:author="Linn Persson" w:date="2017-10-31T17:04:00Z">
          <w:pPr>
            <w:widowControl w:val="0"/>
            <w:autoSpaceDE w:val="0"/>
            <w:autoSpaceDN w:val="0"/>
            <w:adjustRightInd w:val="0"/>
            <w:spacing w:line="240" w:lineRule="auto"/>
          </w:pPr>
        </w:pPrChange>
      </w:pPr>
      <w:ins w:id="870" w:author="Linn Persson" w:date="2017-10-31T17:04:00Z">
        <w:r>
          <w:t xml:space="preserve">43. </w:t>
        </w:r>
        <w:r>
          <w:tab/>
          <w:t>ChemicalWatch Chemicals regulation in the Middle East - an overview. Global Business Briefing, May 2009, by Tamar Szepts-Znaider, 3E Company. 2009.</w:t>
        </w:r>
      </w:ins>
    </w:p>
    <w:p w14:paraId="34DE8372" w14:textId="77777777" w:rsidR="00BF2E48" w:rsidRDefault="00BF2E48">
      <w:pPr>
        <w:pStyle w:val="Bibliography"/>
        <w:rPr>
          <w:ins w:id="871" w:author="Linn Persson" w:date="2017-10-31T17:04:00Z"/>
        </w:rPr>
        <w:pPrChange w:id="872" w:author="Linn Persson" w:date="2017-10-31T17:04:00Z">
          <w:pPr>
            <w:widowControl w:val="0"/>
            <w:autoSpaceDE w:val="0"/>
            <w:autoSpaceDN w:val="0"/>
            <w:adjustRightInd w:val="0"/>
            <w:spacing w:line="240" w:lineRule="auto"/>
          </w:pPr>
        </w:pPrChange>
      </w:pPr>
      <w:ins w:id="873" w:author="Linn Persson" w:date="2017-10-31T17:04:00Z">
        <w:r>
          <w:t xml:space="preserve">44. </w:t>
        </w:r>
        <w:r>
          <w:tab/>
          <w:t>WTO WTO accessions. World Trade Organisation (WTO). https://www.wto.org/english/thewto_e/acc_e/acc_e.htm (accessed 16 May 2017) 2017.</w:t>
        </w:r>
      </w:ins>
    </w:p>
    <w:p w14:paraId="57656BE1" w14:textId="77777777" w:rsidR="00BF2E48" w:rsidRDefault="00BF2E48">
      <w:pPr>
        <w:pStyle w:val="Bibliography"/>
        <w:rPr>
          <w:ins w:id="874" w:author="Linn Persson" w:date="2017-10-31T17:04:00Z"/>
        </w:rPr>
        <w:pPrChange w:id="875" w:author="Linn Persson" w:date="2017-10-31T17:04:00Z">
          <w:pPr>
            <w:widowControl w:val="0"/>
            <w:autoSpaceDE w:val="0"/>
            <w:autoSpaceDN w:val="0"/>
            <w:adjustRightInd w:val="0"/>
            <w:spacing w:line="240" w:lineRule="auto"/>
          </w:pPr>
        </w:pPrChange>
      </w:pPr>
      <w:ins w:id="876" w:author="Linn Persson" w:date="2017-10-31T17:04:00Z">
        <w:r>
          <w:t xml:space="preserve">45. </w:t>
        </w:r>
        <w:r>
          <w:tab/>
          <w:t>UNEP The Stockholm Convention on Persistent Organic Pollutants (POPs). Texts and Annexes. Amended in 2009 and 2011. www.pops.int. 2001.</w:t>
        </w:r>
      </w:ins>
    </w:p>
    <w:p w14:paraId="68E86ACE" w14:textId="77777777" w:rsidR="00BF2E48" w:rsidRDefault="00BF2E48">
      <w:pPr>
        <w:pStyle w:val="Bibliography"/>
        <w:rPr>
          <w:ins w:id="877" w:author="Linn Persson" w:date="2017-10-31T17:04:00Z"/>
        </w:rPr>
        <w:pPrChange w:id="878" w:author="Linn Persson" w:date="2017-10-31T17:04:00Z">
          <w:pPr>
            <w:widowControl w:val="0"/>
            <w:autoSpaceDE w:val="0"/>
            <w:autoSpaceDN w:val="0"/>
            <w:adjustRightInd w:val="0"/>
            <w:spacing w:line="240" w:lineRule="auto"/>
          </w:pPr>
        </w:pPrChange>
      </w:pPr>
      <w:ins w:id="879" w:author="Linn Persson" w:date="2017-10-31T17:04:00Z">
        <w:r>
          <w:t xml:space="preserve">46. </w:t>
        </w:r>
        <w:r>
          <w:tab/>
          <w:t xml:space="preserve">UNEP </w:t>
        </w:r>
        <w:r>
          <w:rPr>
            <w:i/>
            <w:iCs/>
          </w:rPr>
          <w:t>Rotterdam convention on the Prior Informed Consent Procedure for certain hazardous Chemicals and Pesticides in international trade. Text and annexes, revised 2011.</w:t>
        </w:r>
        <w:r>
          <w:t>; United Nations Environment Programme (UNEP) and the Food and Agricultural Organisation (FAO)., 1998;</w:t>
        </w:r>
      </w:ins>
    </w:p>
    <w:p w14:paraId="37565965" w14:textId="77777777" w:rsidR="00BF2E48" w:rsidRDefault="00BF2E48">
      <w:pPr>
        <w:pStyle w:val="Bibliography"/>
        <w:rPr>
          <w:ins w:id="880" w:author="Linn Persson" w:date="2017-10-31T17:04:00Z"/>
        </w:rPr>
        <w:pPrChange w:id="881" w:author="Linn Persson" w:date="2017-10-31T17:04:00Z">
          <w:pPr>
            <w:widowControl w:val="0"/>
            <w:autoSpaceDE w:val="0"/>
            <w:autoSpaceDN w:val="0"/>
            <w:adjustRightInd w:val="0"/>
            <w:spacing w:line="240" w:lineRule="auto"/>
          </w:pPr>
        </w:pPrChange>
      </w:pPr>
      <w:ins w:id="882" w:author="Linn Persson" w:date="2017-10-31T17:04:00Z">
        <w:r>
          <w:t xml:space="preserve">47. </w:t>
        </w:r>
        <w:r>
          <w:tab/>
          <w:t>UNEP Basel convention on the control of transboundary movements of hazardous wastes and their disposal. Texts and annexes. http://www.basel.int/Portals/4/Basel%20Convention/docs/text/BaselConventionText-e.pdf 1989.</w:t>
        </w:r>
      </w:ins>
    </w:p>
    <w:p w14:paraId="06B05B80" w14:textId="77777777" w:rsidR="00BF2E48" w:rsidRDefault="00BF2E48">
      <w:pPr>
        <w:pStyle w:val="Bibliography"/>
        <w:rPr>
          <w:ins w:id="883" w:author="Linn Persson" w:date="2017-10-31T17:04:00Z"/>
        </w:rPr>
        <w:pPrChange w:id="884" w:author="Linn Persson" w:date="2017-10-31T17:04:00Z">
          <w:pPr>
            <w:widowControl w:val="0"/>
            <w:autoSpaceDE w:val="0"/>
            <w:autoSpaceDN w:val="0"/>
            <w:adjustRightInd w:val="0"/>
            <w:spacing w:line="240" w:lineRule="auto"/>
          </w:pPr>
        </w:pPrChange>
      </w:pPr>
      <w:ins w:id="885" w:author="Linn Persson" w:date="2017-10-31T17:04:00Z">
        <w:r>
          <w:t xml:space="preserve">48. </w:t>
        </w:r>
        <w:r>
          <w:tab/>
          <w:t>World Bank GDP per capita, PPP (current international dollars), the World Bank international comparison program. http://data.worldbank.org/indicator/NY.GDP.PCAP.PP.CD (accessed 29 April 2017) 2015.</w:t>
        </w:r>
      </w:ins>
    </w:p>
    <w:p w14:paraId="36B2EEE1" w14:textId="77777777" w:rsidR="00BF2E48" w:rsidRDefault="00BF2E48">
      <w:pPr>
        <w:pStyle w:val="Bibliography"/>
        <w:rPr>
          <w:ins w:id="886" w:author="Linn Persson" w:date="2017-10-31T17:04:00Z"/>
        </w:rPr>
        <w:pPrChange w:id="887" w:author="Linn Persson" w:date="2017-10-31T17:04:00Z">
          <w:pPr>
            <w:widowControl w:val="0"/>
            <w:autoSpaceDE w:val="0"/>
            <w:autoSpaceDN w:val="0"/>
            <w:adjustRightInd w:val="0"/>
            <w:spacing w:line="240" w:lineRule="auto"/>
          </w:pPr>
        </w:pPrChange>
      </w:pPr>
      <w:ins w:id="888" w:author="Linn Persson" w:date="2017-10-31T17:04:00Z">
        <w:r>
          <w:t xml:space="preserve">49. </w:t>
        </w:r>
        <w:r>
          <w:tab/>
          <w:t>World Bank GDP, PPP (current interntional dollars), World Bank, International Comparison Program Database. http://data.worldbank.org/indicator/NY.GDP.MKTP.PP.CD (accessed 29 APril 2017) 2017.</w:t>
        </w:r>
      </w:ins>
    </w:p>
    <w:p w14:paraId="0982FC1E" w14:textId="77777777" w:rsidR="00BF2E48" w:rsidRDefault="00BF2E48">
      <w:pPr>
        <w:pStyle w:val="Bibliography"/>
        <w:rPr>
          <w:ins w:id="889" w:author="Linn Persson" w:date="2017-10-31T17:04:00Z"/>
        </w:rPr>
        <w:pPrChange w:id="890" w:author="Linn Persson" w:date="2017-10-31T17:04:00Z">
          <w:pPr>
            <w:widowControl w:val="0"/>
            <w:autoSpaceDE w:val="0"/>
            <w:autoSpaceDN w:val="0"/>
            <w:adjustRightInd w:val="0"/>
            <w:spacing w:line="240" w:lineRule="auto"/>
          </w:pPr>
        </w:pPrChange>
      </w:pPr>
      <w:ins w:id="891" w:author="Linn Persson" w:date="2017-10-31T17:04:00Z">
        <w:r>
          <w:t xml:space="preserve">50. </w:t>
        </w:r>
        <w:r>
          <w:tab/>
          <w:t>European Commission Study on the regulatory fitness of the legislative framework governing the risk management of chemicals (excluding REACH), in particular the CLP Regulation and related legislation, Case study 1: Comparison of implementation of UN GHS in the eu and other key economies. 2017.</w:t>
        </w:r>
      </w:ins>
    </w:p>
    <w:p w14:paraId="010EBE3A" w14:textId="77777777" w:rsidR="00BF2E48" w:rsidRDefault="00BF2E48">
      <w:pPr>
        <w:pStyle w:val="Bibliography"/>
        <w:rPr>
          <w:ins w:id="892" w:author="Linn Persson" w:date="2017-10-31T17:04:00Z"/>
        </w:rPr>
        <w:pPrChange w:id="893" w:author="Linn Persson" w:date="2017-10-31T17:04:00Z">
          <w:pPr>
            <w:widowControl w:val="0"/>
            <w:autoSpaceDE w:val="0"/>
            <w:autoSpaceDN w:val="0"/>
            <w:adjustRightInd w:val="0"/>
            <w:spacing w:line="240" w:lineRule="auto"/>
          </w:pPr>
        </w:pPrChange>
      </w:pPr>
      <w:ins w:id="894" w:author="Linn Persson" w:date="2017-10-31T17:04:00Z">
        <w:r>
          <w:lastRenderedPageBreak/>
          <w:t xml:space="preserve">51. </w:t>
        </w:r>
        <w:r>
          <w:tab/>
          <w:t>SEI Swedish bilateral programme under the Montreal Protocol. Summary of programme activties 1999-2008. Project report, Stockholm Environment Institute. 2008.</w:t>
        </w:r>
      </w:ins>
    </w:p>
    <w:p w14:paraId="2DA47ACF" w14:textId="77777777" w:rsidR="00BF2E48" w:rsidRDefault="00BF2E48">
      <w:pPr>
        <w:pStyle w:val="Bibliography"/>
        <w:rPr>
          <w:ins w:id="895" w:author="Linn Persson" w:date="2017-10-31T17:04:00Z"/>
        </w:rPr>
        <w:pPrChange w:id="896" w:author="Linn Persson" w:date="2017-10-31T17:04:00Z">
          <w:pPr>
            <w:widowControl w:val="0"/>
            <w:autoSpaceDE w:val="0"/>
            <w:autoSpaceDN w:val="0"/>
            <w:adjustRightInd w:val="0"/>
            <w:spacing w:line="240" w:lineRule="auto"/>
          </w:pPr>
        </w:pPrChange>
      </w:pPr>
      <w:ins w:id="897" w:author="Linn Persson" w:date="2017-10-31T17:04:00Z">
        <w:r>
          <w:t xml:space="preserve">52. </w:t>
        </w:r>
        <w:r>
          <w:tab/>
          <w:t xml:space="preserve">Selin, H.; VanDeveer, S. D. </w:t>
        </w:r>
        <w:r>
          <w:rPr>
            <w:i/>
            <w:iCs/>
          </w:rPr>
          <w:t>European Union and environmental governance</w:t>
        </w:r>
        <w:r>
          <w:t>; Routledge global institutions series; Routledge: Abingdon, Oxon ; New York, NY, 2015; ISBN 978-0-415-62881-5.</w:t>
        </w:r>
      </w:ins>
    </w:p>
    <w:p w14:paraId="1A081279" w14:textId="77777777" w:rsidR="00BF2E48" w:rsidRDefault="00BF2E48">
      <w:pPr>
        <w:pStyle w:val="Bibliography"/>
        <w:rPr>
          <w:ins w:id="898" w:author="Linn Persson" w:date="2017-10-31T17:04:00Z"/>
        </w:rPr>
        <w:pPrChange w:id="899" w:author="Linn Persson" w:date="2017-10-31T17:04:00Z">
          <w:pPr>
            <w:widowControl w:val="0"/>
            <w:autoSpaceDE w:val="0"/>
            <w:autoSpaceDN w:val="0"/>
            <w:adjustRightInd w:val="0"/>
            <w:spacing w:line="240" w:lineRule="auto"/>
          </w:pPr>
        </w:pPrChange>
      </w:pPr>
      <w:ins w:id="900" w:author="Linn Persson" w:date="2017-10-31T17:04:00Z">
        <w:r>
          <w:t xml:space="preserve">53. </w:t>
        </w:r>
        <w:r>
          <w:tab/>
          <w:t>ICCM Decision adopted on 6 February 2006 by the International Conference on Chemicals Management at its first session, Dubai, United Arab Emirates, 4-6 February 2006. International Conference on Chemicals Management (ICCM). http://www.saicm.org/Portals/12/Documents/ICCM%20decision%20I.4%20QSP%20Eng.pdf (accessed 15 June 2017) 2006.</w:t>
        </w:r>
      </w:ins>
    </w:p>
    <w:p w14:paraId="42B95E92" w14:textId="77777777" w:rsidR="00BF2E48" w:rsidRDefault="00BF2E48">
      <w:pPr>
        <w:pStyle w:val="Bibliography"/>
        <w:rPr>
          <w:ins w:id="901" w:author="Linn Persson" w:date="2017-10-31T17:04:00Z"/>
        </w:rPr>
        <w:pPrChange w:id="902" w:author="Linn Persson" w:date="2017-10-31T17:04:00Z">
          <w:pPr>
            <w:widowControl w:val="0"/>
            <w:autoSpaceDE w:val="0"/>
            <w:autoSpaceDN w:val="0"/>
            <w:adjustRightInd w:val="0"/>
            <w:spacing w:line="240" w:lineRule="auto"/>
          </w:pPr>
        </w:pPrChange>
      </w:pPr>
      <w:ins w:id="903" w:author="Linn Persson" w:date="2017-10-31T17:04:00Z">
        <w:r>
          <w:t xml:space="preserve">54. </w:t>
        </w:r>
        <w:r>
          <w:tab/>
          <w:t>UNITAR, OECD and ILO The GHS and Global Partnership: a success story from Rio to Rio. WSSD Global Partnership for Capacity Building to Implement the GLobally Hamonised System of Classification and Labelling of Chemicals (GHS). http://www.oecd.org/chemicalsafety/risk-management/50500627.pdf (accessed 28 June 2016) 2012.</w:t>
        </w:r>
      </w:ins>
    </w:p>
    <w:p w14:paraId="5C6DE87B" w14:textId="77777777" w:rsidR="00BF2E48" w:rsidRDefault="00BF2E48">
      <w:pPr>
        <w:pStyle w:val="Bibliography"/>
        <w:rPr>
          <w:ins w:id="904" w:author="Linn Persson" w:date="2017-10-31T17:04:00Z"/>
        </w:rPr>
        <w:pPrChange w:id="905" w:author="Linn Persson" w:date="2017-10-31T17:04:00Z">
          <w:pPr>
            <w:widowControl w:val="0"/>
            <w:autoSpaceDE w:val="0"/>
            <w:autoSpaceDN w:val="0"/>
            <w:adjustRightInd w:val="0"/>
            <w:spacing w:line="240" w:lineRule="auto"/>
          </w:pPr>
        </w:pPrChange>
      </w:pPr>
      <w:ins w:id="906" w:author="Linn Persson" w:date="2017-10-31T17:04:00Z">
        <w:r>
          <w:t xml:space="preserve">55. </w:t>
        </w:r>
        <w:r>
          <w:tab/>
          <w:t>UNEP Impact evaluation of the Quick Start Programme. SAICM/ICCM.4/INF/5. 2015.</w:t>
        </w:r>
      </w:ins>
    </w:p>
    <w:p w14:paraId="7F7CAC51" w14:textId="77777777" w:rsidR="00BF2E48" w:rsidRDefault="00BF2E48">
      <w:pPr>
        <w:pStyle w:val="Bibliography"/>
        <w:rPr>
          <w:ins w:id="907" w:author="Linn Persson" w:date="2017-10-31T17:04:00Z"/>
        </w:rPr>
        <w:pPrChange w:id="908" w:author="Linn Persson" w:date="2017-10-31T17:04:00Z">
          <w:pPr>
            <w:widowControl w:val="0"/>
            <w:autoSpaceDE w:val="0"/>
            <w:autoSpaceDN w:val="0"/>
            <w:adjustRightInd w:val="0"/>
            <w:spacing w:line="240" w:lineRule="auto"/>
          </w:pPr>
        </w:pPrChange>
      </w:pPr>
      <w:ins w:id="909" w:author="Linn Persson" w:date="2017-10-31T17:04:00Z">
        <w:r>
          <w:t xml:space="preserve">56. </w:t>
        </w:r>
        <w:r>
          <w:tab/>
          <w:t xml:space="preserve">Bizikova, L.; Metternicht, G.; Yarde, T. Advancing Environmental Mainstreaming in the Caribbean Region: The Role of Regional Institutions for Overcoming Barriers and Capacity Gaps. </w:t>
        </w:r>
        <w:r>
          <w:rPr>
            <w:i/>
            <w:iCs/>
          </w:rPr>
          <w:t>Sustainability</w:t>
        </w:r>
        <w:r>
          <w:t xml:space="preserve"> </w:t>
        </w:r>
        <w:r>
          <w:rPr>
            <w:b/>
            <w:bCs/>
          </w:rPr>
          <w:t>2015</w:t>
        </w:r>
        <w:r>
          <w:t xml:space="preserve">, </w:t>
        </w:r>
        <w:r>
          <w:rPr>
            <w:i/>
            <w:iCs/>
          </w:rPr>
          <w:t>7</w:t>
        </w:r>
        <w:r>
          <w:t>, 13836–13855, doi:10.3390/su71013836.</w:t>
        </w:r>
      </w:ins>
    </w:p>
    <w:p w14:paraId="6CEBA65F" w14:textId="77777777" w:rsidR="00BF2E48" w:rsidRDefault="00BF2E48">
      <w:pPr>
        <w:pStyle w:val="Bibliography"/>
        <w:rPr>
          <w:ins w:id="910" w:author="Linn Persson" w:date="2017-10-31T17:04:00Z"/>
        </w:rPr>
        <w:pPrChange w:id="911" w:author="Linn Persson" w:date="2017-10-31T17:04:00Z">
          <w:pPr>
            <w:widowControl w:val="0"/>
            <w:autoSpaceDE w:val="0"/>
            <w:autoSpaceDN w:val="0"/>
            <w:adjustRightInd w:val="0"/>
            <w:spacing w:line="240" w:lineRule="auto"/>
          </w:pPr>
        </w:pPrChange>
      </w:pPr>
      <w:ins w:id="912" w:author="Linn Persson" w:date="2017-10-31T17:04:00Z">
        <w:r>
          <w:t xml:space="preserve">57. </w:t>
        </w:r>
        <w:r>
          <w:tab/>
          <w:t>ChemicalWatch Vietnam labelling deadline imminent for substances - Two more years left for mixtures. ChemicalWatch New Item, 18 February 2014. https://chemicalwatch.com/18441/vietnam-labelling-deadline-imminent-for-substances (accessed 14 November 2016) 2014.</w:t>
        </w:r>
      </w:ins>
    </w:p>
    <w:p w14:paraId="275A6999" w14:textId="77777777" w:rsidR="00BF2E48" w:rsidRDefault="00BF2E48">
      <w:pPr>
        <w:pStyle w:val="Bibliography"/>
        <w:rPr>
          <w:ins w:id="913" w:author="Linn Persson" w:date="2017-10-31T17:04:00Z"/>
        </w:rPr>
        <w:pPrChange w:id="914" w:author="Linn Persson" w:date="2017-10-31T17:04:00Z">
          <w:pPr>
            <w:widowControl w:val="0"/>
            <w:autoSpaceDE w:val="0"/>
            <w:autoSpaceDN w:val="0"/>
            <w:adjustRightInd w:val="0"/>
            <w:spacing w:line="240" w:lineRule="auto"/>
          </w:pPr>
        </w:pPrChange>
      </w:pPr>
      <w:ins w:id="915" w:author="Linn Persson" w:date="2017-10-31T17:04:00Z">
        <w:r>
          <w:t xml:space="preserve">58. </w:t>
        </w:r>
        <w:r>
          <w:tab/>
          <w:t>ChemSafetyPRO GHS implementation in Vietnam, ChemSafetyPRO new item, 2016-01-05. http://www.chemsafetypro.com/Topics/Vietnam/GHS_in_Vietnam_SDS_label.html (accessed 14 November 2016) 2016.</w:t>
        </w:r>
      </w:ins>
    </w:p>
    <w:p w14:paraId="5291D963" w14:textId="77777777" w:rsidR="00BF2E48" w:rsidRDefault="00BF2E48">
      <w:pPr>
        <w:pStyle w:val="Bibliography"/>
        <w:rPr>
          <w:ins w:id="916" w:author="Linn Persson" w:date="2017-10-31T17:04:00Z"/>
        </w:rPr>
        <w:pPrChange w:id="917" w:author="Linn Persson" w:date="2017-10-31T17:04:00Z">
          <w:pPr>
            <w:widowControl w:val="0"/>
            <w:autoSpaceDE w:val="0"/>
            <w:autoSpaceDN w:val="0"/>
            <w:adjustRightInd w:val="0"/>
            <w:spacing w:line="240" w:lineRule="auto"/>
          </w:pPr>
        </w:pPrChange>
      </w:pPr>
      <w:ins w:id="918" w:author="Linn Persson" w:date="2017-10-31T17:04:00Z">
        <w:r>
          <w:t xml:space="preserve">59. </w:t>
        </w:r>
        <w:r>
          <w:tab/>
          <w:t>KemI SEMLA, final project report, number H05-00449-18. Swedish Chemicals Agency (KemI). 2010.</w:t>
        </w:r>
      </w:ins>
    </w:p>
    <w:p w14:paraId="404D9DC1" w14:textId="77777777" w:rsidR="00BF2E48" w:rsidRDefault="00BF2E48">
      <w:pPr>
        <w:pStyle w:val="Bibliography"/>
        <w:rPr>
          <w:ins w:id="919" w:author="Linn Persson" w:date="2017-10-31T17:04:00Z"/>
        </w:rPr>
        <w:pPrChange w:id="920" w:author="Linn Persson" w:date="2017-10-31T17:04:00Z">
          <w:pPr>
            <w:widowControl w:val="0"/>
            <w:autoSpaceDE w:val="0"/>
            <w:autoSpaceDN w:val="0"/>
            <w:adjustRightInd w:val="0"/>
            <w:spacing w:line="240" w:lineRule="auto"/>
          </w:pPr>
        </w:pPrChange>
      </w:pPr>
      <w:ins w:id="921" w:author="Linn Persson" w:date="2017-10-31T17:04:00Z">
        <w:r>
          <w:t xml:space="preserve">60. </w:t>
        </w:r>
        <w:r>
          <w:tab/>
          <w:t>Vinachemia and KemI 2013 completion report for partnership program between KemI and Vinachemia. Project report for period 2010-12-01 to 2013-12-31. Vinachemia, Chemicals Agency of Viet Nam and KemI, Swedish Chemicals Agency.</w:t>
        </w:r>
      </w:ins>
    </w:p>
    <w:p w14:paraId="7CA9D970" w14:textId="77777777" w:rsidR="00BF2E48" w:rsidRDefault="00BF2E48">
      <w:pPr>
        <w:pStyle w:val="Bibliography"/>
        <w:rPr>
          <w:ins w:id="922" w:author="Linn Persson" w:date="2017-10-31T17:04:00Z"/>
        </w:rPr>
        <w:pPrChange w:id="923" w:author="Linn Persson" w:date="2017-10-31T17:04:00Z">
          <w:pPr>
            <w:widowControl w:val="0"/>
            <w:autoSpaceDE w:val="0"/>
            <w:autoSpaceDN w:val="0"/>
            <w:adjustRightInd w:val="0"/>
            <w:spacing w:line="240" w:lineRule="auto"/>
          </w:pPr>
        </w:pPrChange>
      </w:pPr>
      <w:ins w:id="924" w:author="Linn Persson" w:date="2017-10-31T17:04:00Z">
        <w:r>
          <w:t xml:space="preserve">61. </w:t>
        </w:r>
        <w:r>
          <w:tab/>
          <w:t>KemI Regional Programme: Towards a non-toxic environment in South-East Asia, Phase II. Swedish Chemicals Agency (KemI). Ref number H13-01013,  https://www.kemi.se/en/files/96b822bbbfe745deb349438afa289238/progress-report-2015.pdf (accessed 14 November 2016) 2016.</w:t>
        </w:r>
      </w:ins>
    </w:p>
    <w:p w14:paraId="1B07A636" w14:textId="77777777" w:rsidR="00BF2E48" w:rsidRDefault="00BF2E48">
      <w:pPr>
        <w:pStyle w:val="Bibliography"/>
        <w:rPr>
          <w:ins w:id="925" w:author="Linn Persson" w:date="2017-10-31T17:04:00Z"/>
        </w:rPr>
        <w:pPrChange w:id="926" w:author="Linn Persson" w:date="2017-10-31T17:04:00Z">
          <w:pPr>
            <w:widowControl w:val="0"/>
            <w:autoSpaceDE w:val="0"/>
            <w:autoSpaceDN w:val="0"/>
            <w:adjustRightInd w:val="0"/>
            <w:spacing w:line="240" w:lineRule="auto"/>
          </w:pPr>
        </w:pPrChange>
      </w:pPr>
      <w:ins w:id="927" w:author="Linn Persson" w:date="2017-10-31T17:04:00Z">
        <w:r>
          <w:t xml:space="preserve">62. </w:t>
        </w:r>
        <w:r>
          <w:tab/>
          <w:t>Vietnam Chemicals Agency Implementation of Chemical Law in Viet Nam, submitted by Viet Nam, Vietnam Chemicals Agency, Ministry of Industry and Trade. Case Study Workshop on the Chemicals Sector - From Principles to Practice Hiroshima, Japan 1-2 March 2010. http://mddb.apec.org/documents/2010/CDSG/WKSP1/10_cd_wksp1_010.pdf (accessed 14 November 2014) 2010.</w:t>
        </w:r>
      </w:ins>
    </w:p>
    <w:p w14:paraId="43534028" w14:textId="400A827F" w:rsidR="00D03E1E" w:rsidRPr="002376CA" w:rsidDel="00E70A57" w:rsidRDefault="00D03E1E" w:rsidP="00FE08AA">
      <w:pPr>
        <w:pStyle w:val="Bibliography"/>
        <w:adjustRightInd w:val="0"/>
        <w:snapToGrid w:val="0"/>
        <w:spacing w:line="240" w:lineRule="auto"/>
        <w:ind w:left="420" w:hanging="420"/>
        <w:rPr>
          <w:del w:id="928" w:author="Linn Persson" w:date="2017-10-31T15:37:00Z"/>
          <w:rFonts w:ascii="Palatino Linotype" w:hAnsi="Palatino Linotype"/>
          <w:sz w:val="18"/>
          <w:szCs w:val="18"/>
        </w:rPr>
      </w:pPr>
      <w:del w:id="929" w:author="Linn Persson" w:date="2017-10-31T15:37:00Z">
        <w:r w:rsidRPr="002376CA" w:rsidDel="00E70A57">
          <w:rPr>
            <w:rFonts w:ascii="Palatino Linotype" w:hAnsi="Palatino Linotype"/>
          </w:rPr>
          <w:delText xml:space="preserve">1. </w:delText>
        </w:r>
        <w:r w:rsidRPr="002376CA" w:rsidDel="00E70A57">
          <w:rPr>
            <w:rFonts w:ascii="Palatino Linotype" w:hAnsi="Palatino Linotype"/>
          </w:rPr>
          <w:tab/>
        </w:r>
        <w:r w:rsidRPr="002376CA" w:rsidDel="00E70A57">
          <w:rPr>
            <w:rFonts w:ascii="Palatino Linotype" w:hAnsi="Palatino Linotype"/>
            <w:sz w:val="18"/>
            <w:szCs w:val="18"/>
          </w:rPr>
          <w:delText xml:space="preserve">Giovannucci, D.; Ponte, S. Standards as a new form of social contract? Sustainability initiatives in the coffee industry. </w:delText>
        </w:r>
        <w:r w:rsidRPr="002376CA" w:rsidDel="00E70A57">
          <w:rPr>
            <w:rFonts w:ascii="Palatino Linotype" w:hAnsi="Palatino Linotype"/>
            <w:i/>
            <w:iCs/>
            <w:sz w:val="18"/>
            <w:szCs w:val="18"/>
          </w:rPr>
          <w:delText>Food Policy</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2005</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30</w:delText>
        </w:r>
        <w:r w:rsidRPr="002376CA" w:rsidDel="00E70A57">
          <w:rPr>
            <w:rFonts w:ascii="Palatino Linotype" w:hAnsi="Palatino Linotype"/>
            <w:sz w:val="18"/>
            <w:szCs w:val="18"/>
          </w:rPr>
          <w:delText>, 284–301, doi:10.1016/j.foodpol.2005.05.007.</w:delText>
        </w:r>
      </w:del>
    </w:p>
    <w:p w14:paraId="6BD1219D" w14:textId="18CED692" w:rsidR="00D03E1E" w:rsidRPr="002376CA" w:rsidDel="00E70A57" w:rsidRDefault="00D03E1E" w:rsidP="00FE08AA">
      <w:pPr>
        <w:pStyle w:val="Bibliography"/>
        <w:adjustRightInd w:val="0"/>
        <w:snapToGrid w:val="0"/>
        <w:spacing w:line="240" w:lineRule="auto"/>
        <w:ind w:left="420" w:hanging="420"/>
        <w:rPr>
          <w:del w:id="930" w:author="Linn Persson" w:date="2017-10-31T15:37:00Z"/>
          <w:rFonts w:ascii="Palatino Linotype" w:hAnsi="Palatino Linotype"/>
          <w:sz w:val="18"/>
          <w:szCs w:val="18"/>
        </w:rPr>
      </w:pPr>
      <w:del w:id="931" w:author="Linn Persson" w:date="2017-10-31T15:37:00Z">
        <w:r w:rsidRPr="002376CA" w:rsidDel="00E70A57">
          <w:rPr>
            <w:rFonts w:ascii="Palatino Linotype" w:hAnsi="Palatino Linotype"/>
            <w:sz w:val="18"/>
            <w:szCs w:val="18"/>
          </w:rPr>
          <w:lastRenderedPageBreak/>
          <w:delText xml:space="preserve">2. </w:delText>
        </w:r>
        <w:r w:rsidRPr="002376CA" w:rsidDel="00E70A57">
          <w:rPr>
            <w:rFonts w:ascii="Palatino Linotype" w:hAnsi="Palatino Linotype"/>
            <w:sz w:val="18"/>
            <w:szCs w:val="18"/>
          </w:rPr>
          <w:tab/>
          <w:delText xml:space="preserve">Ponte, S.; Cheyns, E. Voluntary standards, expert knowledge and the governance of sustainability networks. </w:delText>
        </w:r>
        <w:r w:rsidRPr="002376CA" w:rsidDel="00E70A57">
          <w:rPr>
            <w:rFonts w:ascii="Palatino Linotype" w:hAnsi="Palatino Linotype"/>
            <w:i/>
            <w:iCs/>
            <w:sz w:val="18"/>
            <w:szCs w:val="18"/>
          </w:rPr>
          <w:delText>Glob. Netw.</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2013</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13</w:delText>
        </w:r>
        <w:r w:rsidRPr="002376CA" w:rsidDel="00E70A57">
          <w:rPr>
            <w:rFonts w:ascii="Palatino Linotype" w:hAnsi="Palatino Linotype"/>
            <w:sz w:val="18"/>
            <w:szCs w:val="18"/>
          </w:rPr>
          <w:delText>, 459–477, doi:10.1111/glob.12011.</w:delText>
        </w:r>
      </w:del>
    </w:p>
    <w:p w14:paraId="51036A3D" w14:textId="699D3812" w:rsidR="00D03E1E" w:rsidRPr="002376CA" w:rsidDel="00E70A57" w:rsidRDefault="00D03E1E" w:rsidP="00FE08AA">
      <w:pPr>
        <w:pStyle w:val="Bibliography"/>
        <w:adjustRightInd w:val="0"/>
        <w:snapToGrid w:val="0"/>
        <w:spacing w:line="240" w:lineRule="auto"/>
        <w:ind w:left="420" w:hanging="420"/>
        <w:rPr>
          <w:del w:id="932" w:author="Linn Persson" w:date="2017-10-31T15:37:00Z"/>
          <w:rFonts w:ascii="Palatino Linotype" w:hAnsi="Palatino Linotype"/>
          <w:sz w:val="18"/>
          <w:szCs w:val="18"/>
        </w:rPr>
      </w:pPr>
      <w:del w:id="933" w:author="Linn Persson" w:date="2017-10-31T15:37:00Z">
        <w:r w:rsidRPr="002376CA" w:rsidDel="00E70A57">
          <w:rPr>
            <w:rFonts w:ascii="Palatino Linotype" w:hAnsi="Palatino Linotype"/>
            <w:sz w:val="18"/>
            <w:szCs w:val="18"/>
          </w:rPr>
          <w:delText xml:space="preserve">3. </w:delText>
        </w:r>
        <w:r w:rsidRPr="002376CA" w:rsidDel="00E70A57">
          <w:rPr>
            <w:rFonts w:ascii="Palatino Linotype" w:hAnsi="Palatino Linotype"/>
            <w:sz w:val="18"/>
            <w:szCs w:val="18"/>
          </w:rPr>
          <w:tab/>
          <w:delText xml:space="preserve">Bäckstrand, K. Multi-stakeholder partnerships for sustainable development: rethinking legitimacy, accountability and effectiveness. </w:delText>
        </w:r>
        <w:r w:rsidRPr="002376CA" w:rsidDel="00E70A57">
          <w:rPr>
            <w:rFonts w:ascii="Palatino Linotype" w:hAnsi="Palatino Linotype"/>
            <w:i/>
            <w:iCs/>
            <w:sz w:val="18"/>
            <w:szCs w:val="18"/>
          </w:rPr>
          <w:delText>Eur. Environ.</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2006</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16</w:delText>
        </w:r>
        <w:r w:rsidRPr="002376CA" w:rsidDel="00E70A57">
          <w:rPr>
            <w:rFonts w:ascii="Palatino Linotype" w:hAnsi="Palatino Linotype"/>
            <w:sz w:val="18"/>
            <w:szCs w:val="18"/>
          </w:rPr>
          <w:delText>, 290–306, doi:10.1002/eet.425.</w:delText>
        </w:r>
      </w:del>
    </w:p>
    <w:p w14:paraId="0B0F76B6" w14:textId="22391CAE" w:rsidR="00D03E1E" w:rsidRPr="002376CA" w:rsidDel="00E70A57" w:rsidRDefault="00D03E1E" w:rsidP="00FE08AA">
      <w:pPr>
        <w:pStyle w:val="Bibliography"/>
        <w:adjustRightInd w:val="0"/>
        <w:snapToGrid w:val="0"/>
        <w:spacing w:line="240" w:lineRule="auto"/>
        <w:ind w:left="420" w:hanging="420"/>
        <w:rPr>
          <w:del w:id="934" w:author="Linn Persson" w:date="2017-10-31T15:37:00Z"/>
          <w:rFonts w:ascii="Palatino Linotype" w:hAnsi="Palatino Linotype"/>
          <w:sz w:val="18"/>
          <w:szCs w:val="18"/>
        </w:rPr>
      </w:pPr>
      <w:del w:id="935" w:author="Linn Persson" w:date="2017-10-31T15:37:00Z">
        <w:r w:rsidRPr="002376CA" w:rsidDel="00E70A57">
          <w:rPr>
            <w:rFonts w:ascii="Palatino Linotype" w:hAnsi="Palatino Linotype"/>
            <w:sz w:val="18"/>
            <w:szCs w:val="18"/>
          </w:rPr>
          <w:delText xml:space="preserve">4. </w:delText>
        </w:r>
        <w:r w:rsidRPr="002376CA" w:rsidDel="00E70A57">
          <w:rPr>
            <w:rFonts w:ascii="Palatino Linotype" w:hAnsi="Palatino Linotype"/>
            <w:sz w:val="18"/>
            <w:szCs w:val="18"/>
          </w:rPr>
          <w:tab/>
          <w:delText xml:space="preserve">Boström, M. Regulatory Credibility and Authority through Inclusiveness: Standardization                 Organizations in Cases of Eco-Labelling. </w:delText>
        </w:r>
        <w:r w:rsidRPr="002376CA" w:rsidDel="00E70A57">
          <w:rPr>
            <w:rFonts w:ascii="Palatino Linotype" w:hAnsi="Palatino Linotype"/>
            <w:i/>
            <w:iCs/>
            <w:sz w:val="18"/>
            <w:szCs w:val="18"/>
          </w:rPr>
          <w:delText>Organization</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2006</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13</w:delText>
        </w:r>
        <w:r w:rsidRPr="002376CA" w:rsidDel="00E70A57">
          <w:rPr>
            <w:rFonts w:ascii="Palatino Linotype" w:hAnsi="Palatino Linotype"/>
            <w:sz w:val="18"/>
            <w:szCs w:val="18"/>
          </w:rPr>
          <w:delText>, 345–367, doi:10.1177/1350508406063483.</w:delText>
        </w:r>
      </w:del>
    </w:p>
    <w:p w14:paraId="6B49E1B5" w14:textId="4BF62F2D" w:rsidR="00D03E1E" w:rsidRPr="002376CA" w:rsidDel="00E70A57" w:rsidRDefault="00D03E1E" w:rsidP="00FE08AA">
      <w:pPr>
        <w:pStyle w:val="Bibliography"/>
        <w:adjustRightInd w:val="0"/>
        <w:snapToGrid w:val="0"/>
        <w:spacing w:line="240" w:lineRule="auto"/>
        <w:ind w:left="420" w:hanging="420"/>
        <w:rPr>
          <w:del w:id="936" w:author="Linn Persson" w:date="2017-10-31T15:37:00Z"/>
          <w:rFonts w:ascii="Palatino Linotype" w:hAnsi="Palatino Linotype"/>
          <w:sz w:val="18"/>
          <w:szCs w:val="18"/>
        </w:rPr>
      </w:pPr>
      <w:del w:id="937" w:author="Linn Persson" w:date="2017-10-31T15:37:00Z">
        <w:r w:rsidRPr="002376CA" w:rsidDel="00E70A57">
          <w:rPr>
            <w:rFonts w:ascii="Palatino Linotype" w:hAnsi="Palatino Linotype"/>
            <w:sz w:val="18"/>
            <w:szCs w:val="18"/>
          </w:rPr>
          <w:delText xml:space="preserve">5. </w:delText>
        </w:r>
        <w:r w:rsidRPr="002376CA" w:rsidDel="00E70A57">
          <w:rPr>
            <w:rFonts w:ascii="Palatino Linotype" w:hAnsi="Palatino Linotype"/>
            <w:sz w:val="18"/>
            <w:szCs w:val="18"/>
          </w:rPr>
          <w:tab/>
          <w:delText xml:space="preserve">Guthman, J. The Polanyian Way? Voluntary Food Labels as Neoliberal Governance. </w:delText>
        </w:r>
        <w:r w:rsidRPr="002376CA" w:rsidDel="00E70A57">
          <w:rPr>
            <w:rFonts w:ascii="Palatino Linotype" w:hAnsi="Palatino Linotype"/>
            <w:i/>
            <w:iCs/>
            <w:sz w:val="18"/>
            <w:szCs w:val="18"/>
          </w:rPr>
          <w:delText>Antipode</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2007</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39</w:delText>
        </w:r>
        <w:r w:rsidRPr="002376CA" w:rsidDel="00E70A57">
          <w:rPr>
            <w:rFonts w:ascii="Palatino Linotype" w:hAnsi="Palatino Linotype"/>
            <w:sz w:val="18"/>
            <w:szCs w:val="18"/>
          </w:rPr>
          <w:delText>, 456–478, doi:10.1111/j.1467-8330.2007.00535.x.</w:delText>
        </w:r>
      </w:del>
    </w:p>
    <w:p w14:paraId="0C64C26F" w14:textId="6873923C" w:rsidR="00D03E1E" w:rsidRPr="002376CA" w:rsidDel="00E70A57" w:rsidRDefault="00D03E1E" w:rsidP="00FE08AA">
      <w:pPr>
        <w:pStyle w:val="Bibliography"/>
        <w:adjustRightInd w:val="0"/>
        <w:snapToGrid w:val="0"/>
        <w:spacing w:line="240" w:lineRule="auto"/>
        <w:ind w:left="420" w:hanging="420"/>
        <w:rPr>
          <w:del w:id="938" w:author="Linn Persson" w:date="2017-10-31T15:37:00Z"/>
          <w:rFonts w:ascii="Palatino Linotype" w:hAnsi="Palatino Linotype"/>
          <w:sz w:val="18"/>
          <w:szCs w:val="18"/>
        </w:rPr>
      </w:pPr>
      <w:del w:id="939" w:author="Linn Persson" w:date="2017-10-31T15:37:00Z">
        <w:r w:rsidRPr="002376CA" w:rsidDel="00E70A57">
          <w:rPr>
            <w:rFonts w:ascii="Palatino Linotype" w:hAnsi="Palatino Linotype"/>
            <w:sz w:val="18"/>
            <w:szCs w:val="18"/>
          </w:rPr>
          <w:delText xml:space="preserve">6. </w:delText>
        </w:r>
        <w:r w:rsidRPr="002376CA" w:rsidDel="00E70A57">
          <w:rPr>
            <w:rFonts w:ascii="Palatino Linotype" w:hAnsi="Palatino Linotype"/>
            <w:sz w:val="18"/>
            <w:szCs w:val="18"/>
          </w:rPr>
          <w:tab/>
          <w:delText xml:space="preserve">Delmas, M.; Montiel, I. The Diffusion of Voluntary International Management Standards: Responsible Care, ISO 9000, and ISO 14001 in the Chemical Industry. </w:delText>
        </w:r>
        <w:r w:rsidRPr="002376CA" w:rsidDel="00E70A57">
          <w:rPr>
            <w:rFonts w:ascii="Palatino Linotype" w:hAnsi="Palatino Linotype"/>
            <w:i/>
            <w:iCs/>
            <w:sz w:val="18"/>
            <w:szCs w:val="18"/>
          </w:rPr>
          <w:delText>Policy Stud. J.</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2008</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36</w:delText>
        </w:r>
        <w:r w:rsidRPr="002376CA" w:rsidDel="00E70A57">
          <w:rPr>
            <w:rFonts w:ascii="Palatino Linotype" w:hAnsi="Palatino Linotype"/>
            <w:sz w:val="18"/>
            <w:szCs w:val="18"/>
          </w:rPr>
          <w:delText>, 65–93, doi:10.1111/j.1541-0072.2007.00254.x.</w:delText>
        </w:r>
      </w:del>
    </w:p>
    <w:p w14:paraId="1083E289" w14:textId="6F59A260" w:rsidR="00D03E1E" w:rsidRPr="002376CA" w:rsidDel="00E70A57" w:rsidRDefault="00D03E1E" w:rsidP="00FE08AA">
      <w:pPr>
        <w:pStyle w:val="Bibliography"/>
        <w:adjustRightInd w:val="0"/>
        <w:snapToGrid w:val="0"/>
        <w:spacing w:line="240" w:lineRule="auto"/>
        <w:ind w:left="420" w:hanging="420"/>
        <w:rPr>
          <w:del w:id="940" w:author="Linn Persson" w:date="2017-10-31T15:37:00Z"/>
          <w:rFonts w:ascii="Palatino Linotype" w:hAnsi="Palatino Linotype"/>
          <w:sz w:val="18"/>
          <w:szCs w:val="18"/>
        </w:rPr>
      </w:pPr>
      <w:del w:id="941" w:author="Linn Persson" w:date="2017-10-31T15:37:00Z">
        <w:r w:rsidRPr="002376CA" w:rsidDel="00E70A57">
          <w:rPr>
            <w:rFonts w:ascii="Palatino Linotype" w:hAnsi="Palatino Linotype"/>
            <w:sz w:val="18"/>
            <w:szCs w:val="18"/>
          </w:rPr>
          <w:delText xml:space="preserve">7. </w:delText>
        </w:r>
        <w:r w:rsidRPr="002376CA" w:rsidDel="00E70A57">
          <w:rPr>
            <w:rFonts w:ascii="Palatino Linotype" w:hAnsi="Palatino Linotype"/>
            <w:sz w:val="18"/>
            <w:szCs w:val="18"/>
          </w:rPr>
          <w:tab/>
          <w:delText xml:space="preserve">Labatt, S.; Maclaren, V. W. Voluntary Corporate Environmental Initiatives: A Typology and Preliminary Investigation. </w:delText>
        </w:r>
        <w:r w:rsidRPr="002376CA" w:rsidDel="00E70A57">
          <w:rPr>
            <w:rFonts w:ascii="Palatino Linotype" w:hAnsi="Palatino Linotype"/>
            <w:i/>
            <w:iCs/>
            <w:sz w:val="18"/>
            <w:szCs w:val="18"/>
          </w:rPr>
          <w:delText>Environ. Plan. C Gov. Policy</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1998</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16</w:delText>
        </w:r>
        <w:r w:rsidRPr="002376CA" w:rsidDel="00E70A57">
          <w:rPr>
            <w:rFonts w:ascii="Palatino Linotype" w:hAnsi="Palatino Linotype"/>
            <w:sz w:val="18"/>
            <w:szCs w:val="18"/>
          </w:rPr>
          <w:delText>, 191–209, doi:10.1068/c160191.</w:delText>
        </w:r>
      </w:del>
    </w:p>
    <w:p w14:paraId="2E965CD0" w14:textId="33727030" w:rsidR="00D03E1E" w:rsidRPr="002376CA" w:rsidDel="00E70A57" w:rsidRDefault="00D03E1E" w:rsidP="00FE08AA">
      <w:pPr>
        <w:pStyle w:val="Bibliography"/>
        <w:adjustRightInd w:val="0"/>
        <w:snapToGrid w:val="0"/>
        <w:spacing w:line="240" w:lineRule="auto"/>
        <w:ind w:left="420" w:hanging="420"/>
        <w:rPr>
          <w:del w:id="942" w:author="Linn Persson" w:date="2017-10-31T15:37:00Z"/>
          <w:rFonts w:ascii="Palatino Linotype" w:hAnsi="Palatino Linotype"/>
          <w:sz w:val="18"/>
          <w:szCs w:val="18"/>
        </w:rPr>
      </w:pPr>
      <w:del w:id="943" w:author="Linn Persson" w:date="2017-10-31T15:37:00Z">
        <w:r w:rsidRPr="002376CA" w:rsidDel="00E70A57">
          <w:rPr>
            <w:rFonts w:ascii="Palatino Linotype" w:hAnsi="Palatino Linotype"/>
            <w:sz w:val="18"/>
            <w:szCs w:val="18"/>
          </w:rPr>
          <w:delText xml:space="preserve">8. </w:delText>
        </w:r>
        <w:r w:rsidRPr="002376CA" w:rsidDel="00E70A57">
          <w:rPr>
            <w:rFonts w:ascii="Palatino Linotype" w:hAnsi="Palatino Linotype"/>
            <w:sz w:val="18"/>
            <w:szCs w:val="18"/>
          </w:rPr>
          <w:tab/>
          <w:delText xml:space="preserve">Drezner, D. W. Globalization, harmonization, and competition: the different pathways to policy convergence. </w:delText>
        </w:r>
        <w:r w:rsidRPr="002376CA" w:rsidDel="00E70A57">
          <w:rPr>
            <w:rFonts w:ascii="Palatino Linotype" w:hAnsi="Palatino Linotype"/>
            <w:i/>
            <w:iCs/>
            <w:sz w:val="18"/>
            <w:szCs w:val="18"/>
          </w:rPr>
          <w:delText>J. Eur. Public Policy</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2005</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12</w:delText>
        </w:r>
        <w:r w:rsidRPr="002376CA" w:rsidDel="00E70A57">
          <w:rPr>
            <w:rFonts w:ascii="Palatino Linotype" w:hAnsi="Palatino Linotype"/>
            <w:sz w:val="18"/>
            <w:szCs w:val="18"/>
          </w:rPr>
          <w:delText>, 841–859, doi:10.1080/13501760500161472.</w:delText>
        </w:r>
      </w:del>
    </w:p>
    <w:p w14:paraId="5973767F" w14:textId="14F211A6" w:rsidR="00D03E1E" w:rsidRPr="002376CA" w:rsidDel="00E70A57" w:rsidRDefault="00D03E1E" w:rsidP="00FE08AA">
      <w:pPr>
        <w:pStyle w:val="Bibliography"/>
        <w:adjustRightInd w:val="0"/>
        <w:snapToGrid w:val="0"/>
        <w:spacing w:line="240" w:lineRule="auto"/>
        <w:ind w:left="420" w:hanging="420"/>
        <w:rPr>
          <w:del w:id="944" w:author="Linn Persson" w:date="2017-10-31T15:37:00Z"/>
          <w:rFonts w:ascii="Palatino Linotype" w:hAnsi="Palatino Linotype"/>
          <w:sz w:val="18"/>
          <w:szCs w:val="18"/>
        </w:rPr>
      </w:pPr>
      <w:del w:id="945" w:author="Linn Persson" w:date="2017-10-31T15:37:00Z">
        <w:r w:rsidRPr="002376CA" w:rsidDel="00E70A57">
          <w:rPr>
            <w:rFonts w:ascii="Palatino Linotype" w:hAnsi="Palatino Linotype"/>
            <w:sz w:val="18"/>
            <w:szCs w:val="18"/>
          </w:rPr>
          <w:delText xml:space="preserve">9. </w:delText>
        </w:r>
        <w:r w:rsidRPr="002376CA" w:rsidDel="00E70A57">
          <w:rPr>
            <w:rFonts w:ascii="Palatino Linotype" w:hAnsi="Palatino Linotype"/>
            <w:sz w:val="18"/>
            <w:szCs w:val="18"/>
          </w:rPr>
          <w:tab/>
          <w:delText xml:space="preserve">Braithwaite, J.; Drahos, P. </w:delText>
        </w:r>
        <w:r w:rsidRPr="002376CA" w:rsidDel="00E70A57">
          <w:rPr>
            <w:rFonts w:ascii="Palatino Linotype" w:hAnsi="Palatino Linotype"/>
            <w:i/>
            <w:iCs/>
            <w:sz w:val="18"/>
            <w:szCs w:val="18"/>
          </w:rPr>
          <w:delText>Global business regulation</w:delText>
        </w:r>
        <w:r w:rsidRPr="002376CA" w:rsidDel="00E70A57">
          <w:rPr>
            <w:rFonts w:ascii="Palatino Linotype" w:hAnsi="Palatino Linotype"/>
            <w:sz w:val="18"/>
            <w:szCs w:val="18"/>
          </w:rPr>
          <w:delText>; Cambridge University Press: Cambridge [England]</w:delText>
        </w:r>
        <w:r w:rsidRPr="002376CA" w:rsidDel="00E70A57">
          <w:rPr>
            <w:sz w:val="18"/>
            <w:szCs w:val="18"/>
          </w:rPr>
          <w:delText> </w:delText>
        </w:r>
        <w:r w:rsidRPr="002376CA" w:rsidDel="00E70A57">
          <w:rPr>
            <w:rFonts w:ascii="Palatino Linotype" w:hAnsi="Palatino Linotype"/>
            <w:sz w:val="18"/>
            <w:szCs w:val="18"/>
          </w:rPr>
          <w:delText>; New York, 2000; ISBN 978-0-521-78033-9.</w:delText>
        </w:r>
      </w:del>
    </w:p>
    <w:p w14:paraId="3D95C54C" w14:textId="79A27045" w:rsidR="00D03E1E" w:rsidRPr="002376CA" w:rsidDel="00E70A57" w:rsidRDefault="00D03E1E" w:rsidP="00FE08AA">
      <w:pPr>
        <w:pStyle w:val="Bibliography"/>
        <w:adjustRightInd w:val="0"/>
        <w:snapToGrid w:val="0"/>
        <w:spacing w:line="240" w:lineRule="auto"/>
        <w:ind w:left="420" w:hanging="420"/>
        <w:rPr>
          <w:del w:id="946" w:author="Linn Persson" w:date="2017-10-31T15:37:00Z"/>
          <w:rFonts w:ascii="Palatino Linotype" w:hAnsi="Palatino Linotype"/>
          <w:sz w:val="18"/>
          <w:szCs w:val="18"/>
        </w:rPr>
      </w:pPr>
      <w:del w:id="947" w:author="Linn Persson" w:date="2017-10-31T15:37:00Z">
        <w:r w:rsidRPr="002376CA" w:rsidDel="00E70A57">
          <w:rPr>
            <w:rFonts w:ascii="Palatino Linotype" w:hAnsi="Palatino Linotype"/>
            <w:sz w:val="18"/>
            <w:szCs w:val="18"/>
          </w:rPr>
          <w:delText xml:space="preserve">10. </w:delText>
        </w:r>
        <w:r w:rsidRPr="002376CA" w:rsidDel="00E70A57">
          <w:rPr>
            <w:rFonts w:ascii="Palatino Linotype" w:hAnsi="Palatino Linotype"/>
            <w:sz w:val="18"/>
            <w:szCs w:val="18"/>
          </w:rPr>
          <w:tab/>
          <w:delText xml:space="preserve">Stewart, R. B.; Sanchez Badin, M. R. The World Trade Organization: Multiple dimensions of Global Administrative Law. </w:delText>
        </w:r>
        <w:r w:rsidRPr="002376CA" w:rsidDel="00E70A57">
          <w:rPr>
            <w:rFonts w:ascii="Palatino Linotype" w:hAnsi="Palatino Linotype"/>
            <w:i/>
            <w:iCs/>
            <w:sz w:val="18"/>
            <w:szCs w:val="18"/>
          </w:rPr>
          <w:delText>Int. J. Const. Law</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2011</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9</w:delText>
        </w:r>
        <w:r w:rsidRPr="002376CA" w:rsidDel="00E70A57">
          <w:rPr>
            <w:rFonts w:ascii="Palatino Linotype" w:hAnsi="Palatino Linotype"/>
            <w:sz w:val="18"/>
            <w:szCs w:val="18"/>
          </w:rPr>
          <w:delText>, 556–586, doi:10.1093/icon/mor051.</w:delText>
        </w:r>
      </w:del>
    </w:p>
    <w:p w14:paraId="35BEC250" w14:textId="5F5A9B0E" w:rsidR="00D03E1E" w:rsidRPr="002376CA" w:rsidDel="00E70A57" w:rsidRDefault="00D03E1E" w:rsidP="00FE08AA">
      <w:pPr>
        <w:pStyle w:val="Bibliography"/>
        <w:adjustRightInd w:val="0"/>
        <w:snapToGrid w:val="0"/>
        <w:spacing w:line="240" w:lineRule="auto"/>
        <w:ind w:left="420" w:hanging="420"/>
        <w:rPr>
          <w:del w:id="948" w:author="Linn Persson" w:date="2017-10-31T15:37:00Z"/>
          <w:rFonts w:ascii="Palatino Linotype" w:hAnsi="Palatino Linotype"/>
          <w:sz w:val="18"/>
          <w:szCs w:val="18"/>
        </w:rPr>
      </w:pPr>
      <w:del w:id="949" w:author="Linn Persson" w:date="2017-10-31T15:37:00Z">
        <w:r w:rsidRPr="002376CA" w:rsidDel="00E70A57">
          <w:rPr>
            <w:rFonts w:ascii="Palatino Linotype" w:hAnsi="Palatino Linotype"/>
            <w:sz w:val="18"/>
            <w:szCs w:val="18"/>
          </w:rPr>
          <w:delText xml:space="preserve">11. </w:delText>
        </w:r>
        <w:r w:rsidRPr="002376CA" w:rsidDel="00E70A57">
          <w:rPr>
            <w:rFonts w:ascii="Palatino Linotype" w:hAnsi="Palatino Linotype"/>
            <w:sz w:val="18"/>
            <w:szCs w:val="18"/>
          </w:rPr>
          <w:tab/>
          <w:delText xml:space="preserve">Mattli, W.; Büthe, T. Setting International Standards: Technological Rationality or Primacy of Power? </w:delText>
        </w:r>
        <w:r w:rsidRPr="002376CA" w:rsidDel="00E70A57">
          <w:rPr>
            <w:rFonts w:ascii="Palatino Linotype" w:hAnsi="Palatino Linotype"/>
            <w:i/>
            <w:iCs/>
            <w:sz w:val="18"/>
            <w:szCs w:val="18"/>
          </w:rPr>
          <w:delText>World Polit.</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2003</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56</w:delText>
        </w:r>
        <w:r w:rsidRPr="002376CA" w:rsidDel="00E70A57">
          <w:rPr>
            <w:rFonts w:ascii="Palatino Linotype" w:hAnsi="Palatino Linotype"/>
            <w:sz w:val="18"/>
            <w:szCs w:val="18"/>
          </w:rPr>
          <w:delText>, 1–42, doi:10.1353/wp.2004.0006.</w:delText>
        </w:r>
      </w:del>
    </w:p>
    <w:p w14:paraId="72313866" w14:textId="1156192B" w:rsidR="00D03E1E" w:rsidRPr="002376CA" w:rsidDel="00E70A57" w:rsidRDefault="00D03E1E" w:rsidP="00FE08AA">
      <w:pPr>
        <w:pStyle w:val="Bibliography"/>
        <w:adjustRightInd w:val="0"/>
        <w:snapToGrid w:val="0"/>
        <w:spacing w:line="240" w:lineRule="auto"/>
        <w:ind w:left="420" w:hanging="420"/>
        <w:rPr>
          <w:del w:id="950" w:author="Linn Persson" w:date="2017-10-31T15:37:00Z"/>
          <w:rFonts w:ascii="Palatino Linotype" w:hAnsi="Palatino Linotype"/>
          <w:sz w:val="18"/>
          <w:szCs w:val="18"/>
        </w:rPr>
      </w:pPr>
      <w:del w:id="951" w:author="Linn Persson" w:date="2017-10-31T15:37:00Z">
        <w:r w:rsidRPr="002376CA" w:rsidDel="00E70A57">
          <w:rPr>
            <w:rFonts w:ascii="Palatino Linotype" w:hAnsi="Palatino Linotype"/>
            <w:sz w:val="18"/>
            <w:szCs w:val="18"/>
          </w:rPr>
          <w:delText xml:space="preserve">12. </w:delText>
        </w:r>
        <w:r w:rsidRPr="002376CA" w:rsidDel="00E70A57">
          <w:rPr>
            <w:rFonts w:ascii="Palatino Linotype" w:hAnsi="Palatino Linotype"/>
            <w:sz w:val="18"/>
            <w:szCs w:val="18"/>
          </w:rPr>
          <w:tab/>
          <w:delText>UN GHSSC GHS implementation, Secretariat of the Sub-Committee of experts of the GHS (GHSSC). http://www.unece.org/trans/danger/publi/ghs/implementation_e.html (accessed 1 April 2017) 2017.</w:delText>
        </w:r>
      </w:del>
    </w:p>
    <w:p w14:paraId="654D89E1" w14:textId="12820F40" w:rsidR="00D03E1E" w:rsidRPr="002376CA" w:rsidDel="00E70A57" w:rsidRDefault="00D03E1E" w:rsidP="00FE08AA">
      <w:pPr>
        <w:pStyle w:val="Bibliography"/>
        <w:adjustRightInd w:val="0"/>
        <w:snapToGrid w:val="0"/>
        <w:spacing w:line="240" w:lineRule="auto"/>
        <w:ind w:left="420" w:hanging="420"/>
        <w:rPr>
          <w:del w:id="952" w:author="Linn Persson" w:date="2017-10-31T15:37:00Z"/>
          <w:rFonts w:ascii="Palatino Linotype" w:hAnsi="Palatino Linotype"/>
          <w:sz w:val="18"/>
          <w:szCs w:val="18"/>
        </w:rPr>
      </w:pPr>
      <w:del w:id="953" w:author="Linn Persson" w:date="2017-10-31T15:37:00Z">
        <w:r w:rsidRPr="002376CA" w:rsidDel="00E70A57">
          <w:rPr>
            <w:rFonts w:ascii="Palatino Linotype" w:hAnsi="Palatino Linotype"/>
            <w:sz w:val="18"/>
            <w:szCs w:val="18"/>
          </w:rPr>
          <w:delText xml:space="preserve">13. </w:delText>
        </w:r>
        <w:r w:rsidRPr="002376CA" w:rsidDel="00E70A57">
          <w:rPr>
            <w:rFonts w:ascii="Palatino Linotype" w:hAnsi="Palatino Linotype"/>
            <w:sz w:val="18"/>
            <w:szCs w:val="18"/>
          </w:rPr>
          <w:tab/>
          <w:delText xml:space="preserve">UNCED </w:delText>
        </w:r>
        <w:r w:rsidRPr="002376CA" w:rsidDel="00E70A57">
          <w:rPr>
            <w:rFonts w:ascii="Palatino Linotype" w:hAnsi="Palatino Linotype"/>
            <w:i/>
            <w:iCs/>
            <w:sz w:val="18"/>
            <w:szCs w:val="18"/>
          </w:rPr>
          <w:delText>Agenda 21</w:delText>
        </w:r>
        <w:r w:rsidRPr="002376CA" w:rsidDel="00E70A57">
          <w:rPr>
            <w:rFonts w:ascii="Palatino Linotype" w:hAnsi="Palatino Linotype"/>
            <w:sz w:val="18"/>
            <w:szCs w:val="18"/>
          </w:rPr>
          <w:delText>; 1992;</w:delText>
        </w:r>
      </w:del>
    </w:p>
    <w:p w14:paraId="6AAF5B12" w14:textId="011AA6FA" w:rsidR="00D03E1E" w:rsidRPr="002376CA" w:rsidDel="00E70A57" w:rsidRDefault="00D03E1E" w:rsidP="00FE08AA">
      <w:pPr>
        <w:pStyle w:val="Bibliography"/>
        <w:adjustRightInd w:val="0"/>
        <w:snapToGrid w:val="0"/>
        <w:spacing w:line="240" w:lineRule="auto"/>
        <w:ind w:left="420" w:hanging="420"/>
        <w:rPr>
          <w:del w:id="954" w:author="Linn Persson" w:date="2017-10-31T15:37:00Z"/>
          <w:rFonts w:ascii="Palatino Linotype" w:hAnsi="Palatino Linotype"/>
          <w:sz w:val="18"/>
          <w:szCs w:val="18"/>
        </w:rPr>
      </w:pPr>
      <w:del w:id="955" w:author="Linn Persson" w:date="2017-10-31T15:37:00Z">
        <w:r w:rsidRPr="002376CA" w:rsidDel="00E70A57">
          <w:rPr>
            <w:rFonts w:ascii="Palatino Linotype" w:hAnsi="Palatino Linotype"/>
            <w:sz w:val="18"/>
            <w:szCs w:val="18"/>
          </w:rPr>
          <w:delText xml:space="preserve">14. </w:delText>
        </w:r>
        <w:r w:rsidRPr="002376CA" w:rsidDel="00E70A57">
          <w:rPr>
            <w:rFonts w:ascii="Palatino Linotype" w:hAnsi="Palatino Linotype"/>
            <w:sz w:val="18"/>
            <w:szCs w:val="18"/>
          </w:rPr>
          <w:tab/>
          <w:delText>Pruss-Ustun, A.; Wolf, J.; Corvalan, C.; Bos, R.; Neira, M. Preventing disease through healthy environments -  A global assessment of the burden of disease from environmental risks. World Health Organisation. 2016.</w:delText>
        </w:r>
      </w:del>
    </w:p>
    <w:p w14:paraId="6445B5AD" w14:textId="3F71AF37" w:rsidR="00D03E1E" w:rsidRPr="002376CA" w:rsidDel="00E70A57" w:rsidRDefault="00D03E1E" w:rsidP="00FE08AA">
      <w:pPr>
        <w:pStyle w:val="Bibliography"/>
        <w:adjustRightInd w:val="0"/>
        <w:snapToGrid w:val="0"/>
        <w:spacing w:line="240" w:lineRule="auto"/>
        <w:ind w:left="420" w:hanging="420"/>
        <w:rPr>
          <w:del w:id="956" w:author="Linn Persson" w:date="2017-10-31T15:37:00Z"/>
          <w:rFonts w:ascii="Palatino Linotype" w:hAnsi="Palatino Linotype"/>
          <w:sz w:val="18"/>
          <w:szCs w:val="18"/>
        </w:rPr>
      </w:pPr>
      <w:del w:id="957" w:author="Linn Persson" w:date="2017-10-31T15:37:00Z">
        <w:r w:rsidRPr="002376CA" w:rsidDel="00E70A57">
          <w:rPr>
            <w:rFonts w:ascii="Palatino Linotype" w:hAnsi="Palatino Linotype"/>
            <w:sz w:val="18"/>
            <w:szCs w:val="18"/>
          </w:rPr>
          <w:delText xml:space="preserve">15. </w:delText>
        </w:r>
        <w:r w:rsidRPr="002376CA" w:rsidDel="00E70A57">
          <w:rPr>
            <w:rFonts w:ascii="Palatino Linotype" w:hAnsi="Palatino Linotype"/>
            <w:sz w:val="18"/>
            <w:szCs w:val="18"/>
          </w:rPr>
          <w:tab/>
          <w:delText xml:space="preserve">UNEP </w:delText>
        </w:r>
        <w:r w:rsidRPr="002376CA" w:rsidDel="00E70A57">
          <w:rPr>
            <w:rFonts w:ascii="Palatino Linotype" w:hAnsi="Palatino Linotype"/>
            <w:i/>
            <w:iCs/>
            <w:sz w:val="18"/>
            <w:szCs w:val="18"/>
          </w:rPr>
          <w:delText>Costs of Inaction on the Sound Management of Chemicals</w:delText>
        </w:r>
        <w:r w:rsidRPr="002376CA" w:rsidDel="00E70A57">
          <w:rPr>
            <w:rFonts w:ascii="Palatino Linotype" w:hAnsi="Palatino Linotype"/>
            <w:sz w:val="18"/>
            <w:szCs w:val="18"/>
          </w:rPr>
          <w:delText>; United Nations Environment Programme, 2013;</w:delText>
        </w:r>
      </w:del>
    </w:p>
    <w:p w14:paraId="61579C84" w14:textId="1FA42C79" w:rsidR="00D03E1E" w:rsidRPr="002376CA" w:rsidDel="00E70A57" w:rsidRDefault="00D03E1E" w:rsidP="00FE08AA">
      <w:pPr>
        <w:pStyle w:val="Bibliography"/>
        <w:adjustRightInd w:val="0"/>
        <w:snapToGrid w:val="0"/>
        <w:spacing w:line="240" w:lineRule="auto"/>
        <w:ind w:left="420" w:hanging="420"/>
        <w:rPr>
          <w:del w:id="958" w:author="Linn Persson" w:date="2017-10-31T15:37:00Z"/>
          <w:rFonts w:ascii="Palatino Linotype" w:hAnsi="Palatino Linotype"/>
          <w:sz w:val="18"/>
          <w:szCs w:val="18"/>
        </w:rPr>
      </w:pPr>
      <w:del w:id="959" w:author="Linn Persson" w:date="2017-10-31T15:37:00Z">
        <w:r w:rsidRPr="002376CA" w:rsidDel="00E70A57">
          <w:rPr>
            <w:rFonts w:ascii="Palatino Linotype" w:hAnsi="Palatino Linotype"/>
            <w:sz w:val="18"/>
            <w:szCs w:val="18"/>
          </w:rPr>
          <w:delText xml:space="preserve">16. </w:delText>
        </w:r>
        <w:r w:rsidRPr="002376CA" w:rsidDel="00E70A57">
          <w:rPr>
            <w:rFonts w:ascii="Palatino Linotype" w:hAnsi="Palatino Linotype"/>
            <w:sz w:val="18"/>
            <w:szCs w:val="18"/>
          </w:rPr>
          <w:tab/>
          <w:delText xml:space="preserve">UNEP </w:delText>
        </w:r>
        <w:r w:rsidRPr="002376CA" w:rsidDel="00E70A57">
          <w:rPr>
            <w:rFonts w:ascii="Palatino Linotype" w:hAnsi="Palatino Linotype"/>
            <w:i/>
            <w:iCs/>
            <w:sz w:val="18"/>
            <w:szCs w:val="18"/>
          </w:rPr>
          <w:delText>Global Chemicals Outlook, towards sound management of chemicals. United Nations Environment Programme (UNEP).</w:delText>
        </w:r>
        <w:r w:rsidRPr="002376CA" w:rsidDel="00E70A57">
          <w:rPr>
            <w:rFonts w:ascii="Palatino Linotype" w:hAnsi="Palatino Linotype"/>
            <w:sz w:val="18"/>
            <w:szCs w:val="18"/>
          </w:rPr>
          <w:delText>; United Nations Environment Programme, 2013;</w:delText>
        </w:r>
      </w:del>
    </w:p>
    <w:p w14:paraId="791C58A7" w14:textId="57BCA790" w:rsidR="00D03E1E" w:rsidRPr="002376CA" w:rsidDel="00E70A57" w:rsidRDefault="00D03E1E" w:rsidP="00FE08AA">
      <w:pPr>
        <w:pStyle w:val="Bibliography"/>
        <w:adjustRightInd w:val="0"/>
        <w:snapToGrid w:val="0"/>
        <w:spacing w:line="240" w:lineRule="auto"/>
        <w:ind w:left="420" w:hanging="420"/>
        <w:rPr>
          <w:del w:id="960" w:author="Linn Persson" w:date="2017-10-31T15:37:00Z"/>
          <w:rFonts w:ascii="Palatino Linotype" w:hAnsi="Palatino Linotype"/>
          <w:sz w:val="18"/>
          <w:szCs w:val="18"/>
        </w:rPr>
      </w:pPr>
      <w:del w:id="961" w:author="Linn Persson" w:date="2017-10-31T15:37:00Z">
        <w:r w:rsidRPr="002376CA" w:rsidDel="00E70A57">
          <w:rPr>
            <w:rFonts w:ascii="Palatino Linotype" w:hAnsi="Palatino Linotype"/>
            <w:sz w:val="18"/>
            <w:szCs w:val="18"/>
          </w:rPr>
          <w:delText xml:space="preserve">17. </w:delText>
        </w:r>
        <w:r w:rsidRPr="002376CA" w:rsidDel="00E70A57">
          <w:rPr>
            <w:rFonts w:ascii="Palatino Linotype" w:hAnsi="Palatino Linotype"/>
            <w:sz w:val="18"/>
            <w:szCs w:val="18"/>
          </w:rPr>
          <w:tab/>
          <w:delText xml:space="preserve">UN </w:delText>
        </w:r>
        <w:r w:rsidRPr="002376CA" w:rsidDel="00E70A57">
          <w:rPr>
            <w:rFonts w:ascii="Palatino Linotype" w:hAnsi="Palatino Linotype"/>
            <w:i/>
            <w:iCs/>
            <w:sz w:val="18"/>
            <w:szCs w:val="18"/>
          </w:rPr>
          <w:delText>The Johannesburg Plan of Implementation of the World Summit on Sustainable Development.</w:delText>
        </w:r>
        <w:r w:rsidRPr="002376CA" w:rsidDel="00E70A57">
          <w:rPr>
            <w:rFonts w:ascii="Palatino Linotype" w:hAnsi="Palatino Linotype"/>
            <w:sz w:val="18"/>
            <w:szCs w:val="18"/>
          </w:rPr>
          <w:delText>; 2002;</w:delText>
        </w:r>
      </w:del>
    </w:p>
    <w:p w14:paraId="4F8203AA" w14:textId="55D72466" w:rsidR="00D03E1E" w:rsidRPr="002376CA" w:rsidDel="00E70A57" w:rsidRDefault="00D03E1E" w:rsidP="00FE08AA">
      <w:pPr>
        <w:pStyle w:val="Bibliography"/>
        <w:adjustRightInd w:val="0"/>
        <w:snapToGrid w:val="0"/>
        <w:spacing w:line="240" w:lineRule="auto"/>
        <w:ind w:left="420" w:hanging="420"/>
        <w:rPr>
          <w:del w:id="962" w:author="Linn Persson" w:date="2017-10-31T15:37:00Z"/>
          <w:rFonts w:ascii="Palatino Linotype" w:hAnsi="Palatino Linotype"/>
          <w:sz w:val="18"/>
          <w:szCs w:val="18"/>
        </w:rPr>
      </w:pPr>
      <w:del w:id="963" w:author="Linn Persson" w:date="2017-10-31T15:37:00Z">
        <w:r w:rsidRPr="002376CA" w:rsidDel="00E70A57">
          <w:rPr>
            <w:rFonts w:ascii="Palatino Linotype" w:hAnsi="Palatino Linotype"/>
            <w:sz w:val="18"/>
            <w:szCs w:val="18"/>
          </w:rPr>
          <w:delText xml:space="preserve">18. </w:delText>
        </w:r>
        <w:r w:rsidRPr="002376CA" w:rsidDel="00E70A57">
          <w:rPr>
            <w:rFonts w:ascii="Palatino Linotype" w:hAnsi="Palatino Linotype"/>
            <w:sz w:val="18"/>
            <w:szCs w:val="18"/>
          </w:rPr>
          <w:tab/>
          <w:delText>ECOSOC Reconfiguration  of  the  Committee  of  Experts  on  the  Transport  of  Dangerous  Goods  into  a  Committee  of  Experts  on  the Transport  of  Dangerous  Goods  and  on  the  Globally  Harmonized   System of Classification and Labelling of Chemicals. Resolution  1999/65 of the UN Economic and Social Council. 1999.</w:delText>
        </w:r>
      </w:del>
    </w:p>
    <w:p w14:paraId="49D37A7B" w14:textId="39AEC590" w:rsidR="00D03E1E" w:rsidRPr="002376CA" w:rsidDel="00E70A57" w:rsidRDefault="00D03E1E" w:rsidP="00FE08AA">
      <w:pPr>
        <w:pStyle w:val="Bibliography"/>
        <w:adjustRightInd w:val="0"/>
        <w:snapToGrid w:val="0"/>
        <w:spacing w:line="240" w:lineRule="auto"/>
        <w:ind w:left="420" w:hanging="420"/>
        <w:rPr>
          <w:del w:id="964" w:author="Linn Persson" w:date="2017-10-31T15:37:00Z"/>
          <w:rFonts w:ascii="Palatino Linotype" w:hAnsi="Palatino Linotype"/>
          <w:sz w:val="18"/>
          <w:szCs w:val="18"/>
        </w:rPr>
      </w:pPr>
      <w:del w:id="965" w:author="Linn Persson" w:date="2017-10-31T15:37:00Z">
        <w:r w:rsidRPr="002376CA" w:rsidDel="00E70A57">
          <w:rPr>
            <w:rFonts w:ascii="Palatino Linotype" w:hAnsi="Palatino Linotype"/>
            <w:sz w:val="18"/>
            <w:szCs w:val="18"/>
          </w:rPr>
          <w:delText xml:space="preserve">19. </w:delText>
        </w:r>
        <w:r w:rsidRPr="002376CA" w:rsidDel="00E70A57">
          <w:rPr>
            <w:rFonts w:ascii="Palatino Linotype" w:hAnsi="Palatino Linotype"/>
            <w:sz w:val="18"/>
            <w:szCs w:val="18"/>
          </w:rPr>
          <w:tab/>
          <w:delText>UN Committee of experts on the transport of dangerous goods and on the globally harmonized system of calssification and laeblling of chemicals, Sub-committee of experts on the Globally Harmonized System of Classification and Labelling of Chemicals. Report of the sub-committee of experts on its fourth session, 9-11 December 2002.                                                                                                                 ST/SG/AC.10/C.4/8                                                                                                                     7 February 2003. 2003.</w:delText>
        </w:r>
      </w:del>
    </w:p>
    <w:p w14:paraId="510EA5D6" w14:textId="5E19BDC8" w:rsidR="00D03E1E" w:rsidRPr="002376CA" w:rsidDel="00E70A57" w:rsidRDefault="00D03E1E" w:rsidP="00FE08AA">
      <w:pPr>
        <w:pStyle w:val="Bibliography"/>
        <w:adjustRightInd w:val="0"/>
        <w:snapToGrid w:val="0"/>
        <w:spacing w:line="240" w:lineRule="auto"/>
        <w:ind w:left="420" w:hanging="420"/>
        <w:rPr>
          <w:del w:id="966" w:author="Linn Persson" w:date="2017-10-31T15:37:00Z"/>
          <w:rFonts w:ascii="Palatino Linotype" w:hAnsi="Palatino Linotype"/>
          <w:sz w:val="18"/>
          <w:szCs w:val="18"/>
        </w:rPr>
      </w:pPr>
      <w:del w:id="967" w:author="Linn Persson" w:date="2017-10-31T15:37:00Z">
        <w:r w:rsidRPr="002376CA" w:rsidDel="00E70A57">
          <w:rPr>
            <w:rFonts w:ascii="Palatino Linotype" w:hAnsi="Palatino Linotype"/>
            <w:sz w:val="18"/>
            <w:szCs w:val="18"/>
          </w:rPr>
          <w:delText xml:space="preserve">20. </w:delText>
        </w:r>
        <w:r w:rsidRPr="002376CA" w:rsidDel="00E70A57">
          <w:rPr>
            <w:rFonts w:ascii="Palatino Linotype" w:hAnsi="Palatino Linotype"/>
            <w:sz w:val="18"/>
            <w:szCs w:val="18"/>
          </w:rPr>
          <w:tab/>
          <w:delText>UNECE About the GHS, Globally Harmonized System of Classification and Labelling of Chemicals (GHS). https://www.unece.org/trans/danger/publi/ghs/ghs_welcome_e.html (accessed 16 May 2017) 2017.</w:delText>
        </w:r>
      </w:del>
    </w:p>
    <w:p w14:paraId="39FCE4D3" w14:textId="22DD4813" w:rsidR="00D03E1E" w:rsidRPr="002376CA" w:rsidDel="00E70A57" w:rsidRDefault="00D03E1E" w:rsidP="00FE08AA">
      <w:pPr>
        <w:pStyle w:val="Bibliography"/>
        <w:adjustRightInd w:val="0"/>
        <w:snapToGrid w:val="0"/>
        <w:spacing w:line="240" w:lineRule="auto"/>
        <w:ind w:left="420" w:hanging="420"/>
        <w:rPr>
          <w:del w:id="968" w:author="Linn Persson" w:date="2017-10-31T15:37:00Z"/>
          <w:rFonts w:ascii="Palatino Linotype" w:hAnsi="Palatino Linotype"/>
          <w:sz w:val="18"/>
          <w:szCs w:val="18"/>
        </w:rPr>
      </w:pPr>
      <w:del w:id="969" w:author="Linn Persson" w:date="2017-10-31T15:37:00Z">
        <w:r w:rsidRPr="002376CA" w:rsidDel="00E70A57">
          <w:rPr>
            <w:rFonts w:ascii="Palatino Linotype" w:hAnsi="Palatino Linotype"/>
            <w:sz w:val="18"/>
            <w:szCs w:val="18"/>
          </w:rPr>
          <w:delText xml:space="preserve">21. </w:delText>
        </w:r>
        <w:r w:rsidRPr="002376CA" w:rsidDel="00E70A57">
          <w:rPr>
            <w:rFonts w:ascii="Palatino Linotype" w:hAnsi="Palatino Linotype"/>
            <w:sz w:val="18"/>
            <w:szCs w:val="18"/>
          </w:rPr>
          <w:tab/>
          <w:delText xml:space="preserve">Kerwer, D. Rules that Many Use: Standards and Global Regulation. </w:delText>
        </w:r>
        <w:r w:rsidRPr="002376CA" w:rsidDel="00E70A57">
          <w:rPr>
            <w:rFonts w:ascii="Palatino Linotype" w:hAnsi="Palatino Linotype"/>
            <w:i/>
            <w:iCs/>
            <w:sz w:val="18"/>
            <w:szCs w:val="18"/>
          </w:rPr>
          <w:delText>Governance</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2005</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18</w:delText>
        </w:r>
        <w:r w:rsidRPr="002376CA" w:rsidDel="00E70A57">
          <w:rPr>
            <w:rFonts w:ascii="Palatino Linotype" w:hAnsi="Palatino Linotype"/>
            <w:sz w:val="18"/>
            <w:szCs w:val="18"/>
          </w:rPr>
          <w:delText>, 611–632, doi:10.1111/j.1468-0491.2005.00294.x.</w:delText>
        </w:r>
      </w:del>
    </w:p>
    <w:p w14:paraId="35E34393" w14:textId="7CEBF47A" w:rsidR="00D03E1E" w:rsidRPr="002376CA" w:rsidDel="00E70A57" w:rsidRDefault="00D03E1E" w:rsidP="00FE08AA">
      <w:pPr>
        <w:pStyle w:val="Bibliography"/>
        <w:adjustRightInd w:val="0"/>
        <w:snapToGrid w:val="0"/>
        <w:spacing w:line="240" w:lineRule="auto"/>
        <w:ind w:left="420" w:hanging="420"/>
        <w:rPr>
          <w:del w:id="970" w:author="Linn Persson" w:date="2017-10-31T15:37:00Z"/>
          <w:rFonts w:ascii="Palatino Linotype" w:hAnsi="Palatino Linotype"/>
          <w:sz w:val="18"/>
          <w:szCs w:val="18"/>
        </w:rPr>
      </w:pPr>
      <w:del w:id="971" w:author="Linn Persson" w:date="2017-10-31T15:37:00Z">
        <w:r w:rsidRPr="002376CA" w:rsidDel="00E70A57">
          <w:rPr>
            <w:rFonts w:ascii="Palatino Linotype" w:hAnsi="Palatino Linotype"/>
            <w:sz w:val="18"/>
            <w:szCs w:val="18"/>
          </w:rPr>
          <w:delText xml:space="preserve">22. </w:delText>
        </w:r>
        <w:r w:rsidRPr="002376CA" w:rsidDel="00E70A57">
          <w:rPr>
            <w:rFonts w:ascii="Palatino Linotype" w:hAnsi="Palatino Linotype"/>
            <w:sz w:val="18"/>
            <w:szCs w:val="18"/>
          </w:rPr>
          <w:tab/>
          <w:delText xml:space="preserve">SAICM </w:delText>
        </w:r>
        <w:r w:rsidRPr="002376CA" w:rsidDel="00E70A57">
          <w:rPr>
            <w:rFonts w:ascii="Palatino Linotype" w:hAnsi="Palatino Linotype"/>
            <w:i/>
            <w:iCs/>
            <w:sz w:val="18"/>
            <w:szCs w:val="18"/>
          </w:rPr>
          <w:delText>SAICM (The Strategic Approach to International Chemicals Management). Texts and resolutions of the International Conference on Chemicals Management in 2006</w:delText>
        </w:r>
        <w:r w:rsidRPr="002376CA" w:rsidDel="00E70A57">
          <w:rPr>
            <w:rFonts w:ascii="Palatino Linotype" w:hAnsi="Palatino Linotype"/>
            <w:sz w:val="18"/>
            <w:szCs w:val="18"/>
          </w:rPr>
          <w:delText>; United Nations Environment Programme and the World Health Organization: Geneva, Switzerland, 2006;</w:delText>
        </w:r>
      </w:del>
    </w:p>
    <w:p w14:paraId="6AA43ED5" w14:textId="3F5C7656" w:rsidR="00D03E1E" w:rsidRPr="002376CA" w:rsidDel="00E70A57" w:rsidRDefault="00D03E1E" w:rsidP="00FE08AA">
      <w:pPr>
        <w:pStyle w:val="Bibliography"/>
        <w:adjustRightInd w:val="0"/>
        <w:snapToGrid w:val="0"/>
        <w:spacing w:line="240" w:lineRule="auto"/>
        <w:ind w:left="420" w:hanging="420"/>
        <w:rPr>
          <w:del w:id="972" w:author="Linn Persson" w:date="2017-10-31T15:37:00Z"/>
          <w:rFonts w:ascii="Palatino Linotype" w:hAnsi="Palatino Linotype"/>
          <w:sz w:val="18"/>
          <w:szCs w:val="18"/>
        </w:rPr>
      </w:pPr>
      <w:del w:id="973" w:author="Linn Persson" w:date="2017-10-31T15:37:00Z">
        <w:r w:rsidRPr="002376CA" w:rsidDel="00E70A57">
          <w:rPr>
            <w:rFonts w:ascii="Palatino Linotype" w:hAnsi="Palatino Linotype"/>
            <w:sz w:val="18"/>
            <w:szCs w:val="18"/>
          </w:rPr>
          <w:delText xml:space="preserve">23. </w:delText>
        </w:r>
        <w:r w:rsidRPr="002376CA" w:rsidDel="00E70A57">
          <w:rPr>
            <w:rFonts w:ascii="Palatino Linotype" w:hAnsi="Palatino Linotype"/>
            <w:sz w:val="18"/>
            <w:szCs w:val="18"/>
          </w:rPr>
          <w:tab/>
          <w:delText xml:space="preserve">Karlsson-Vinkhuyzen, S. Global Regulation Through a Diversity of Norms: Comparing Hard and Soft Law. In </w:delText>
        </w:r>
        <w:r w:rsidRPr="002376CA" w:rsidDel="00E70A57">
          <w:rPr>
            <w:rFonts w:ascii="Palatino Linotype" w:hAnsi="Palatino Linotype"/>
            <w:i/>
            <w:iCs/>
            <w:sz w:val="18"/>
            <w:szCs w:val="18"/>
          </w:rPr>
          <w:delText>Handbook on the Politics of Regulation</w:delText>
        </w:r>
        <w:r w:rsidRPr="002376CA" w:rsidDel="00E70A57">
          <w:rPr>
            <w:rFonts w:ascii="Palatino Linotype" w:hAnsi="Palatino Linotype"/>
            <w:sz w:val="18"/>
            <w:szCs w:val="18"/>
          </w:rPr>
          <w:delText>; Edward Elgar: Cheltenham, UK, 2011; pp. 604–614.</w:delText>
        </w:r>
      </w:del>
    </w:p>
    <w:p w14:paraId="3A0B68D1" w14:textId="516BD048" w:rsidR="00D03E1E" w:rsidRPr="002376CA" w:rsidDel="00E70A57" w:rsidRDefault="00D03E1E" w:rsidP="00FE08AA">
      <w:pPr>
        <w:pStyle w:val="Bibliography"/>
        <w:adjustRightInd w:val="0"/>
        <w:snapToGrid w:val="0"/>
        <w:spacing w:line="240" w:lineRule="auto"/>
        <w:ind w:left="420" w:hanging="420"/>
        <w:rPr>
          <w:del w:id="974" w:author="Linn Persson" w:date="2017-10-31T15:37:00Z"/>
          <w:rFonts w:ascii="Palatino Linotype" w:hAnsi="Palatino Linotype"/>
          <w:sz w:val="18"/>
          <w:szCs w:val="18"/>
        </w:rPr>
      </w:pPr>
      <w:del w:id="975" w:author="Linn Persson" w:date="2017-10-31T15:37:00Z">
        <w:r w:rsidRPr="002376CA" w:rsidDel="00E70A57">
          <w:rPr>
            <w:rFonts w:ascii="Palatino Linotype" w:hAnsi="Palatino Linotype"/>
            <w:sz w:val="18"/>
            <w:szCs w:val="18"/>
          </w:rPr>
          <w:delText xml:space="preserve">24. </w:delText>
        </w:r>
        <w:r w:rsidRPr="002376CA" w:rsidDel="00E70A57">
          <w:rPr>
            <w:rFonts w:ascii="Palatino Linotype" w:hAnsi="Palatino Linotype"/>
            <w:sz w:val="18"/>
            <w:szCs w:val="18"/>
          </w:rPr>
          <w:tab/>
        </w:r>
        <w:r w:rsidRPr="002376CA" w:rsidDel="00E70A57">
          <w:rPr>
            <w:rFonts w:ascii="Palatino Linotype" w:hAnsi="Palatino Linotype"/>
            <w:i/>
            <w:iCs/>
            <w:sz w:val="18"/>
            <w:szCs w:val="18"/>
          </w:rPr>
          <w:delText>The politics of global regulation</w:delText>
        </w:r>
        <w:r w:rsidRPr="002376CA" w:rsidDel="00E70A57">
          <w:rPr>
            <w:rFonts w:ascii="Palatino Linotype" w:hAnsi="Palatino Linotype"/>
            <w:sz w:val="18"/>
            <w:szCs w:val="18"/>
          </w:rPr>
          <w:delText>; Mattli, W., Woods, N., Eds.; Princeton University Press: Princeton, 2009; ISBN 978-0-691-13960-9.</w:delText>
        </w:r>
      </w:del>
    </w:p>
    <w:p w14:paraId="62C0E1EE" w14:textId="30223D70" w:rsidR="00D03E1E" w:rsidRPr="002376CA" w:rsidDel="00E70A57" w:rsidRDefault="00D03E1E" w:rsidP="00FE08AA">
      <w:pPr>
        <w:pStyle w:val="Bibliography"/>
        <w:adjustRightInd w:val="0"/>
        <w:snapToGrid w:val="0"/>
        <w:spacing w:line="240" w:lineRule="auto"/>
        <w:ind w:left="420" w:hanging="420"/>
        <w:rPr>
          <w:del w:id="976" w:author="Linn Persson" w:date="2017-10-31T15:37:00Z"/>
          <w:rFonts w:ascii="Palatino Linotype" w:hAnsi="Palatino Linotype"/>
          <w:sz w:val="18"/>
          <w:szCs w:val="18"/>
        </w:rPr>
      </w:pPr>
      <w:del w:id="977" w:author="Linn Persson" w:date="2017-10-31T15:37:00Z">
        <w:r w:rsidRPr="002376CA" w:rsidDel="00E70A57">
          <w:rPr>
            <w:rFonts w:ascii="Palatino Linotype" w:hAnsi="Palatino Linotype"/>
            <w:sz w:val="18"/>
            <w:szCs w:val="18"/>
          </w:rPr>
          <w:delText xml:space="preserve">25. </w:delText>
        </w:r>
        <w:r w:rsidRPr="002376CA" w:rsidDel="00E70A57">
          <w:rPr>
            <w:rFonts w:ascii="Palatino Linotype" w:hAnsi="Palatino Linotype"/>
            <w:sz w:val="18"/>
            <w:szCs w:val="18"/>
          </w:rPr>
          <w:tab/>
          <w:delText>UNEP Overall orientation and guidance for achieving the 2020 goal of sound management of chemicals. SAICM/ICCM.4/6. Advance copy 2015.</w:delText>
        </w:r>
      </w:del>
    </w:p>
    <w:p w14:paraId="1CA856A8" w14:textId="59B65B86" w:rsidR="00D03E1E" w:rsidRPr="002376CA" w:rsidDel="00E70A57" w:rsidRDefault="00D03E1E" w:rsidP="00FE08AA">
      <w:pPr>
        <w:pStyle w:val="Bibliography"/>
        <w:adjustRightInd w:val="0"/>
        <w:snapToGrid w:val="0"/>
        <w:spacing w:line="240" w:lineRule="auto"/>
        <w:ind w:left="420" w:hanging="420"/>
        <w:rPr>
          <w:del w:id="978" w:author="Linn Persson" w:date="2017-10-31T15:37:00Z"/>
          <w:rFonts w:ascii="Palatino Linotype" w:hAnsi="Palatino Linotype"/>
          <w:sz w:val="18"/>
          <w:szCs w:val="18"/>
        </w:rPr>
      </w:pPr>
      <w:del w:id="979" w:author="Linn Persson" w:date="2017-10-31T15:37:00Z">
        <w:r w:rsidRPr="002376CA" w:rsidDel="00E70A57">
          <w:rPr>
            <w:rFonts w:ascii="Palatino Linotype" w:hAnsi="Palatino Linotype"/>
            <w:sz w:val="18"/>
            <w:szCs w:val="18"/>
          </w:rPr>
          <w:delText xml:space="preserve">26. </w:delText>
        </w:r>
        <w:r w:rsidRPr="002376CA" w:rsidDel="00E70A57">
          <w:rPr>
            <w:rFonts w:ascii="Palatino Linotype" w:hAnsi="Palatino Linotype"/>
            <w:sz w:val="18"/>
            <w:szCs w:val="18"/>
          </w:rPr>
          <w:tab/>
          <w:delText xml:space="preserve">UN </w:delText>
        </w:r>
        <w:r w:rsidRPr="002376CA" w:rsidDel="00E70A57">
          <w:rPr>
            <w:rFonts w:ascii="Palatino Linotype" w:hAnsi="Palatino Linotype"/>
            <w:i/>
            <w:iCs/>
            <w:sz w:val="18"/>
            <w:szCs w:val="18"/>
          </w:rPr>
          <w:delText>Recommendations on the transport of dangerous goods: model regulations, volumes i &amp; ii. United Nations (UN). 20th revision, 2017.</w:delText>
        </w:r>
        <w:r w:rsidRPr="002376CA" w:rsidDel="00E70A57">
          <w:rPr>
            <w:rFonts w:ascii="Palatino Linotype" w:hAnsi="Palatino Linotype"/>
            <w:sz w:val="18"/>
            <w:szCs w:val="18"/>
          </w:rPr>
          <w:delText>; UNITED NATIONS: S.l., 2017; ISBN 978-92-1-139159-6.</w:delText>
        </w:r>
      </w:del>
    </w:p>
    <w:p w14:paraId="011133CA" w14:textId="7A7F7F65" w:rsidR="00D03E1E" w:rsidRPr="002376CA" w:rsidDel="00E70A57" w:rsidRDefault="00D03E1E" w:rsidP="00FE08AA">
      <w:pPr>
        <w:pStyle w:val="Bibliography"/>
        <w:adjustRightInd w:val="0"/>
        <w:snapToGrid w:val="0"/>
        <w:spacing w:line="240" w:lineRule="auto"/>
        <w:ind w:left="420" w:hanging="420"/>
        <w:rPr>
          <w:del w:id="980" w:author="Linn Persson" w:date="2017-10-31T15:37:00Z"/>
          <w:rFonts w:ascii="Palatino Linotype" w:hAnsi="Palatino Linotype"/>
          <w:sz w:val="18"/>
          <w:szCs w:val="18"/>
        </w:rPr>
      </w:pPr>
      <w:del w:id="981" w:author="Linn Persson" w:date="2017-10-31T15:37:00Z">
        <w:r w:rsidRPr="002376CA" w:rsidDel="00E70A57">
          <w:rPr>
            <w:rFonts w:ascii="Palatino Linotype" w:hAnsi="Palatino Linotype"/>
            <w:sz w:val="18"/>
            <w:szCs w:val="18"/>
          </w:rPr>
          <w:lastRenderedPageBreak/>
          <w:delText xml:space="preserve">27. </w:delText>
        </w:r>
        <w:r w:rsidRPr="002376CA" w:rsidDel="00E70A57">
          <w:rPr>
            <w:rFonts w:ascii="Palatino Linotype" w:hAnsi="Palatino Linotype"/>
            <w:sz w:val="18"/>
            <w:szCs w:val="18"/>
          </w:rPr>
          <w:tab/>
          <w:delText xml:space="preserve">Peterson, P. J.; Mokhtar, M. bin; Chang, C.; Krueger, J. Indicators as a tool for the evaluation of effective national implementation of the Globally Harmonized System of Classification and Labelling of Chemicals (GHS). </w:delText>
        </w:r>
        <w:r w:rsidRPr="002376CA" w:rsidDel="00E70A57">
          <w:rPr>
            <w:rFonts w:ascii="Palatino Linotype" w:hAnsi="Palatino Linotype"/>
            <w:i/>
            <w:iCs/>
            <w:sz w:val="18"/>
            <w:szCs w:val="18"/>
          </w:rPr>
          <w:delText>J. Environ. Manage.</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2010</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91</w:delText>
        </w:r>
        <w:r w:rsidRPr="002376CA" w:rsidDel="00E70A57">
          <w:rPr>
            <w:rFonts w:ascii="Palatino Linotype" w:hAnsi="Palatino Linotype"/>
            <w:sz w:val="18"/>
            <w:szCs w:val="18"/>
          </w:rPr>
          <w:delText>, 1202–1208, doi:10.1016/j.jenvman.2010.01.008.</w:delText>
        </w:r>
      </w:del>
    </w:p>
    <w:p w14:paraId="0BFC8E2C" w14:textId="5288C55F" w:rsidR="00D03E1E" w:rsidRPr="002376CA" w:rsidDel="00E70A57" w:rsidRDefault="00D03E1E" w:rsidP="00FE08AA">
      <w:pPr>
        <w:pStyle w:val="Bibliography"/>
        <w:adjustRightInd w:val="0"/>
        <w:snapToGrid w:val="0"/>
        <w:spacing w:line="240" w:lineRule="auto"/>
        <w:ind w:left="420" w:hanging="420"/>
        <w:rPr>
          <w:del w:id="982" w:author="Linn Persson" w:date="2017-10-31T15:37:00Z"/>
          <w:rFonts w:ascii="Palatino Linotype" w:hAnsi="Palatino Linotype"/>
          <w:sz w:val="18"/>
          <w:szCs w:val="18"/>
        </w:rPr>
      </w:pPr>
      <w:del w:id="983" w:author="Linn Persson" w:date="2017-10-31T15:37:00Z">
        <w:r w:rsidRPr="002376CA" w:rsidDel="00E70A57">
          <w:rPr>
            <w:rFonts w:ascii="Palatino Linotype" w:hAnsi="Palatino Linotype"/>
            <w:sz w:val="18"/>
            <w:szCs w:val="18"/>
          </w:rPr>
          <w:delText xml:space="preserve">28. </w:delText>
        </w:r>
        <w:r w:rsidRPr="002376CA" w:rsidDel="00E70A57">
          <w:rPr>
            <w:rFonts w:ascii="Palatino Linotype" w:hAnsi="Palatino Linotype"/>
            <w:sz w:val="18"/>
            <w:szCs w:val="18"/>
          </w:rPr>
          <w:tab/>
          <w:delText xml:space="preserve">Ta, G. C.; Mokhtar, M. B.; Peterson, P. J.; Yahaya, N. B. A Comparison of Mandatory and Voluntary Approaches to the Implementation of Globally Harmonized System of Classification and Labelling of Chemicals (GHS) in the Management of Hazardous Chemicals. </w:delText>
        </w:r>
        <w:r w:rsidRPr="002376CA" w:rsidDel="00E70A57">
          <w:rPr>
            <w:rFonts w:ascii="Palatino Linotype" w:hAnsi="Palatino Linotype"/>
            <w:i/>
            <w:iCs/>
            <w:sz w:val="18"/>
            <w:szCs w:val="18"/>
          </w:rPr>
          <w:delText>Ind. Health</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2011</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49</w:delText>
        </w:r>
        <w:r w:rsidRPr="002376CA" w:rsidDel="00E70A57">
          <w:rPr>
            <w:rFonts w:ascii="Palatino Linotype" w:hAnsi="Palatino Linotype"/>
            <w:sz w:val="18"/>
            <w:szCs w:val="18"/>
          </w:rPr>
          <w:delText>, 765–773, doi:10.2486/indhealth.MS1258.</w:delText>
        </w:r>
      </w:del>
    </w:p>
    <w:p w14:paraId="72E6F3E4" w14:textId="64089F08" w:rsidR="00D03E1E" w:rsidRPr="002376CA" w:rsidDel="00E70A57" w:rsidRDefault="00D03E1E" w:rsidP="00FE08AA">
      <w:pPr>
        <w:pStyle w:val="Bibliography"/>
        <w:adjustRightInd w:val="0"/>
        <w:snapToGrid w:val="0"/>
        <w:spacing w:line="240" w:lineRule="auto"/>
        <w:ind w:left="420" w:hanging="420"/>
        <w:rPr>
          <w:del w:id="984" w:author="Linn Persson" w:date="2017-10-31T15:37:00Z"/>
          <w:rFonts w:ascii="Palatino Linotype" w:hAnsi="Palatino Linotype"/>
          <w:sz w:val="18"/>
          <w:szCs w:val="18"/>
        </w:rPr>
      </w:pPr>
      <w:del w:id="985" w:author="Linn Persson" w:date="2017-10-31T15:37:00Z">
        <w:r w:rsidRPr="002376CA" w:rsidDel="00E70A57">
          <w:rPr>
            <w:rFonts w:ascii="Palatino Linotype" w:hAnsi="Palatino Linotype"/>
            <w:sz w:val="18"/>
            <w:szCs w:val="18"/>
          </w:rPr>
          <w:delText xml:space="preserve">29. </w:delText>
        </w:r>
        <w:r w:rsidRPr="002376CA" w:rsidDel="00E70A57">
          <w:rPr>
            <w:rFonts w:ascii="Palatino Linotype" w:hAnsi="Palatino Linotype"/>
            <w:sz w:val="18"/>
            <w:szCs w:val="18"/>
          </w:rPr>
          <w:tab/>
          <w:delText>SAICM National SAICM Focal Points as of March 2017, see list at http://www.saicm.org/Implementation/FocalPoints/tabid/5461/language/en-US/Default.aspx (accessed 21 April 2017) 2017.</w:delText>
        </w:r>
      </w:del>
    </w:p>
    <w:p w14:paraId="2127693B" w14:textId="11CB7AAD" w:rsidR="00D03E1E" w:rsidRPr="002376CA" w:rsidDel="00E70A57" w:rsidRDefault="00D03E1E" w:rsidP="00FE08AA">
      <w:pPr>
        <w:pStyle w:val="Bibliography"/>
        <w:adjustRightInd w:val="0"/>
        <w:snapToGrid w:val="0"/>
        <w:spacing w:line="240" w:lineRule="auto"/>
        <w:ind w:left="420" w:hanging="420"/>
        <w:rPr>
          <w:del w:id="986" w:author="Linn Persson" w:date="2017-10-31T15:37:00Z"/>
          <w:rFonts w:ascii="Palatino Linotype" w:hAnsi="Palatino Linotype"/>
          <w:sz w:val="18"/>
          <w:szCs w:val="18"/>
        </w:rPr>
      </w:pPr>
      <w:del w:id="987" w:author="Linn Persson" w:date="2017-10-31T15:37:00Z">
        <w:r w:rsidRPr="002376CA" w:rsidDel="00E70A57">
          <w:rPr>
            <w:rFonts w:ascii="Palatino Linotype" w:hAnsi="Palatino Linotype"/>
            <w:sz w:val="18"/>
            <w:szCs w:val="18"/>
          </w:rPr>
          <w:delText xml:space="preserve">30. </w:delText>
        </w:r>
        <w:r w:rsidRPr="002376CA" w:rsidDel="00E70A57">
          <w:rPr>
            <w:rFonts w:ascii="Palatino Linotype" w:hAnsi="Palatino Linotype"/>
            <w:sz w:val="18"/>
            <w:szCs w:val="18"/>
          </w:rPr>
          <w:tab/>
          <w:delText>CEFIC Global GHS implementation task force - overview of GHS implementations, May 2014, European Chemical Industry Council (Cefic). 2014.</w:delText>
        </w:r>
      </w:del>
    </w:p>
    <w:p w14:paraId="7FFCADCF" w14:textId="462E09DA" w:rsidR="00D03E1E" w:rsidRPr="002376CA" w:rsidDel="00E70A57" w:rsidRDefault="00D03E1E" w:rsidP="00FE08AA">
      <w:pPr>
        <w:pStyle w:val="Bibliography"/>
        <w:adjustRightInd w:val="0"/>
        <w:snapToGrid w:val="0"/>
        <w:spacing w:line="240" w:lineRule="auto"/>
        <w:ind w:left="420" w:hanging="420"/>
        <w:rPr>
          <w:del w:id="988" w:author="Linn Persson" w:date="2017-10-31T15:37:00Z"/>
          <w:rFonts w:ascii="Palatino Linotype" w:hAnsi="Palatino Linotype"/>
          <w:sz w:val="18"/>
          <w:szCs w:val="18"/>
        </w:rPr>
      </w:pPr>
      <w:del w:id="989" w:author="Linn Persson" w:date="2017-10-31T15:37:00Z">
        <w:r w:rsidRPr="002376CA" w:rsidDel="00E70A57">
          <w:rPr>
            <w:rFonts w:ascii="Palatino Linotype" w:hAnsi="Palatino Linotype"/>
            <w:sz w:val="18"/>
            <w:szCs w:val="18"/>
          </w:rPr>
          <w:delText xml:space="preserve">31. </w:delText>
        </w:r>
        <w:r w:rsidRPr="002376CA" w:rsidDel="00E70A57">
          <w:rPr>
            <w:rFonts w:ascii="Palatino Linotype" w:hAnsi="Palatino Linotype"/>
            <w:sz w:val="18"/>
            <w:szCs w:val="18"/>
          </w:rPr>
          <w:tab/>
          <w:delText>DHI GHS implementation, world map. Web site http://ghs.dhigroup.com/GHSImplementatationMap.aspx (accessed 1 November 2016). 2016.</w:delText>
        </w:r>
      </w:del>
    </w:p>
    <w:p w14:paraId="1BA4D2F1" w14:textId="0919F8B7" w:rsidR="00D03E1E" w:rsidRPr="002376CA" w:rsidDel="00E70A57" w:rsidRDefault="00D03E1E" w:rsidP="00FE08AA">
      <w:pPr>
        <w:pStyle w:val="Bibliography"/>
        <w:adjustRightInd w:val="0"/>
        <w:snapToGrid w:val="0"/>
        <w:spacing w:line="240" w:lineRule="auto"/>
        <w:ind w:left="420" w:hanging="420"/>
        <w:rPr>
          <w:del w:id="990" w:author="Linn Persson" w:date="2017-10-31T15:37:00Z"/>
          <w:rFonts w:ascii="Palatino Linotype" w:hAnsi="Palatino Linotype"/>
          <w:sz w:val="18"/>
          <w:szCs w:val="18"/>
        </w:rPr>
      </w:pPr>
      <w:del w:id="991" w:author="Linn Persson" w:date="2017-10-31T15:37:00Z">
        <w:r w:rsidRPr="002376CA" w:rsidDel="00E70A57">
          <w:rPr>
            <w:rFonts w:ascii="Palatino Linotype" w:hAnsi="Palatino Linotype"/>
            <w:sz w:val="18"/>
            <w:szCs w:val="18"/>
          </w:rPr>
          <w:delText xml:space="preserve">32. </w:delText>
        </w:r>
        <w:r w:rsidRPr="002376CA" w:rsidDel="00E70A57">
          <w:rPr>
            <w:rFonts w:ascii="Palatino Linotype" w:hAnsi="Palatino Linotype"/>
            <w:sz w:val="18"/>
            <w:szCs w:val="18"/>
          </w:rPr>
          <w:tab/>
          <w:delText>UNEP Baseline estimates report 2006-2008: Progress in the implementation of the Strategic Approach on International Chemicals Management. SAICM/ICCM.3/INF/5. 2012.</w:delText>
        </w:r>
      </w:del>
    </w:p>
    <w:p w14:paraId="1D3D1B07" w14:textId="5F12230D" w:rsidR="00D03E1E" w:rsidRPr="002376CA" w:rsidDel="00E70A57" w:rsidRDefault="00D03E1E" w:rsidP="00FE08AA">
      <w:pPr>
        <w:pStyle w:val="Bibliography"/>
        <w:adjustRightInd w:val="0"/>
        <w:snapToGrid w:val="0"/>
        <w:spacing w:line="240" w:lineRule="auto"/>
        <w:ind w:left="420" w:hanging="420"/>
        <w:rPr>
          <w:del w:id="992" w:author="Linn Persson" w:date="2017-10-31T15:37:00Z"/>
          <w:rFonts w:ascii="Palatino Linotype" w:hAnsi="Palatino Linotype"/>
          <w:sz w:val="18"/>
          <w:szCs w:val="18"/>
        </w:rPr>
      </w:pPr>
      <w:del w:id="993" w:author="Linn Persson" w:date="2017-10-31T15:37:00Z">
        <w:r w:rsidRPr="002376CA" w:rsidDel="00E70A57">
          <w:rPr>
            <w:rFonts w:ascii="Palatino Linotype" w:hAnsi="Palatino Linotype"/>
            <w:sz w:val="18"/>
            <w:szCs w:val="18"/>
          </w:rPr>
          <w:delText xml:space="preserve">33. </w:delText>
        </w:r>
        <w:r w:rsidRPr="002376CA" w:rsidDel="00E70A57">
          <w:rPr>
            <w:rFonts w:ascii="Palatino Linotype" w:hAnsi="Palatino Linotype"/>
            <w:sz w:val="18"/>
            <w:szCs w:val="18"/>
          </w:rPr>
          <w:tab/>
          <w:delText xml:space="preserve">R Core Team </w:delText>
        </w:r>
        <w:r w:rsidRPr="002376CA" w:rsidDel="00E70A57">
          <w:rPr>
            <w:rFonts w:ascii="Palatino Linotype" w:hAnsi="Palatino Linotype"/>
            <w:i/>
            <w:iCs/>
            <w:sz w:val="18"/>
            <w:szCs w:val="18"/>
          </w:rPr>
          <w:delText>R: A Language and Environment for Statistical Computing.</w:delText>
        </w:r>
        <w:r w:rsidRPr="002376CA" w:rsidDel="00E70A57">
          <w:rPr>
            <w:rFonts w:ascii="Palatino Linotype" w:hAnsi="Palatino Linotype"/>
            <w:sz w:val="18"/>
            <w:szCs w:val="18"/>
          </w:rPr>
          <w:delText>; R Foundation for Statistical Computing: Vienna, Austria, 2016;</w:delText>
        </w:r>
      </w:del>
    </w:p>
    <w:p w14:paraId="4C42AD37" w14:textId="53ED7CA3" w:rsidR="00D03E1E" w:rsidRPr="002376CA" w:rsidDel="00E70A57" w:rsidRDefault="00D03E1E" w:rsidP="00FE08AA">
      <w:pPr>
        <w:pStyle w:val="Bibliography"/>
        <w:adjustRightInd w:val="0"/>
        <w:snapToGrid w:val="0"/>
        <w:spacing w:line="240" w:lineRule="auto"/>
        <w:ind w:left="420" w:hanging="420"/>
        <w:rPr>
          <w:del w:id="994" w:author="Linn Persson" w:date="2017-10-31T15:37:00Z"/>
          <w:rFonts w:ascii="Palatino Linotype" w:hAnsi="Palatino Linotype"/>
          <w:sz w:val="18"/>
          <w:szCs w:val="18"/>
        </w:rPr>
      </w:pPr>
      <w:del w:id="995" w:author="Linn Persson" w:date="2017-10-31T15:37:00Z">
        <w:r w:rsidRPr="002376CA" w:rsidDel="00E70A57">
          <w:rPr>
            <w:rFonts w:ascii="Palatino Linotype" w:hAnsi="Palatino Linotype"/>
            <w:sz w:val="18"/>
            <w:szCs w:val="18"/>
          </w:rPr>
          <w:delText xml:space="preserve">34. </w:delText>
        </w:r>
        <w:r w:rsidRPr="002376CA" w:rsidDel="00E70A57">
          <w:rPr>
            <w:rFonts w:ascii="Palatino Linotype" w:hAnsi="Palatino Linotype"/>
            <w:sz w:val="18"/>
            <w:szCs w:val="18"/>
          </w:rPr>
          <w:tab/>
          <w:delText xml:space="preserve">Box, G. E. P.; Hunter, W. G.; Hunter, J. S. </w:delText>
        </w:r>
        <w:r w:rsidRPr="002376CA" w:rsidDel="00E70A57">
          <w:rPr>
            <w:rFonts w:ascii="Palatino Linotype" w:hAnsi="Palatino Linotype"/>
            <w:i/>
            <w:iCs/>
            <w:sz w:val="18"/>
            <w:szCs w:val="18"/>
          </w:rPr>
          <w:delText>Statistics for experimenters: design, innovation, and discovery</w:delText>
        </w:r>
        <w:r w:rsidRPr="002376CA" w:rsidDel="00E70A57">
          <w:rPr>
            <w:rFonts w:ascii="Palatino Linotype" w:hAnsi="Palatino Linotype"/>
            <w:sz w:val="18"/>
            <w:szCs w:val="18"/>
          </w:rPr>
          <w:delText>; Wiley series in probability and statistics; 1st ed.; John Wiley &amp; Sons, Inc.: Hoboken, N.J, 1978;</w:delText>
        </w:r>
      </w:del>
    </w:p>
    <w:p w14:paraId="34FBF05F" w14:textId="0B4DAF25" w:rsidR="00D03E1E" w:rsidRPr="002376CA" w:rsidDel="00E70A57" w:rsidRDefault="00D03E1E" w:rsidP="00FE08AA">
      <w:pPr>
        <w:pStyle w:val="Bibliography"/>
        <w:adjustRightInd w:val="0"/>
        <w:snapToGrid w:val="0"/>
        <w:spacing w:line="240" w:lineRule="auto"/>
        <w:ind w:left="420" w:hanging="420"/>
        <w:rPr>
          <w:del w:id="996" w:author="Linn Persson" w:date="2017-10-31T15:37:00Z"/>
          <w:rFonts w:ascii="Palatino Linotype" w:hAnsi="Palatino Linotype"/>
          <w:sz w:val="18"/>
          <w:szCs w:val="18"/>
        </w:rPr>
      </w:pPr>
      <w:del w:id="997" w:author="Linn Persson" w:date="2017-10-31T15:37:00Z">
        <w:r w:rsidRPr="002376CA" w:rsidDel="00E70A57">
          <w:rPr>
            <w:rFonts w:ascii="Palatino Linotype" w:hAnsi="Palatino Linotype"/>
            <w:sz w:val="18"/>
            <w:szCs w:val="18"/>
          </w:rPr>
          <w:delText xml:space="preserve">35. </w:delText>
        </w:r>
        <w:r w:rsidRPr="002376CA" w:rsidDel="00E70A57">
          <w:rPr>
            <w:rFonts w:ascii="Palatino Linotype" w:hAnsi="Palatino Linotype"/>
            <w:sz w:val="18"/>
            <w:szCs w:val="18"/>
          </w:rPr>
          <w:tab/>
          <w:delText xml:space="preserve">Finnemore, M.; Sikkink, K. International Norm Dynamics and Political Change. </w:delText>
        </w:r>
        <w:r w:rsidRPr="002376CA" w:rsidDel="00E70A57">
          <w:rPr>
            <w:rFonts w:ascii="Palatino Linotype" w:hAnsi="Palatino Linotype"/>
            <w:i/>
            <w:iCs/>
            <w:sz w:val="18"/>
            <w:szCs w:val="18"/>
          </w:rPr>
          <w:delText>Int. Organ.</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1998</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52</w:delText>
        </w:r>
        <w:r w:rsidRPr="002376CA" w:rsidDel="00E70A57">
          <w:rPr>
            <w:rFonts w:ascii="Palatino Linotype" w:hAnsi="Palatino Linotype"/>
            <w:sz w:val="18"/>
            <w:szCs w:val="18"/>
          </w:rPr>
          <w:delText>, 887–917, doi:10.1162/002081898550789.</w:delText>
        </w:r>
      </w:del>
    </w:p>
    <w:p w14:paraId="40413ABD" w14:textId="7461A241" w:rsidR="00D03E1E" w:rsidRPr="002376CA" w:rsidDel="00E70A57" w:rsidRDefault="00D03E1E" w:rsidP="00FE08AA">
      <w:pPr>
        <w:pStyle w:val="Bibliography"/>
        <w:adjustRightInd w:val="0"/>
        <w:snapToGrid w:val="0"/>
        <w:spacing w:line="240" w:lineRule="auto"/>
        <w:ind w:left="420" w:hanging="420"/>
        <w:rPr>
          <w:del w:id="998" w:author="Linn Persson" w:date="2017-10-31T15:37:00Z"/>
          <w:rFonts w:ascii="Palatino Linotype" w:hAnsi="Palatino Linotype"/>
          <w:sz w:val="18"/>
          <w:szCs w:val="18"/>
        </w:rPr>
      </w:pPr>
      <w:del w:id="999" w:author="Linn Persson" w:date="2017-10-31T15:37:00Z">
        <w:r w:rsidRPr="002376CA" w:rsidDel="00E70A57">
          <w:rPr>
            <w:rFonts w:ascii="Palatino Linotype" w:hAnsi="Palatino Linotype"/>
            <w:sz w:val="18"/>
            <w:szCs w:val="18"/>
          </w:rPr>
          <w:delText xml:space="preserve">36. </w:delText>
        </w:r>
        <w:r w:rsidRPr="002376CA" w:rsidDel="00E70A57">
          <w:rPr>
            <w:rFonts w:ascii="Palatino Linotype" w:hAnsi="Palatino Linotype"/>
            <w:sz w:val="18"/>
            <w:szCs w:val="18"/>
          </w:rPr>
          <w:tab/>
          <w:delText xml:space="preserve">Raustiala, K. Compliance and effectiveness in international regulatory cooperation. </w:delText>
        </w:r>
        <w:r w:rsidRPr="002376CA" w:rsidDel="00E70A57">
          <w:rPr>
            <w:rFonts w:ascii="Palatino Linotype" w:hAnsi="Palatino Linotype"/>
            <w:i/>
            <w:iCs/>
            <w:sz w:val="18"/>
            <w:szCs w:val="18"/>
          </w:rPr>
          <w:delText>Case W Res Intl L</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2000</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32</w:delText>
        </w:r>
        <w:r w:rsidRPr="002376CA" w:rsidDel="00E70A57">
          <w:rPr>
            <w:rFonts w:ascii="Palatino Linotype" w:hAnsi="Palatino Linotype"/>
            <w:sz w:val="18"/>
            <w:szCs w:val="18"/>
          </w:rPr>
          <w:delText>, 387–440.</w:delText>
        </w:r>
      </w:del>
    </w:p>
    <w:p w14:paraId="2177306A" w14:textId="72E8C213" w:rsidR="00D03E1E" w:rsidRPr="002376CA" w:rsidDel="00E70A57" w:rsidRDefault="00D03E1E" w:rsidP="00FE08AA">
      <w:pPr>
        <w:pStyle w:val="Bibliography"/>
        <w:adjustRightInd w:val="0"/>
        <w:snapToGrid w:val="0"/>
        <w:spacing w:line="240" w:lineRule="auto"/>
        <w:ind w:left="420" w:hanging="420"/>
        <w:rPr>
          <w:del w:id="1000" w:author="Linn Persson" w:date="2017-10-31T15:37:00Z"/>
          <w:rFonts w:ascii="Palatino Linotype" w:hAnsi="Palatino Linotype"/>
          <w:sz w:val="18"/>
          <w:szCs w:val="18"/>
        </w:rPr>
      </w:pPr>
      <w:del w:id="1001" w:author="Linn Persson" w:date="2017-10-31T15:37:00Z">
        <w:r w:rsidRPr="002376CA" w:rsidDel="00E70A57">
          <w:rPr>
            <w:rFonts w:ascii="Palatino Linotype" w:hAnsi="Palatino Linotype"/>
            <w:sz w:val="18"/>
            <w:szCs w:val="18"/>
          </w:rPr>
          <w:delText xml:space="preserve">37. </w:delText>
        </w:r>
        <w:r w:rsidRPr="002376CA" w:rsidDel="00E70A57">
          <w:rPr>
            <w:rFonts w:ascii="Palatino Linotype" w:hAnsi="Palatino Linotype"/>
            <w:sz w:val="18"/>
            <w:szCs w:val="18"/>
          </w:rPr>
          <w:tab/>
          <w:delText xml:space="preserve">Karlsson-Vinkhuyzen, S. I.; Vihma, A. Comparing the legitimacy and effectiveness of global hard and soft law: An analytical framework. </w:delText>
        </w:r>
        <w:r w:rsidRPr="002376CA" w:rsidDel="00E70A57">
          <w:rPr>
            <w:rFonts w:ascii="Palatino Linotype" w:hAnsi="Palatino Linotype"/>
            <w:i/>
            <w:iCs/>
            <w:sz w:val="18"/>
            <w:szCs w:val="18"/>
          </w:rPr>
          <w:delText>Regul. Gov.</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2009</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3</w:delText>
        </w:r>
        <w:r w:rsidRPr="002376CA" w:rsidDel="00E70A57">
          <w:rPr>
            <w:rFonts w:ascii="Palatino Linotype" w:hAnsi="Palatino Linotype"/>
            <w:sz w:val="18"/>
            <w:szCs w:val="18"/>
          </w:rPr>
          <w:delText>, 400–420, doi:10.1111/j.1748-5991.2009.01062.x.</w:delText>
        </w:r>
      </w:del>
    </w:p>
    <w:p w14:paraId="74891E7B" w14:textId="14F2D9EF" w:rsidR="00D03E1E" w:rsidRPr="002376CA" w:rsidDel="00E70A57" w:rsidRDefault="00D03E1E" w:rsidP="00FE08AA">
      <w:pPr>
        <w:pStyle w:val="Bibliography"/>
        <w:adjustRightInd w:val="0"/>
        <w:snapToGrid w:val="0"/>
        <w:spacing w:line="240" w:lineRule="auto"/>
        <w:ind w:left="420" w:hanging="420"/>
        <w:rPr>
          <w:del w:id="1002" w:author="Linn Persson" w:date="2017-10-31T15:37:00Z"/>
          <w:rFonts w:ascii="Palatino Linotype" w:hAnsi="Palatino Linotype"/>
          <w:sz w:val="18"/>
          <w:szCs w:val="18"/>
        </w:rPr>
      </w:pPr>
      <w:del w:id="1003" w:author="Linn Persson" w:date="2017-10-31T15:37:00Z">
        <w:r w:rsidRPr="002376CA" w:rsidDel="00E70A57">
          <w:rPr>
            <w:rFonts w:ascii="Palatino Linotype" w:hAnsi="Palatino Linotype"/>
            <w:sz w:val="18"/>
            <w:szCs w:val="18"/>
          </w:rPr>
          <w:delText xml:space="preserve">38. </w:delText>
        </w:r>
        <w:r w:rsidRPr="002376CA" w:rsidDel="00E70A57">
          <w:rPr>
            <w:rFonts w:ascii="Palatino Linotype" w:hAnsi="Palatino Linotype"/>
            <w:sz w:val="18"/>
            <w:szCs w:val="18"/>
          </w:rPr>
          <w:tab/>
          <w:delText xml:space="preserve">Vihma, A.; Mulugetta, Y.; Karlsson-Vinkhuyzen, S. Negotiating solidarity? The G77 through the prism of climate change negotiations. </w:delText>
        </w:r>
        <w:r w:rsidRPr="002376CA" w:rsidDel="00E70A57">
          <w:rPr>
            <w:rFonts w:ascii="Palatino Linotype" w:hAnsi="Palatino Linotype"/>
            <w:i/>
            <w:iCs/>
            <w:sz w:val="18"/>
            <w:szCs w:val="18"/>
          </w:rPr>
          <w:delText>Glob. Change Peace Secur.</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2011</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23</w:delText>
        </w:r>
        <w:r w:rsidRPr="002376CA" w:rsidDel="00E70A57">
          <w:rPr>
            <w:rFonts w:ascii="Palatino Linotype" w:hAnsi="Palatino Linotype"/>
            <w:sz w:val="18"/>
            <w:szCs w:val="18"/>
          </w:rPr>
          <w:delText>, 315–334, doi:10.1080/14781158.2011.601853.</w:delText>
        </w:r>
      </w:del>
    </w:p>
    <w:p w14:paraId="4B635BEE" w14:textId="145AD2E7" w:rsidR="00D03E1E" w:rsidRPr="002376CA" w:rsidDel="00E70A57" w:rsidRDefault="00D03E1E" w:rsidP="00FE08AA">
      <w:pPr>
        <w:pStyle w:val="Bibliography"/>
        <w:adjustRightInd w:val="0"/>
        <w:snapToGrid w:val="0"/>
        <w:spacing w:line="240" w:lineRule="auto"/>
        <w:ind w:left="420" w:hanging="420"/>
        <w:rPr>
          <w:del w:id="1004" w:author="Linn Persson" w:date="2017-10-31T15:37:00Z"/>
          <w:rFonts w:ascii="Palatino Linotype" w:hAnsi="Palatino Linotype"/>
          <w:sz w:val="18"/>
          <w:szCs w:val="18"/>
        </w:rPr>
      </w:pPr>
      <w:del w:id="1005" w:author="Linn Persson" w:date="2017-10-31T15:37:00Z">
        <w:r w:rsidRPr="002376CA" w:rsidDel="00E70A57">
          <w:rPr>
            <w:rFonts w:ascii="Palatino Linotype" w:hAnsi="Palatino Linotype"/>
            <w:sz w:val="18"/>
            <w:szCs w:val="18"/>
          </w:rPr>
          <w:delText xml:space="preserve">39. </w:delText>
        </w:r>
        <w:r w:rsidRPr="002376CA" w:rsidDel="00E70A57">
          <w:rPr>
            <w:rFonts w:ascii="Palatino Linotype" w:hAnsi="Palatino Linotype"/>
            <w:sz w:val="18"/>
            <w:szCs w:val="18"/>
          </w:rPr>
          <w:tab/>
          <w:delText xml:space="preserve">Boyle, A. E.; Chinkin, C. M. </w:delText>
        </w:r>
        <w:r w:rsidRPr="002376CA" w:rsidDel="00E70A57">
          <w:rPr>
            <w:rFonts w:ascii="Palatino Linotype" w:hAnsi="Palatino Linotype"/>
            <w:i/>
            <w:iCs/>
            <w:sz w:val="18"/>
            <w:szCs w:val="18"/>
          </w:rPr>
          <w:delText>The making of international law</w:delText>
        </w:r>
        <w:r w:rsidRPr="002376CA" w:rsidDel="00E70A57">
          <w:rPr>
            <w:rFonts w:ascii="Palatino Linotype" w:hAnsi="Palatino Linotype"/>
            <w:sz w:val="18"/>
            <w:szCs w:val="18"/>
          </w:rPr>
          <w:delText>; Foundations of public international law; Oxford University Press: Oxford</w:delText>
        </w:r>
        <w:r w:rsidRPr="002376CA" w:rsidDel="00E70A57">
          <w:rPr>
            <w:sz w:val="18"/>
            <w:szCs w:val="18"/>
          </w:rPr>
          <w:delText> </w:delText>
        </w:r>
        <w:r w:rsidRPr="002376CA" w:rsidDel="00E70A57">
          <w:rPr>
            <w:rFonts w:ascii="Palatino Linotype" w:hAnsi="Palatino Linotype"/>
            <w:sz w:val="18"/>
            <w:szCs w:val="18"/>
          </w:rPr>
          <w:delText>; New York, 2007; ISBN 978-0-19-924819-3.</w:delText>
        </w:r>
      </w:del>
    </w:p>
    <w:p w14:paraId="3DCA8E0E" w14:textId="55D8A0B3" w:rsidR="00D03E1E" w:rsidRPr="002376CA" w:rsidDel="00E70A57" w:rsidRDefault="00D03E1E" w:rsidP="00FE08AA">
      <w:pPr>
        <w:pStyle w:val="Bibliography"/>
        <w:adjustRightInd w:val="0"/>
        <w:snapToGrid w:val="0"/>
        <w:spacing w:line="240" w:lineRule="auto"/>
        <w:ind w:left="420" w:hanging="420"/>
        <w:rPr>
          <w:del w:id="1006" w:author="Linn Persson" w:date="2017-10-31T15:37:00Z"/>
          <w:rFonts w:ascii="Palatino Linotype" w:hAnsi="Palatino Linotype"/>
          <w:sz w:val="18"/>
          <w:szCs w:val="18"/>
        </w:rPr>
      </w:pPr>
      <w:del w:id="1007" w:author="Linn Persson" w:date="2017-10-31T15:37:00Z">
        <w:r w:rsidRPr="002376CA" w:rsidDel="00E70A57">
          <w:rPr>
            <w:rFonts w:ascii="Palatino Linotype" w:hAnsi="Palatino Linotype"/>
            <w:sz w:val="18"/>
            <w:szCs w:val="18"/>
          </w:rPr>
          <w:delText xml:space="preserve">40. </w:delText>
        </w:r>
        <w:r w:rsidRPr="002376CA" w:rsidDel="00E70A57">
          <w:rPr>
            <w:rFonts w:ascii="Palatino Linotype" w:hAnsi="Palatino Linotype"/>
            <w:sz w:val="18"/>
            <w:szCs w:val="18"/>
          </w:rPr>
          <w:tab/>
          <w:delText xml:space="preserve">Kirton, J.; Trebilcock, M. Introduction: Hard Choices and Soft Law in Sustainable Global Governance. In </w:delText>
        </w:r>
        <w:r w:rsidRPr="002376CA" w:rsidDel="00E70A57">
          <w:rPr>
            <w:rFonts w:ascii="Palatino Linotype" w:hAnsi="Palatino Linotype"/>
            <w:i/>
            <w:iCs/>
            <w:sz w:val="18"/>
            <w:szCs w:val="18"/>
          </w:rPr>
          <w:delText>Hard Choices, Soft Law: Voluntary Standards in Global Trade, Environment and Social Governance</w:delText>
        </w:r>
        <w:r w:rsidRPr="002376CA" w:rsidDel="00E70A57">
          <w:rPr>
            <w:rFonts w:ascii="Palatino Linotype" w:hAnsi="Palatino Linotype"/>
            <w:sz w:val="18"/>
            <w:szCs w:val="18"/>
          </w:rPr>
          <w:delText>; Bodmin: Cornwall, Ashgate, 2004.</w:delText>
        </w:r>
      </w:del>
    </w:p>
    <w:p w14:paraId="1EB88BB3" w14:textId="4972F90F" w:rsidR="00D03E1E" w:rsidRPr="002376CA" w:rsidDel="00E70A57" w:rsidRDefault="00D03E1E" w:rsidP="00FE08AA">
      <w:pPr>
        <w:pStyle w:val="Bibliography"/>
        <w:adjustRightInd w:val="0"/>
        <w:snapToGrid w:val="0"/>
        <w:spacing w:line="240" w:lineRule="auto"/>
        <w:ind w:left="420" w:hanging="420"/>
        <w:rPr>
          <w:del w:id="1008" w:author="Linn Persson" w:date="2017-10-31T15:37:00Z"/>
          <w:rFonts w:ascii="Palatino Linotype" w:hAnsi="Palatino Linotype"/>
          <w:sz w:val="18"/>
          <w:szCs w:val="18"/>
        </w:rPr>
      </w:pPr>
      <w:del w:id="1009" w:author="Linn Persson" w:date="2017-10-31T15:37:00Z">
        <w:r w:rsidRPr="002376CA" w:rsidDel="00E70A57">
          <w:rPr>
            <w:rFonts w:ascii="Palatino Linotype" w:hAnsi="Palatino Linotype"/>
            <w:sz w:val="18"/>
            <w:szCs w:val="18"/>
          </w:rPr>
          <w:delText xml:space="preserve">41. </w:delText>
        </w:r>
        <w:r w:rsidRPr="002376CA" w:rsidDel="00E70A57">
          <w:rPr>
            <w:rFonts w:ascii="Palatino Linotype" w:hAnsi="Palatino Linotype"/>
            <w:sz w:val="18"/>
            <w:szCs w:val="18"/>
          </w:rPr>
          <w:tab/>
          <w:delText xml:space="preserve">Guzman, A. T. A Compliance-Based Theory of International Law. </w:delText>
        </w:r>
        <w:r w:rsidRPr="002376CA" w:rsidDel="00E70A57">
          <w:rPr>
            <w:rFonts w:ascii="Palatino Linotype" w:hAnsi="Palatino Linotype"/>
            <w:i/>
            <w:iCs/>
            <w:sz w:val="18"/>
            <w:szCs w:val="18"/>
          </w:rPr>
          <w:delText>Cal R</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2002</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90</w:delText>
        </w:r>
        <w:r w:rsidRPr="002376CA" w:rsidDel="00E70A57">
          <w:rPr>
            <w:rFonts w:ascii="Palatino Linotype" w:hAnsi="Palatino Linotype"/>
            <w:sz w:val="18"/>
            <w:szCs w:val="18"/>
          </w:rPr>
          <w:delText>, doi:10.15779/Z388728.</w:delText>
        </w:r>
      </w:del>
    </w:p>
    <w:p w14:paraId="28D418FC" w14:textId="30733DBB" w:rsidR="00D03E1E" w:rsidRPr="002376CA" w:rsidDel="00E70A57" w:rsidRDefault="00D03E1E" w:rsidP="00FE08AA">
      <w:pPr>
        <w:pStyle w:val="Bibliography"/>
        <w:adjustRightInd w:val="0"/>
        <w:snapToGrid w:val="0"/>
        <w:spacing w:line="240" w:lineRule="auto"/>
        <w:ind w:left="420" w:hanging="420"/>
        <w:rPr>
          <w:del w:id="1010" w:author="Linn Persson" w:date="2017-10-31T15:37:00Z"/>
          <w:rFonts w:ascii="Palatino Linotype" w:hAnsi="Palatino Linotype"/>
          <w:sz w:val="18"/>
          <w:szCs w:val="18"/>
        </w:rPr>
      </w:pPr>
      <w:del w:id="1011" w:author="Linn Persson" w:date="2017-10-31T15:37:00Z">
        <w:r w:rsidRPr="002376CA" w:rsidDel="00E70A57">
          <w:rPr>
            <w:rFonts w:ascii="Palatino Linotype" w:hAnsi="Palatino Linotype"/>
            <w:sz w:val="18"/>
            <w:szCs w:val="18"/>
          </w:rPr>
          <w:delText xml:space="preserve">42. </w:delText>
        </w:r>
        <w:r w:rsidRPr="002376CA" w:rsidDel="00E70A57">
          <w:rPr>
            <w:rFonts w:ascii="Palatino Linotype" w:hAnsi="Palatino Linotype"/>
            <w:sz w:val="18"/>
            <w:szCs w:val="18"/>
          </w:rPr>
          <w:tab/>
          <w:delText xml:space="preserve">Wijkström, E.; McDaniels, D. Improving Regulatory Governance: International Standards and the WTO TBT Agreement. </w:delText>
        </w:r>
        <w:r w:rsidRPr="002376CA" w:rsidDel="00E70A57">
          <w:rPr>
            <w:rFonts w:ascii="Palatino Linotype" w:hAnsi="Palatino Linotype"/>
            <w:i/>
            <w:iCs/>
            <w:sz w:val="18"/>
            <w:szCs w:val="18"/>
          </w:rPr>
          <w:delText>J. World Trade</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2013</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47</w:delText>
        </w:r>
        <w:r w:rsidRPr="002376CA" w:rsidDel="00E70A57">
          <w:rPr>
            <w:rFonts w:ascii="Palatino Linotype" w:hAnsi="Palatino Linotype"/>
            <w:sz w:val="18"/>
            <w:szCs w:val="18"/>
          </w:rPr>
          <w:delText>, 1013–1046.</w:delText>
        </w:r>
      </w:del>
    </w:p>
    <w:p w14:paraId="6BCF55E8" w14:textId="2A48751F" w:rsidR="00D03E1E" w:rsidRPr="002376CA" w:rsidDel="00E70A57" w:rsidRDefault="00D03E1E" w:rsidP="00FE08AA">
      <w:pPr>
        <w:pStyle w:val="Bibliography"/>
        <w:adjustRightInd w:val="0"/>
        <w:snapToGrid w:val="0"/>
        <w:spacing w:line="240" w:lineRule="auto"/>
        <w:ind w:left="420" w:hanging="420"/>
        <w:rPr>
          <w:del w:id="1012" w:author="Linn Persson" w:date="2017-10-31T15:37:00Z"/>
          <w:rFonts w:ascii="Palatino Linotype" w:hAnsi="Palatino Linotype"/>
          <w:sz w:val="18"/>
          <w:szCs w:val="18"/>
        </w:rPr>
      </w:pPr>
      <w:del w:id="1013" w:author="Linn Persson" w:date="2017-10-31T15:37:00Z">
        <w:r w:rsidRPr="002376CA" w:rsidDel="00E70A57">
          <w:rPr>
            <w:rFonts w:ascii="Palatino Linotype" w:hAnsi="Palatino Linotype"/>
            <w:sz w:val="18"/>
            <w:szCs w:val="18"/>
          </w:rPr>
          <w:delText xml:space="preserve">43. </w:delText>
        </w:r>
        <w:r w:rsidRPr="002376CA" w:rsidDel="00E70A57">
          <w:rPr>
            <w:rFonts w:ascii="Palatino Linotype" w:hAnsi="Palatino Linotype"/>
            <w:sz w:val="18"/>
            <w:szCs w:val="18"/>
          </w:rPr>
          <w:tab/>
          <w:delText>UNCTAD United Nations Conference on Trade and Development (UNCTAD), UNCTADSTAT, indicator of trade openness, as percentage of GDP, for year 2013 (BPM%). http://unctadstat.unctad.org/wds/TableViewer/tableView.aspx (accessed 28 April 2017). 2017.</w:delText>
        </w:r>
      </w:del>
    </w:p>
    <w:p w14:paraId="0C1FA7BC" w14:textId="4F0EC664" w:rsidR="00D03E1E" w:rsidRPr="002376CA" w:rsidDel="00E70A57" w:rsidRDefault="00D03E1E" w:rsidP="00FE08AA">
      <w:pPr>
        <w:pStyle w:val="Bibliography"/>
        <w:adjustRightInd w:val="0"/>
        <w:snapToGrid w:val="0"/>
        <w:spacing w:line="240" w:lineRule="auto"/>
        <w:ind w:left="420" w:hanging="420"/>
        <w:rPr>
          <w:del w:id="1014" w:author="Linn Persson" w:date="2017-10-31T15:37:00Z"/>
          <w:rFonts w:ascii="Palatino Linotype" w:hAnsi="Palatino Linotype"/>
          <w:sz w:val="18"/>
          <w:szCs w:val="18"/>
        </w:rPr>
      </w:pPr>
      <w:del w:id="1015" w:author="Linn Persson" w:date="2017-10-31T15:37:00Z">
        <w:r w:rsidRPr="002376CA" w:rsidDel="00E70A57">
          <w:rPr>
            <w:rFonts w:ascii="Palatino Linotype" w:hAnsi="Palatino Linotype"/>
            <w:sz w:val="18"/>
            <w:szCs w:val="18"/>
          </w:rPr>
          <w:delText xml:space="preserve">44. </w:delText>
        </w:r>
        <w:r w:rsidRPr="002376CA" w:rsidDel="00E70A57">
          <w:rPr>
            <w:rFonts w:ascii="Palatino Linotype" w:hAnsi="Palatino Linotype"/>
            <w:sz w:val="18"/>
            <w:szCs w:val="18"/>
          </w:rPr>
          <w:tab/>
          <w:delText xml:space="preserve">Standing, G. The International Labour Organization. </w:delText>
        </w:r>
        <w:r w:rsidRPr="002376CA" w:rsidDel="00E70A57">
          <w:rPr>
            <w:rFonts w:ascii="Palatino Linotype" w:hAnsi="Palatino Linotype"/>
            <w:i/>
            <w:iCs/>
            <w:sz w:val="18"/>
            <w:szCs w:val="18"/>
          </w:rPr>
          <w:delText>New Polit. Econ.</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2010</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15</w:delText>
        </w:r>
        <w:r w:rsidRPr="002376CA" w:rsidDel="00E70A57">
          <w:rPr>
            <w:rFonts w:ascii="Palatino Linotype" w:hAnsi="Palatino Linotype"/>
            <w:sz w:val="18"/>
            <w:szCs w:val="18"/>
          </w:rPr>
          <w:delText>, 307–318, doi:10.1080/13563460903290961.</w:delText>
        </w:r>
      </w:del>
    </w:p>
    <w:p w14:paraId="357293EA" w14:textId="0B56FDAD" w:rsidR="00D03E1E" w:rsidRPr="002376CA" w:rsidDel="00E70A57" w:rsidRDefault="00D03E1E" w:rsidP="00FE08AA">
      <w:pPr>
        <w:pStyle w:val="Bibliography"/>
        <w:adjustRightInd w:val="0"/>
        <w:snapToGrid w:val="0"/>
        <w:spacing w:line="240" w:lineRule="auto"/>
        <w:ind w:left="420" w:hanging="420"/>
        <w:rPr>
          <w:del w:id="1016" w:author="Linn Persson" w:date="2017-10-31T15:37:00Z"/>
          <w:rFonts w:ascii="Palatino Linotype" w:hAnsi="Palatino Linotype"/>
          <w:sz w:val="18"/>
          <w:szCs w:val="18"/>
        </w:rPr>
      </w:pPr>
      <w:del w:id="1017" w:author="Linn Persson" w:date="2017-10-31T15:37:00Z">
        <w:r w:rsidRPr="002376CA" w:rsidDel="00E70A57">
          <w:rPr>
            <w:rFonts w:ascii="Palatino Linotype" w:hAnsi="Palatino Linotype"/>
            <w:sz w:val="18"/>
            <w:szCs w:val="18"/>
          </w:rPr>
          <w:delText xml:space="preserve">45. </w:delText>
        </w:r>
        <w:r w:rsidRPr="002376CA" w:rsidDel="00E70A57">
          <w:rPr>
            <w:rFonts w:ascii="Palatino Linotype" w:hAnsi="Palatino Linotype"/>
            <w:sz w:val="18"/>
            <w:szCs w:val="18"/>
          </w:rPr>
          <w:tab/>
          <w:delText xml:space="preserve">Dreher, A. Does globalization affect growth? Evidence from a new index of globalization. </w:delText>
        </w:r>
        <w:r w:rsidRPr="002376CA" w:rsidDel="00E70A57">
          <w:rPr>
            <w:rFonts w:ascii="Palatino Linotype" w:hAnsi="Palatino Linotype"/>
            <w:i/>
            <w:iCs/>
            <w:sz w:val="18"/>
            <w:szCs w:val="18"/>
          </w:rPr>
          <w:delText>Appl. Econ.</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2006</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38</w:delText>
        </w:r>
        <w:r w:rsidRPr="002376CA" w:rsidDel="00E70A57">
          <w:rPr>
            <w:rFonts w:ascii="Palatino Linotype" w:hAnsi="Palatino Linotype"/>
            <w:sz w:val="18"/>
            <w:szCs w:val="18"/>
          </w:rPr>
          <w:delText>, 1091–1110, doi:10.1080/00036840500392078.</w:delText>
        </w:r>
      </w:del>
    </w:p>
    <w:p w14:paraId="07A14FD4" w14:textId="5859284E" w:rsidR="00D03E1E" w:rsidRPr="002376CA" w:rsidDel="00E70A57" w:rsidRDefault="00D03E1E" w:rsidP="00FE08AA">
      <w:pPr>
        <w:pStyle w:val="Bibliography"/>
        <w:adjustRightInd w:val="0"/>
        <w:snapToGrid w:val="0"/>
        <w:spacing w:line="240" w:lineRule="auto"/>
        <w:ind w:left="420" w:hanging="420"/>
        <w:rPr>
          <w:del w:id="1018" w:author="Linn Persson" w:date="2017-10-31T15:37:00Z"/>
          <w:rFonts w:ascii="Palatino Linotype" w:hAnsi="Palatino Linotype"/>
          <w:sz w:val="18"/>
          <w:szCs w:val="18"/>
        </w:rPr>
      </w:pPr>
      <w:del w:id="1019" w:author="Linn Persson" w:date="2017-10-31T15:37:00Z">
        <w:r w:rsidRPr="002376CA" w:rsidDel="00E70A57">
          <w:rPr>
            <w:rFonts w:ascii="Palatino Linotype" w:hAnsi="Palatino Linotype"/>
            <w:sz w:val="18"/>
            <w:szCs w:val="18"/>
          </w:rPr>
          <w:delText xml:space="preserve">46. </w:delText>
        </w:r>
        <w:r w:rsidRPr="002376CA" w:rsidDel="00E70A57">
          <w:rPr>
            <w:rFonts w:ascii="Palatino Linotype" w:hAnsi="Palatino Linotype"/>
            <w:sz w:val="18"/>
            <w:szCs w:val="18"/>
          </w:rPr>
          <w:tab/>
          <w:delText xml:space="preserve">Dreher, A.; Gaston, N.; Martens, P. </w:delText>
        </w:r>
        <w:r w:rsidRPr="002376CA" w:rsidDel="00E70A57">
          <w:rPr>
            <w:rFonts w:ascii="Palatino Linotype" w:hAnsi="Palatino Linotype"/>
            <w:i/>
            <w:iCs/>
            <w:sz w:val="18"/>
            <w:szCs w:val="18"/>
          </w:rPr>
          <w:delText>Measuring globalisation: gauging its consequences</w:delText>
        </w:r>
        <w:r w:rsidRPr="002376CA" w:rsidDel="00E70A57">
          <w:rPr>
            <w:rFonts w:ascii="Palatino Linotype" w:hAnsi="Palatino Linotype"/>
            <w:sz w:val="18"/>
            <w:szCs w:val="18"/>
          </w:rPr>
          <w:delText>; Paperback repr.; Springer: New York, NY, 2008; ISBN 978-0-387-74069-0.</w:delText>
        </w:r>
      </w:del>
    </w:p>
    <w:p w14:paraId="528026FF" w14:textId="1F4FE20A" w:rsidR="00D03E1E" w:rsidRPr="002376CA" w:rsidDel="00E70A57" w:rsidRDefault="00D03E1E" w:rsidP="00FE08AA">
      <w:pPr>
        <w:pStyle w:val="Bibliography"/>
        <w:adjustRightInd w:val="0"/>
        <w:snapToGrid w:val="0"/>
        <w:spacing w:line="240" w:lineRule="auto"/>
        <w:ind w:left="420" w:hanging="420"/>
        <w:rPr>
          <w:del w:id="1020" w:author="Linn Persson" w:date="2017-10-31T15:37:00Z"/>
          <w:rFonts w:ascii="Palatino Linotype" w:hAnsi="Palatino Linotype"/>
          <w:sz w:val="18"/>
          <w:szCs w:val="18"/>
        </w:rPr>
      </w:pPr>
      <w:del w:id="1021" w:author="Linn Persson" w:date="2017-10-31T15:37:00Z">
        <w:r w:rsidRPr="002376CA" w:rsidDel="00E70A57">
          <w:rPr>
            <w:rFonts w:ascii="Palatino Linotype" w:hAnsi="Palatino Linotype"/>
            <w:sz w:val="18"/>
            <w:szCs w:val="18"/>
          </w:rPr>
          <w:delText xml:space="preserve">47. </w:delText>
        </w:r>
        <w:r w:rsidRPr="002376CA" w:rsidDel="00E70A57">
          <w:rPr>
            <w:rFonts w:ascii="Palatino Linotype" w:hAnsi="Palatino Linotype"/>
            <w:sz w:val="18"/>
            <w:szCs w:val="18"/>
          </w:rPr>
          <w:tab/>
          <w:delText>Kaufmann, D.; Kraay, A.; Mastruzzi, M. Policy research working paper 5430, the Worldwide Governance Indicators, Methodology and Analytical issues. The World Bank, Development Research Group, Macroeconomics and Growth Team, September 2010. 2010.</w:delText>
        </w:r>
      </w:del>
    </w:p>
    <w:p w14:paraId="1964DA35" w14:textId="569F65FC" w:rsidR="00D03E1E" w:rsidRPr="002376CA" w:rsidDel="00E70A57" w:rsidRDefault="00D03E1E" w:rsidP="00FE08AA">
      <w:pPr>
        <w:pStyle w:val="Bibliography"/>
        <w:adjustRightInd w:val="0"/>
        <w:snapToGrid w:val="0"/>
        <w:spacing w:line="240" w:lineRule="auto"/>
        <w:ind w:left="420" w:hanging="420"/>
        <w:rPr>
          <w:del w:id="1022" w:author="Linn Persson" w:date="2017-10-31T15:37:00Z"/>
          <w:rFonts w:ascii="Palatino Linotype" w:hAnsi="Palatino Linotype"/>
          <w:sz w:val="18"/>
          <w:szCs w:val="18"/>
        </w:rPr>
      </w:pPr>
      <w:del w:id="1023" w:author="Linn Persson" w:date="2017-10-31T15:37:00Z">
        <w:r w:rsidRPr="002376CA" w:rsidDel="00E70A57">
          <w:rPr>
            <w:rFonts w:ascii="Palatino Linotype" w:hAnsi="Palatino Linotype"/>
            <w:sz w:val="18"/>
            <w:szCs w:val="18"/>
          </w:rPr>
          <w:delText xml:space="preserve">48. </w:delText>
        </w:r>
        <w:r w:rsidRPr="002376CA" w:rsidDel="00E70A57">
          <w:rPr>
            <w:rFonts w:ascii="Palatino Linotype" w:hAnsi="Palatino Linotype"/>
            <w:sz w:val="18"/>
            <w:szCs w:val="18"/>
          </w:rPr>
          <w:tab/>
          <w:delText>SADC SADC GHS policy, draft 3, February 2011. 2011.</w:delText>
        </w:r>
      </w:del>
    </w:p>
    <w:p w14:paraId="4D13E75D" w14:textId="3C1851E8" w:rsidR="00D03E1E" w:rsidRPr="002376CA" w:rsidDel="00E70A57" w:rsidRDefault="00D03E1E" w:rsidP="00FE08AA">
      <w:pPr>
        <w:pStyle w:val="Bibliography"/>
        <w:adjustRightInd w:val="0"/>
        <w:snapToGrid w:val="0"/>
        <w:spacing w:line="240" w:lineRule="auto"/>
        <w:ind w:left="420" w:hanging="420"/>
        <w:rPr>
          <w:del w:id="1024" w:author="Linn Persson" w:date="2017-10-31T15:37:00Z"/>
          <w:rFonts w:ascii="Palatino Linotype" w:hAnsi="Palatino Linotype"/>
          <w:sz w:val="18"/>
          <w:szCs w:val="18"/>
        </w:rPr>
      </w:pPr>
      <w:del w:id="1025" w:author="Linn Persson" w:date="2017-10-31T15:37:00Z">
        <w:r w:rsidRPr="002376CA" w:rsidDel="00E70A57">
          <w:rPr>
            <w:rFonts w:ascii="Palatino Linotype" w:hAnsi="Palatino Linotype"/>
            <w:sz w:val="18"/>
            <w:szCs w:val="18"/>
          </w:rPr>
          <w:delText xml:space="preserve">49. </w:delText>
        </w:r>
        <w:r w:rsidRPr="002376CA" w:rsidDel="00E70A57">
          <w:rPr>
            <w:rFonts w:ascii="Palatino Linotype" w:hAnsi="Palatino Linotype"/>
            <w:sz w:val="18"/>
            <w:szCs w:val="18"/>
          </w:rPr>
          <w:tab/>
          <w:delText>UNITAR Regional workshop on chemical hazard communication and GHS implementation for Arab countries, 30 October - 2 November 2006. FInal report. UNITAR/ILO. 2006.</w:delText>
        </w:r>
      </w:del>
    </w:p>
    <w:p w14:paraId="0F9FB8E6" w14:textId="2093A078" w:rsidR="00D03E1E" w:rsidRPr="002376CA" w:rsidDel="00E70A57" w:rsidRDefault="00D03E1E" w:rsidP="00FE08AA">
      <w:pPr>
        <w:pStyle w:val="Bibliography"/>
        <w:adjustRightInd w:val="0"/>
        <w:snapToGrid w:val="0"/>
        <w:spacing w:line="240" w:lineRule="auto"/>
        <w:ind w:left="420" w:hanging="420"/>
        <w:rPr>
          <w:del w:id="1026" w:author="Linn Persson" w:date="2017-10-31T15:37:00Z"/>
          <w:rFonts w:ascii="Palatino Linotype" w:hAnsi="Palatino Linotype"/>
          <w:sz w:val="18"/>
          <w:szCs w:val="18"/>
        </w:rPr>
      </w:pPr>
      <w:del w:id="1027" w:author="Linn Persson" w:date="2017-10-31T15:37:00Z">
        <w:r w:rsidRPr="002376CA" w:rsidDel="00E70A57">
          <w:rPr>
            <w:rFonts w:ascii="Palatino Linotype" w:hAnsi="Palatino Linotype"/>
            <w:sz w:val="18"/>
            <w:szCs w:val="18"/>
          </w:rPr>
          <w:delText xml:space="preserve">50. </w:delText>
        </w:r>
        <w:r w:rsidRPr="002376CA" w:rsidDel="00E70A57">
          <w:rPr>
            <w:rFonts w:ascii="Palatino Linotype" w:hAnsi="Palatino Linotype"/>
            <w:sz w:val="18"/>
            <w:szCs w:val="18"/>
          </w:rPr>
          <w:tab/>
          <w:delText>ChemicalWatch Chemicals regulation in the Middle East - an overview. Global Business Briefing, May 2009, by Tamar Szepts-Znaider, 3E Company. 2009.</w:delText>
        </w:r>
      </w:del>
    </w:p>
    <w:p w14:paraId="7D85086C" w14:textId="751DACDD" w:rsidR="00D03E1E" w:rsidRPr="002376CA" w:rsidDel="00E70A57" w:rsidRDefault="00D03E1E" w:rsidP="00FE08AA">
      <w:pPr>
        <w:pStyle w:val="Bibliography"/>
        <w:adjustRightInd w:val="0"/>
        <w:snapToGrid w:val="0"/>
        <w:spacing w:line="240" w:lineRule="auto"/>
        <w:ind w:left="420" w:hanging="420"/>
        <w:rPr>
          <w:del w:id="1028" w:author="Linn Persson" w:date="2017-10-31T15:37:00Z"/>
          <w:rFonts w:ascii="Palatino Linotype" w:hAnsi="Palatino Linotype"/>
          <w:sz w:val="18"/>
          <w:szCs w:val="18"/>
        </w:rPr>
      </w:pPr>
      <w:del w:id="1029" w:author="Linn Persson" w:date="2017-10-31T15:37:00Z">
        <w:r w:rsidRPr="002376CA" w:rsidDel="00E70A57">
          <w:rPr>
            <w:rFonts w:ascii="Palatino Linotype" w:hAnsi="Palatino Linotype"/>
            <w:sz w:val="18"/>
            <w:szCs w:val="18"/>
          </w:rPr>
          <w:delText xml:space="preserve">51. </w:delText>
        </w:r>
        <w:r w:rsidRPr="002376CA" w:rsidDel="00E70A57">
          <w:rPr>
            <w:rFonts w:ascii="Palatino Linotype" w:hAnsi="Palatino Linotype"/>
            <w:sz w:val="18"/>
            <w:szCs w:val="18"/>
          </w:rPr>
          <w:tab/>
          <w:delText>WTO WTO accessions. World Trade Organisation (WTO). https://www.wto.org/english/thewto_e/acc_e/acc_e.htm (accessed 16 May 2017) 2017.</w:delText>
        </w:r>
      </w:del>
    </w:p>
    <w:p w14:paraId="73A11244" w14:textId="0E7D8343" w:rsidR="00D03E1E" w:rsidRPr="002376CA" w:rsidDel="00E70A57" w:rsidRDefault="00D03E1E" w:rsidP="00FE08AA">
      <w:pPr>
        <w:pStyle w:val="Bibliography"/>
        <w:adjustRightInd w:val="0"/>
        <w:snapToGrid w:val="0"/>
        <w:spacing w:line="240" w:lineRule="auto"/>
        <w:ind w:left="420" w:hanging="420"/>
        <w:rPr>
          <w:del w:id="1030" w:author="Linn Persson" w:date="2017-10-31T15:37:00Z"/>
          <w:rFonts w:ascii="Palatino Linotype" w:hAnsi="Palatino Linotype"/>
          <w:sz w:val="18"/>
          <w:szCs w:val="18"/>
        </w:rPr>
      </w:pPr>
      <w:del w:id="1031" w:author="Linn Persson" w:date="2017-10-31T15:37:00Z">
        <w:r w:rsidRPr="002376CA" w:rsidDel="00E70A57">
          <w:rPr>
            <w:rFonts w:ascii="Palatino Linotype" w:hAnsi="Palatino Linotype"/>
            <w:sz w:val="18"/>
            <w:szCs w:val="18"/>
          </w:rPr>
          <w:delText xml:space="preserve">52. </w:delText>
        </w:r>
        <w:r w:rsidRPr="002376CA" w:rsidDel="00E70A57">
          <w:rPr>
            <w:rFonts w:ascii="Palatino Linotype" w:hAnsi="Palatino Linotype"/>
            <w:sz w:val="18"/>
            <w:szCs w:val="18"/>
          </w:rPr>
          <w:tab/>
          <w:delText>UNEP The Stockholm Convention on Persistent Organic Pollutants (POPs). Texts and Annexes. Amended in 2009 and 2011. www.pops.int. 2001.</w:delText>
        </w:r>
      </w:del>
    </w:p>
    <w:p w14:paraId="05469E70" w14:textId="40AF4BF3" w:rsidR="00D03E1E" w:rsidRPr="002376CA" w:rsidDel="00E70A57" w:rsidRDefault="00D03E1E" w:rsidP="00FE08AA">
      <w:pPr>
        <w:pStyle w:val="Bibliography"/>
        <w:adjustRightInd w:val="0"/>
        <w:snapToGrid w:val="0"/>
        <w:spacing w:line="240" w:lineRule="auto"/>
        <w:ind w:left="420" w:hanging="420"/>
        <w:rPr>
          <w:del w:id="1032" w:author="Linn Persson" w:date="2017-10-31T15:37:00Z"/>
          <w:rFonts w:ascii="Palatino Linotype" w:hAnsi="Palatino Linotype"/>
          <w:sz w:val="18"/>
          <w:szCs w:val="18"/>
        </w:rPr>
      </w:pPr>
      <w:del w:id="1033" w:author="Linn Persson" w:date="2017-10-31T15:37:00Z">
        <w:r w:rsidRPr="002376CA" w:rsidDel="00E70A57">
          <w:rPr>
            <w:rFonts w:ascii="Palatino Linotype" w:hAnsi="Palatino Linotype"/>
            <w:sz w:val="18"/>
            <w:szCs w:val="18"/>
          </w:rPr>
          <w:lastRenderedPageBreak/>
          <w:delText xml:space="preserve">53. </w:delText>
        </w:r>
        <w:r w:rsidRPr="002376CA" w:rsidDel="00E70A57">
          <w:rPr>
            <w:rFonts w:ascii="Palatino Linotype" w:hAnsi="Palatino Linotype"/>
            <w:sz w:val="18"/>
            <w:szCs w:val="18"/>
          </w:rPr>
          <w:tab/>
          <w:delText xml:space="preserve">UNEP </w:delText>
        </w:r>
        <w:r w:rsidRPr="002376CA" w:rsidDel="00E70A57">
          <w:rPr>
            <w:rFonts w:ascii="Palatino Linotype" w:hAnsi="Palatino Linotype"/>
            <w:i/>
            <w:iCs/>
            <w:sz w:val="18"/>
            <w:szCs w:val="18"/>
          </w:rPr>
          <w:delText>Rotterdam convention on the Prior Informed Consent Procedure for certain hazardous Chemicals and Pesticides in international trade. Text and annexes, revised 2011.</w:delText>
        </w:r>
        <w:r w:rsidRPr="002376CA" w:rsidDel="00E70A57">
          <w:rPr>
            <w:rFonts w:ascii="Palatino Linotype" w:hAnsi="Palatino Linotype"/>
            <w:sz w:val="18"/>
            <w:szCs w:val="18"/>
          </w:rPr>
          <w:delText>; United Nations Environment Programme (UNEP) and the Food and Agricultural Organisation (FAO)., 1998;</w:delText>
        </w:r>
      </w:del>
    </w:p>
    <w:p w14:paraId="0138D92D" w14:textId="74A2AC7B" w:rsidR="00D03E1E" w:rsidRPr="002376CA" w:rsidDel="00E70A57" w:rsidRDefault="00D03E1E" w:rsidP="00FE08AA">
      <w:pPr>
        <w:pStyle w:val="Bibliography"/>
        <w:adjustRightInd w:val="0"/>
        <w:snapToGrid w:val="0"/>
        <w:spacing w:line="240" w:lineRule="auto"/>
        <w:ind w:left="420" w:hanging="420"/>
        <w:rPr>
          <w:del w:id="1034" w:author="Linn Persson" w:date="2017-10-31T15:37:00Z"/>
          <w:rFonts w:ascii="Palatino Linotype" w:hAnsi="Palatino Linotype"/>
          <w:sz w:val="18"/>
          <w:szCs w:val="18"/>
        </w:rPr>
      </w:pPr>
      <w:del w:id="1035" w:author="Linn Persson" w:date="2017-10-31T15:37:00Z">
        <w:r w:rsidRPr="002376CA" w:rsidDel="00E70A57">
          <w:rPr>
            <w:rFonts w:ascii="Palatino Linotype" w:hAnsi="Palatino Linotype"/>
            <w:sz w:val="18"/>
            <w:szCs w:val="18"/>
          </w:rPr>
          <w:delText xml:space="preserve">54. </w:delText>
        </w:r>
        <w:r w:rsidRPr="002376CA" w:rsidDel="00E70A57">
          <w:rPr>
            <w:rFonts w:ascii="Palatino Linotype" w:hAnsi="Palatino Linotype"/>
            <w:sz w:val="18"/>
            <w:szCs w:val="18"/>
          </w:rPr>
          <w:tab/>
          <w:delText>UNEP Basel convention on the control of transboundary movements of hazardous wastes and their disposal. Texts and annexes. http://www.basel.int/Portals/4/Basel%20Convention/docs/text/BaselConventionText-e.pdf 1989.</w:delText>
        </w:r>
      </w:del>
    </w:p>
    <w:p w14:paraId="7CF04672" w14:textId="210A538F" w:rsidR="00D03E1E" w:rsidRPr="002376CA" w:rsidDel="00E70A57" w:rsidRDefault="00D03E1E" w:rsidP="00FE08AA">
      <w:pPr>
        <w:pStyle w:val="Bibliography"/>
        <w:adjustRightInd w:val="0"/>
        <w:snapToGrid w:val="0"/>
        <w:spacing w:line="240" w:lineRule="auto"/>
        <w:ind w:left="420" w:hanging="420"/>
        <w:rPr>
          <w:del w:id="1036" w:author="Linn Persson" w:date="2017-10-31T15:37:00Z"/>
          <w:rFonts w:ascii="Palatino Linotype" w:hAnsi="Palatino Linotype"/>
          <w:sz w:val="18"/>
          <w:szCs w:val="18"/>
        </w:rPr>
      </w:pPr>
      <w:del w:id="1037" w:author="Linn Persson" w:date="2017-10-31T15:37:00Z">
        <w:r w:rsidRPr="002376CA" w:rsidDel="00E70A57">
          <w:rPr>
            <w:rFonts w:ascii="Palatino Linotype" w:hAnsi="Palatino Linotype"/>
            <w:sz w:val="18"/>
            <w:szCs w:val="18"/>
          </w:rPr>
          <w:delText xml:space="preserve">55. </w:delText>
        </w:r>
        <w:r w:rsidRPr="002376CA" w:rsidDel="00E70A57">
          <w:rPr>
            <w:rFonts w:ascii="Palatino Linotype" w:hAnsi="Palatino Linotype"/>
            <w:sz w:val="18"/>
            <w:szCs w:val="18"/>
          </w:rPr>
          <w:tab/>
          <w:delText>World Bank GDP per capita, PPP (current international dollars), the World Bank international comparison program. http://data.worldbank.org/indicator/NY.GDP.PCAP.PP.CD (accessed 29 April 2017) 2015.</w:delText>
        </w:r>
      </w:del>
    </w:p>
    <w:p w14:paraId="28CB7EF9" w14:textId="0688DB3A" w:rsidR="00D03E1E" w:rsidRPr="002376CA" w:rsidDel="00E70A57" w:rsidRDefault="00D03E1E" w:rsidP="00FE08AA">
      <w:pPr>
        <w:pStyle w:val="Bibliography"/>
        <w:adjustRightInd w:val="0"/>
        <w:snapToGrid w:val="0"/>
        <w:spacing w:line="240" w:lineRule="auto"/>
        <w:ind w:left="420" w:hanging="420"/>
        <w:rPr>
          <w:del w:id="1038" w:author="Linn Persson" w:date="2017-10-31T15:37:00Z"/>
          <w:rFonts w:ascii="Palatino Linotype" w:hAnsi="Palatino Linotype"/>
          <w:sz w:val="18"/>
          <w:szCs w:val="18"/>
        </w:rPr>
      </w:pPr>
      <w:del w:id="1039" w:author="Linn Persson" w:date="2017-10-31T15:37:00Z">
        <w:r w:rsidRPr="002376CA" w:rsidDel="00E70A57">
          <w:rPr>
            <w:rFonts w:ascii="Palatino Linotype" w:hAnsi="Palatino Linotype"/>
            <w:sz w:val="18"/>
            <w:szCs w:val="18"/>
          </w:rPr>
          <w:delText xml:space="preserve">56. </w:delText>
        </w:r>
        <w:r w:rsidRPr="002376CA" w:rsidDel="00E70A57">
          <w:rPr>
            <w:rFonts w:ascii="Palatino Linotype" w:hAnsi="Palatino Linotype"/>
            <w:sz w:val="18"/>
            <w:szCs w:val="18"/>
          </w:rPr>
          <w:tab/>
          <w:delText>World Bank GDP, PPP (current interntional dollars), World Bank, International Comparison Program Database. http://data.worldbank.org/indicator/NY.GDP.MKTP.PP.CD (accessed 29 APril 2017) 2017.</w:delText>
        </w:r>
      </w:del>
    </w:p>
    <w:p w14:paraId="21D2E9B4" w14:textId="30D35D29" w:rsidR="00D03E1E" w:rsidRPr="002376CA" w:rsidDel="00E70A57" w:rsidRDefault="00D03E1E" w:rsidP="00FE08AA">
      <w:pPr>
        <w:pStyle w:val="Bibliography"/>
        <w:adjustRightInd w:val="0"/>
        <w:snapToGrid w:val="0"/>
        <w:spacing w:line="240" w:lineRule="auto"/>
        <w:ind w:left="420" w:hanging="420"/>
        <w:rPr>
          <w:del w:id="1040" w:author="Linn Persson" w:date="2017-10-31T15:37:00Z"/>
          <w:rFonts w:ascii="Palatino Linotype" w:hAnsi="Palatino Linotype"/>
          <w:sz w:val="18"/>
          <w:szCs w:val="18"/>
        </w:rPr>
      </w:pPr>
      <w:del w:id="1041" w:author="Linn Persson" w:date="2017-10-31T15:37:00Z">
        <w:r w:rsidRPr="002376CA" w:rsidDel="00E70A57">
          <w:rPr>
            <w:rFonts w:ascii="Palatino Linotype" w:hAnsi="Palatino Linotype"/>
            <w:sz w:val="18"/>
            <w:szCs w:val="18"/>
          </w:rPr>
          <w:delText xml:space="preserve">57. </w:delText>
        </w:r>
        <w:r w:rsidRPr="002376CA" w:rsidDel="00E70A57">
          <w:rPr>
            <w:rFonts w:ascii="Palatino Linotype" w:hAnsi="Palatino Linotype"/>
            <w:sz w:val="18"/>
            <w:szCs w:val="18"/>
          </w:rPr>
          <w:tab/>
          <w:delText>European Commission Study on the regulatory fitness of the legislative framework governing the risk management of chemicals (excluding REACH), in particular the CLP Regulation and related legislation, Case study 1: Comparison of implementation of UN GHS in the eu and other key economies. 2017.</w:delText>
        </w:r>
      </w:del>
    </w:p>
    <w:p w14:paraId="335C70AA" w14:textId="37A9B0E2" w:rsidR="00D03E1E" w:rsidRPr="002376CA" w:rsidDel="00E70A57" w:rsidRDefault="00D03E1E" w:rsidP="00FE08AA">
      <w:pPr>
        <w:pStyle w:val="Bibliography"/>
        <w:adjustRightInd w:val="0"/>
        <w:snapToGrid w:val="0"/>
        <w:spacing w:line="240" w:lineRule="auto"/>
        <w:ind w:left="420" w:hanging="420"/>
        <w:rPr>
          <w:del w:id="1042" w:author="Linn Persson" w:date="2017-10-31T15:37:00Z"/>
          <w:rFonts w:ascii="Palatino Linotype" w:hAnsi="Palatino Linotype"/>
          <w:sz w:val="18"/>
          <w:szCs w:val="18"/>
        </w:rPr>
      </w:pPr>
      <w:del w:id="1043" w:author="Linn Persson" w:date="2017-10-31T15:37:00Z">
        <w:r w:rsidRPr="002376CA" w:rsidDel="00E70A57">
          <w:rPr>
            <w:rFonts w:ascii="Palatino Linotype" w:hAnsi="Palatino Linotype"/>
            <w:sz w:val="18"/>
            <w:szCs w:val="18"/>
          </w:rPr>
          <w:delText xml:space="preserve">58. </w:delText>
        </w:r>
        <w:r w:rsidRPr="002376CA" w:rsidDel="00E70A57">
          <w:rPr>
            <w:rFonts w:ascii="Palatino Linotype" w:hAnsi="Palatino Linotype"/>
            <w:sz w:val="18"/>
            <w:szCs w:val="18"/>
          </w:rPr>
          <w:tab/>
          <w:delText>SEI Swedish bilateral programme under the Montreal Protocol. Summary of programme activties 1999-2008. Project report, Stockholm Environment Institute. 2008.</w:delText>
        </w:r>
      </w:del>
    </w:p>
    <w:p w14:paraId="7C5AEE2A" w14:textId="1291746E" w:rsidR="00D03E1E" w:rsidRPr="002376CA" w:rsidDel="00E70A57" w:rsidRDefault="00D03E1E" w:rsidP="00FE08AA">
      <w:pPr>
        <w:pStyle w:val="Bibliography"/>
        <w:adjustRightInd w:val="0"/>
        <w:snapToGrid w:val="0"/>
        <w:spacing w:line="240" w:lineRule="auto"/>
        <w:ind w:left="420" w:hanging="420"/>
        <w:rPr>
          <w:del w:id="1044" w:author="Linn Persson" w:date="2017-10-31T15:37:00Z"/>
          <w:rFonts w:ascii="Palatino Linotype" w:hAnsi="Palatino Linotype"/>
          <w:sz w:val="18"/>
          <w:szCs w:val="18"/>
        </w:rPr>
      </w:pPr>
      <w:del w:id="1045" w:author="Linn Persson" w:date="2017-10-31T15:37:00Z">
        <w:r w:rsidRPr="002376CA" w:rsidDel="00E70A57">
          <w:rPr>
            <w:rFonts w:ascii="Palatino Linotype" w:hAnsi="Palatino Linotype"/>
            <w:sz w:val="18"/>
            <w:szCs w:val="18"/>
          </w:rPr>
          <w:delText xml:space="preserve">59. </w:delText>
        </w:r>
        <w:r w:rsidRPr="002376CA" w:rsidDel="00E70A57">
          <w:rPr>
            <w:rFonts w:ascii="Palatino Linotype" w:hAnsi="Palatino Linotype"/>
            <w:sz w:val="18"/>
            <w:szCs w:val="18"/>
          </w:rPr>
          <w:tab/>
          <w:delText>ICCM Decision adopted on 6 February 2006 by the International Conference on Chemicals Management at its first session, Dubai, United Arab Emirates, 4-6 February 2006. International Conference on Chemicals Management (ICCM). http://www.saicm.org/Portals/12/Documents/ICCM%20decision%20I.4%20QSP%20Eng.pdf (accessed 15 June 2017) 2006.</w:delText>
        </w:r>
      </w:del>
    </w:p>
    <w:p w14:paraId="476FBB3E" w14:textId="502A3796" w:rsidR="00D03E1E" w:rsidRPr="002376CA" w:rsidDel="00E70A57" w:rsidRDefault="00D03E1E" w:rsidP="00FE08AA">
      <w:pPr>
        <w:pStyle w:val="Bibliography"/>
        <w:adjustRightInd w:val="0"/>
        <w:snapToGrid w:val="0"/>
        <w:spacing w:line="240" w:lineRule="auto"/>
        <w:ind w:left="420" w:hanging="420"/>
        <w:rPr>
          <w:del w:id="1046" w:author="Linn Persson" w:date="2017-10-31T15:37:00Z"/>
          <w:rFonts w:ascii="Palatino Linotype" w:hAnsi="Palatino Linotype"/>
          <w:sz w:val="18"/>
          <w:szCs w:val="18"/>
        </w:rPr>
      </w:pPr>
      <w:del w:id="1047" w:author="Linn Persson" w:date="2017-10-31T15:37:00Z">
        <w:r w:rsidRPr="002376CA" w:rsidDel="00E70A57">
          <w:rPr>
            <w:rFonts w:ascii="Palatino Linotype" w:hAnsi="Palatino Linotype"/>
            <w:sz w:val="18"/>
            <w:szCs w:val="18"/>
          </w:rPr>
          <w:delText xml:space="preserve">60. </w:delText>
        </w:r>
        <w:r w:rsidRPr="002376CA" w:rsidDel="00E70A57">
          <w:rPr>
            <w:rFonts w:ascii="Palatino Linotype" w:hAnsi="Palatino Linotype"/>
            <w:sz w:val="18"/>
            <w:szCs w:val="18"/>
          </w:rPr>
          <w:tab/>
          <w:delText>UNITAR, OECD and ILO The GHS and Global Partnership: a success story from Rio to Rio. WSSD Global Partnership for Capacity Building to Implement the GLobally Hamonised System of Classification and Labelling of Chemicals (GHS). http://www.oecd.org/chemicalsafety/risk-management/50500627.pdf (accessed 28 June 2016) 2012.</w:delText>
        </w:r>
      </w:del>
    </w:p>
    <w:p w14:paraId="246F0846" w14:textId="7EA35A91" w:rsidR="00D03E1E" w:rsidRPr="002376CA" w:rsidDel="00E70A57" w:rsidRDefault="00D03E1E" w:rsidP="00FE08AA">
      <w:pPr>
        <w:pStyle w:val="Bibliography"/>
        <w:adjustRightInd w:val="0"/>
        <w:snapToGrid w:val="0"/>
        <w:spacing w:line="240" w:lineRule="auto"/>
        <w:ind w:left="420" w:hanging="420"/>
        <w:rPr>
          <w:del w:id="1048" w:author="Linn Persson" w:date="2017-10-31T15:37:00Z"/>
          <w:rFonts w:ascii="Palatino Linotype" w:hAnsi="Palatino Linotype"/>
          <w:sz w:val="18"/>
          <w:szCs w:val="18"/>
        </w:rPr>
      </w:pPr>
      <w:del w:id="1049" w:author="Linn Persson" w:date="2017-10-31T15:37:00Z">
        <w:r w:rsidRPr="002376CA" w:rsidDel="00E70A57">
          <w:rPr>
            <w:rFonts w:ascii="Palatino Linotype" w:hAnsi="Palatino Linotype"/>
            <w:sz w:val="18"/>
            <w:szCs w:val="18"/>
          </w:rPr>
          <w:delText xml:space="preserve">61. </w:delText>
        </w:r>
        <w:r w:rsidRPr="002376CA" w:rsidDel="00E70A57">
          <w:rPr>
            <w:rFonts w:ascii="Palatino Linotype" w:hAnsi="Palatino Linotype"/>
            <w:sz w:val="18"/>
            <w:szCs w:val="18"/>
          </w:rPr>
          <w:tab/>
          <w:delText>UNEP Impact evaluation of the Quick Start Programme. SAICM/ICCM.4/INF/5. 2015.</w:delText>
        </w:r>
      </w:del>
    </w:p>
    <w:p w14:paraId="529D3B99" w14:textId="03ADE66E" w:rsidR="00D03E1E" w:rsidRPr="002376CA" w:rsidDel="00E70A57" w:rsidRDefault="00D03E1E" w:rsidP="00FE08AA">
      <w:pPr>
        <w:pStyle w:val="Bibliography"/>
        <w:adjustRightInd w:val="0"/>
        <w:snapToGrid w:val="0"/>
        <w:spacing w:line="240" w:lineRule="auto"/>
        <w:ind w:left="420" w:hanging="420"/>
        <w:rPr>
          <w:del w:id="1050" w:author="Linn Persson" w:date="2017-10-31T15:37:00Z"/>
          <w:rFonts w:ascii="Palatino Linotype" w:hAnsi="Palatino Linotype"/>
          <w:sz w:val="18"/>
          <w:szCs w:val="18"/>
        </w:rPr>
      </w:pPr>
      <w:del w:id="1051" w:author="Linn Persson" w:date="2017-10-31T15:37:00Z">
        <w:r w:rsidRPr="002376CA" w:rsidDel="00E70A57">
          <w:rPr>
            <w:rFonts w:ascii="Palatino Linotype" w:hAnsi="Palatino Linotype"/>
            <w:sz w:val="18"/>
            <w:szCs w:val="18"/>
          </w:rPr>
          <w:delText xml:space="preserve">62. </w:delText>
        </w:r>
        <w:r w:rsidRPr="002376CA" w:rsidDel="00E70A57">
          <w:rPr>
            <w:rFonts w:ascii="Palatino Linotype" w:hAnsi="Palatino Linotype"/>
            <w:sz w:val="18"/>
            <w:szCs w:val="18"/>
          </w:rPr>
          <w:tab/>
          <w:delText xml:space="preserve">Bizikova, L.; Metternicht, G.; Yarde, T. Advancing Environmental Mainstreaming in the Caribbean Region: The Role of Regional Institutions for Overcoming Barriers and Capacity Gaps. </w:delText>
        </w:r>
        <w:r w:rsidRPr="002376CA" w:rsidDel="00E70A57">
          <w:rPr>
            <w:rFonts w:ascii="Palatino Linotype" w:hAnsi="Palatino Linotype"/>
            <w:i/>
            <w:iCs/>
            <w:sz w:val="18"/>
            <w:szCs w:val="18"/>
          </w:rPr>
          <w:delText>Sustainability</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2015</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7</w:delText>
        </w:r>
        <w:r w:rsidRPr="002376CA" w:rsidDel="00E70A57">
          <w:rPr>
            <w:rFonts w:ascii="Palatino Linotype" w:hAnsi="Palatino Linotype"/>
            <w:sz w:val="18"/>
            <w:szCs w:val="18"/>
          </w:rPr>
          <w:delText>, 13836–13855, doi:10.3390/su71013836.</w:delText>
        </w:r>
      </w:del>
    </w:p>
    <w:p w14:paraId="75043213" w14:textId="2AC6FAD3" w:rsidR="00D03E1E" w:rsidRPr="002376CA" w:rsidDel="00E70A57" w:rsidRDefault="00D03E1E" w:rsidP="00FE08AA">
      <w:pPr>
        <w:pStyle w:val="Bibliography"/>
        <w:adjustRightInd w:val="0"/>
        <w:snapToGrid w:val="0"/>
        <w:spacing w:line="240" w:lineRule="auto"/>
        <w:ind w:left="420" w:hanging="420"/>
        <w:rPr>
          <w:del w:id="1052" w:author="Linn Persson" w:date="2017-10-31T15:37:00Z"/>
          <w:rFonts w:ascii="Palatino Linotype" w:hAnsi="Palatino Linotype"/>
          <w:sz w:val="18"/>
          <w:szCs w:val="18"/>
        </w:rPr>
      </w:pPr>
      <w:del w:id="1053" w:author="Linn Persson" w:date="2017-10-31T15:37:00Z">
        <w:r w:rsidRPr="002376CA" w:rsidDel="00E70A57">
          <w:rPr>
            <w:rFonts w:ascii="Palatino Linotype" w:hAnsi="Palatino Linotype"/>
            <w:sz w:val="18"/>
            <w:szCs w:val="18"/>
          </w:rPr>
          <w:delText xml:space="preserve">63. </w:delText>
        </w:r>
        <w:r w:rsidRPr="002376CA" w:rsidDel="00E70A57">
          <w:rPr>
            <w:rFonts w:ascii="Palatino Linotype" w:hAnsi="Palatino Linotype"/>
            <w:sz w:val="18"/>
            <w:szCs w:val="18"/>
          </w:rPr>
          <w:tab/>
          <w:delText>ChemicalWatch Vietnam labelling deadline imminent for substances - Two more years left for mixtures. ChemicalWatch New Item, 18 February 2014. https://chemicalwatch.com/18441/vietnam-labelling-deadline-imminent-for-substances (accessed 14 November 2016) 2014.</w:delText>
        </w:r>
      </w:del>
    </w:p>
    <w:p w14:paraId="3D01E668" w14:textId="164E1C2C" w:rsidR="00D03E1E" w:rsidRPr="002376CA" w:rsidDel="00E70A57" w:rsidRDefault="00D03E1E" w:rsidP="00FE08AA">
      <w:pPr>
        <w:pStyle w:val="Bibliography"/>
        <w:adjustRightInd w:val="0"/>
        <w:snapToGrid w:val="0"/>
        <w:spacing w:line="240" w:lineRule="auto"/>
        <w:ind w:left="420" w:hanging="420"/>
        <w:rPr>
          <w:del w:id="1054" w:author="Linn Persson" w:date="2017-10-31T15:37:00Z"/>
          <w:rFonts w:ascii="Palatino Linotype" w:hAnsi="Palatino Linotype"/>
          <w:sz w:val="18"/>
          <w:szCs w:val="18"/>
        </w:rPr>
      </w:pPr>
      <w:del w:id="1055" w:author="Linn Persson" w:date="2017-10-31T15:37:00Z">
        <w:r w:rsidRPr="002376CA" w:rsidDel="00E70A57">
          <w:rPr>
            <w:rFonts w:ascii="Palatino Linotype" w:hAnsi="Palatino Linotype"/>
            <w:sz w:val="18"/>
            <w:szCs w:val="18"/>
          </w:rPr>
          <w:delText xml:space="preserve">64. </w:delText>
        </w:r>
        <w:r w:rsidRPr="002376CA" w:rsidDel="00E70A57">
          <w:rPr>
            <w:rFonts w:ascii="Palatino Linotype" w:hAnsi="Palatino Linotype"/>
            <w:sz w:val="18"/>
            <w:szCs w:val="18"/>
          </w:rPr>
          <w:tab/>
          <w:delText>ChemSafetyPRO GHS implementation in Vietnam, ChemSafetyPRO new item, 2016-01-05. http://www.chemsafetypro.com/Topics/Vietnam/GHS_in_Vietnam_SDS_label.html (accessed 14 November 2016) 2016.</w:delText>
        </w:r>
      </w:del>
    </w:p>
    <w:p w14:paraId="0CF10604" w14:textId="4D9B8D7D" w:rsidR="00D03E1E" w:rsidRPr="002376CA" w:rsidDel="00E70A57" w:rsidRDefault="00D03E1E" w:rsidP="00FE08AA">
      <w:pPr>
        <w:pStyle w:val="Bibliography"/>
        <w:adjustRightInd w:val="0"/>
        <w:snapToGrid w:val="0"/>
        <w:spacing w:line="240" w:lineRule="auto"/>
        <w:ind w:left="420" w:hanging="420"/>
        <w:rPr>
          <w:del w:id="1056" w:author="Linn Persson" w:date="2017-10-31T15:37:00Z"/>
          <w:rFonts w:ascii="Palatino Linotype" w:hAnsi="Palatino Linotype"/>
          <w:sz w:val="18"/>
          <w:szCs w:val="18"/>
        </w:rPr>
      </w:pPr>
      <w:del w:id="1057" w:author="Linn Persson" w:date="2017-10-31T15:37:00Z">
        <w:r w:rsidRPr="002376CA" w:rsidDel="00E70A57">
          <w:rPr>
            <w:rFonts w:ascii="Palatino Linotype" w:hAnsi="Palatino Linotype"/>
            <w:sz w:val="18"/>
            <w:szCs w:val="18"/>
          </w:rPr>
          <w:delText xml:space="preserve">65. </w:delText>
        </w:r>
        <w:r w:rsidRPr="002376CA" w:rsidDel="00E70A57">
          <w:rPr>
            <w:rFonts w:ascii="Palatino Linotype" w:hAnsi="Palatino Linotype"/>
            <w:sz w:val="18"/>
            <w:szCs w:val="18"/>
          </w:rPr>
          <w:tab/>
          <w:delText>KemI SEMLA, final project report, number H05-00449-18. Swedish Chemicals Agency (KemI). 2010.</w:delText>
        </w:r>
      </w:del>
    </w:p>
    <w:p w14:paraId="15807FF4" w14:textId="1FFF1261" w:rsidR="00D03E1E" w:rsidRPr="002376CA" w:rsidDel="00E70A57" w:rsidRDefault="00D03E1E" w:rsidP="00FE08AA">
      <w:pPr>
        <w:pStyle w:val="Bibliography"/>
        <w:adjustRightInd w:val="0"/>
        <w:snapToGrid w:val="0"/>
        <w:spacing w:line="240" w:lineRule="auto"/>
        <w:ind w:left="420" w:hanging="420"/>
        <w:rPr>
          <w:del w:id="1058" w:author="Linn Persson" w:date="2017-10-31T15:37:00Z"/>
          <w:rFonts w:ascii="Palatino Linotype" w:hAnsi="Palatino Linotype"/>
          <w:sz w:val="18"/>
          <w:szCs w:val="18"/>
        </w:rPr>
      </w:pPr>
      <w:del w:id="1059" w:author="Linn Persson" w:date="2017-10-31T15:37:00Z">
        <w:r w:rsidRPr="002376CA" w:rsidDel="00E70A57">
          <w:rPr>
            <w:rFonts w:ascii="Palatino Linotype" w:hAnsi="Palatino Linotype"/>
            <w:sz w:val="18"/>
            <w:szCs w:val="18"/>
          </w:rPr>
          <w:delText xml:space="preserve">66. </w:delText>
        </w:r>
        <w:r w:rsidRPr="002376CA" w:rsidDel="00E70A57">
          <w:rPr>
            <w:rFonts w:ascii="Palatino Linotype" w:hAnsi="Palatino Linotype"/>
            <w:sz w:val="18"/>
            <w:szCs w:val="18"/>
          </w:rPr>
          <w:tab/>
          <w:delText>Vinachemia and KemI 2013 completion report for partnership program between KemI and Vinachemia. Project report for period 2010-12-01 to 2013-12-31. Vinachemia, Chemicals Agency of Viet Nam and KemI, Swedish Chemicals Agency.</w:delText>
        </w:r>
      </w:del>
    </w:p>
    <w:p w14:paraId="7DB96577" w14:textId="5FC8A684" w:rsidR="00D03E1E" w:rsidRPr="002376CA" w:rsidDel="00E70A57" w:rsidRDefault="00D03E1E" w:rsidP="00FE08AA">
      <w:pPr>
        <w:pStyle w:val="Bibliography"/>
        <w:adjustRightInd w:val="0"/>
        <w:snapToGrid w:val="0"/>
        <w:spacing w:line="240" w:lineRule="auto"/>
        <w:ind w:left="420" w:hanging="420"/>
        <w:rPr>
          <w:del w:id="1060" w:author="Linn Persson" w:date="2017-10-31T15:37:00Z"/>
          <w:rFonts w:ascii="Palatino Linotype" w:hAnsi="Palatino Linotype"/>
          <w:sz w:val="18"/>
          <w:szCs w:val="18"/>
        </w:rPr>
      </w:pPr>
      <w:del w:id="1061" w:author="Linn Persson" w:date="2017-10-31T15:37:00Z">
        <w:r w:rsidRPr="002376CA" w:rsidDel="00E70A57">
          <w:rPr>
            <w:rFonts w:ascii="Palatino Linotype" w:hAnsi="Palatino Linotype"/>
            <w:sz w:val="18"/>
            <w:szCs w:val="18"/>
          </w:rPr>
          <w:delText xml:space="preserve">67. </w:delText>
        </w:r>
        <w:r w:rsidRPr="002376CA" w:rsidDel="00E70A57">
          <w:rPr>
            <w:rFonts w:ascii="Palatino Linotype" w:hAnsi="Palatino Linotype"/>
            <w:sz w:val="18"/>
            <w:szCs w:val="18"/>
          </w:rPr>
          <w:tab/>
          <w:delText>KemI Regional Programme: Towards a non-toxic environment in South-East Asia, Phase II. Swedish Chemicals Agency (KemI). Ref number H13-01013,  https://www.kemi.se/en/files/96b822bbbfe745deb349438afa289238/progress-report-2015.pdf (accessed 14 November 2016) 2016.</w:delText>
        </w:r>
      </w:del>
    </w:p>
    <w:p w14:paraId="4C767E6A" w14:textId="068EFB7B" w:rsidR="00D03E1E" w:rsidRPr="002376CA" w:rsidDel="00E70A57" w:rsidRDefault="00D03E1E" w:rsidP="00FE08AA">
      <w:pPr>
        <w:pStyle w:val="Bibliography"/>
        <w:adjustRightInd w:val="0"/>
        <w:snapToGrid w:val="0"/>
        <w:spacing w:line="240" w:lineRule="auto"/>
        <w:ind w:left="420" w:hanging="420"/>
        <w:rPr>
          <w:del w:id="1062" w:author="Linn Persson" w:date="2017-10-31T15:37:00Z"/>
          <w:rFonts w:ascii="Palatino Linotype" w:hAnsi="Palatino Linotype"/>
          <w:sz w:val="18"/>
          <w:szCs w:val="18"/>
        </w:rPr>
      </w:pPr>
      <w:del w:id="1063" w:author="Linn Persson" w:date="2017-10-31T15:37:00Z">
        <w:r w:rsidRPr="002376CA" w:rsidDel="00E70A57">
          <w:rPr>
            <w:rFonts w:ascii="Palatino Linotype" w:hAnsi="Palatino Linotype"/>
            <w:sz w:val="18"/>
            <w:szCs w:val="18"/>
          </w:rPr>
          <w:delText xml:space="preserve">68. </w:delText>
        </w:r>
        <w:r w:rsidRPr="002376CA" w:rsidDel="00E70A57">
          <w:rPr>
            <w:rFonts w:ascii="Palatino Linotype" w:hAnsi="Palatino Linotype"/>
            <w:sz w:val="18"/>
            <w:szCs w:val="18"/>
          </w:rPr>
          <w:tab/>
          <w:delText>Vietnam Chemicals Agency Implementation of Chemical Law in Viet Nam, submitted by Viet Nam, Vietnam Chemicals Agency, Ministry of Industry and Trade. Case Study Workshop on the Chemicals Sector - From Principles to Practice Hiroshima, Japan 1-2 March 2010. http://mddb.apec.org/documents/2010/CDSG/WKSP1/10_cd_wksp1_010.pdf (accessed 14 November 2014) 2010.</w:delText>
        </w:r>
      </w:del>
    </w:p>
    <w:p w14:paraId="523347E0" w14:textId="4086CABA" w:rsidR="002C50AC" w:rsidRPr="002376CA" w:rsidRDefault="002C50AC" w:rsidP="00FE08AA">
      <w:pPr>
        <w:pStyle w:val="MDPI71References"/>
        <w:numPr>
          <w:ilvl w:val="0"/>
          <w:numId w:val="0"/>
        </w:numPr>
        <w:spacing w:line="240" w:lineRule="auto"/>
        <w:ind w:left="420" w:hanging="420"/>
      </w:pPr>
      <w:r w:rsidRPr="002376CA">
        <w:rPr>
          <w:szCs w:val="18"/>
        </w:rPr>
        <w:fldChar w:fldCharType="end"/>
      </w:r>
    </w:p>
    <w:p w14:paraId="3D9451F1" w14:textId="61D69D06" w:rsidR="00675085" w:rsidRDefault="003638AC" w:rsidP="00BB42E5">
      <w:pPr>
        <w:adjustRightInd w:val="0"/>
        <w:snapToGrid w:val="0"/>
        <w:spacing w:before="240" w:line="240" w:lineRule="auto"/>
        <w:rPr>
          <w:rFonts w:ascii="Palatino Linotype" w:hAnsi="Palatino Linotype"/>
          <w:snapToGrid w:val="0"/>
          <w:sz w:val="18"/>
          <w:szCs w:val="18"/>
          <w:lang w:bidi="en-US"/>
        </w:rPr>
      </w:pPr>
      <w:bookmarkStart w:id="1064" w:name="OLE_LINK3"/>
      <w:r w:rsidRPr="002376CA">
        <w:rPr>
          <w:rFonts w:ascii="Palatino Linotype" w:hAnsi="Palatino Linotype"/>
          <w:noProof/>
          <w:snapToGrid w:val="0"/>
          <w:sz w:val="18"/>
          <w:szCs w:val="18"/>
          <w:lang w:eastAsia="en-US"/>
        </w:rPr>
        <w:drawing>
          <wp:anchor distT="0" distB="0" distL="114300" distR="114300" simplePos="0" relativeHeight="251659264" behindDoc="1" locked="0" layoutInCell="1" allowOverlap="1" wp14:anchorId="54852BE0" wp14:editId="1B7C7A8E">
            <wp:simplePos x="0" y="0"/>
            <wp:positionH relativeFrom="margin">
              <wp:align>left</wp:align>
            </wp:positionH>
            <wp:positionV relativeFrom="paragraph">
              <wp:posOffset>161290</wp:posOffset>
            </wp:positionV>
            <wp:extent cx="1000800" cy="360000"/>
            <wp:effectExtent l="0" t="0" r="0" b="2540"/>
            <wp:wrapTight wrapText="bothSides">
              <wp:wrapPolygon edited="0">
                <wp:start x="0" y="0"/>
                <wp:lineTo x="0" y="20608"/>
                <wp:lineTo x="20970" y="20608"/>
                <wp:lineTo x="20970" y="0"/>
                <wp:lineTo x="0" y="0"/>
              </wp:wrapPolygon>
            </wp:wrapTight>
            <wp:docPr id="4"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layout\new template June 2014\figures\CC-BY logo original v1.wmf"/>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530" r="1488"/>
                    <a:stretch/>
                  </pic:blipFill>
                  <pic:spPr bwMode="auto">
                    <a:xfrm>
                      <a:off x="0" y="0"/>
                      <a:ext cx="1000800" cy="360000"/>
                    </a:xfrm>
                    <a:prstGeom prst="rect">
                      <a:avLst/>
                    </a:prstGeom>
                    <a:noFill/>
                    <a:ln>
                      <a:noFill/>
                    </a:ln>
                    <a:extLst>
                      <a:ext uri="{53640926-AAD7-44D8-BBD7-CCE9431645EC}">
                        <a14:shadowObscured xmlns:a14="http://schemas.microsoft.com/office/drawing/2010/main"/>
                      </a:ext>
                    </a:extLst>
                  </pic:spPr>
                </pic:pic>
              </a:graphicData>
            </a:graphic>
          </wp:anchor>
        </w:drawing>
      </w:r>
      <w:r w:rsidRPr="002376CA">
        <w:rPr>
          <w:rFonts w:ascii="Palatino Linotype" w:hAnsi="Palatino Linotype"/>
          <w:snapToGrid w:val="0"/>
          <w:sz w:val="18"/>
          <w:szCs w:val="18"/>
          <w:lang w:bidi="en-US"/>
        </w:rPr>
        <w:t xml:space="preserve">© </w:t>
      </w:r>
      <w:r w:rsidR="00312966">
        <w:rPr>
          <w:rFonts w:ascii="Palatino Linotype" w:hAnsi="Palatino Linotype"/>
          <w:snapToGrid w:val="0"/>
          <w:sz w:val="18"/>
          <w:szCs w:val="18"/>
          <w:lang w:bidi="en-US"/>
        </w:rPr>
        <w:t>2017</w:t>
      </w:r>
      <w:r w:rsidRPr="003030D2">
        <w:rPr>
          <w:rFonts w:ascii="Palatino Linotype" w:hAnsi="Palatino Linotype"/>
          <w:snapToGrid w:val="0"/>
          <w:sz w:val="18"/>
          <w:szCs w:val="18"/>
          <w:lang w:bidi="en-US"/>
        </w:rPr>
        <w:t xml:space="preserve"> by the authors. Submitted for possible open access publication under the </w:t>
      </w:r>
      <w:r w:rsidRPr="003030D2">
        <w:rPr>
          <w:rFonts w:ascii="Palatino Linotype" w:hAnsi="Palatino Linotype"/>
          <w:snapToGrid w:val="0"/>
          <w:sz w:val="18"/>
          <w:szCs w:val="18"/>
          <w:lang w:bidi="en-US"/>
        </w:rPr>
        <w:br/>
        <w:t>terms and conditions of the Creative Commons Attribution (</w:t>
      </w:r>
      <w:r w:rsidR="001A7B0C">
        <w:rPr>
          <w:rFonts w:ascii="Palatino Linotype" w:hAnsi="Palatino Linotype"/>
          <w:snapToGrid w:val="0"/>
          <w:sz w:val="18"/>
          <w:szCs w:val="18"/>
          <w:lang w:bidi="en-US"/>
        </w:rPr>
        <w:t>CC BY</w:t>
      </w:r>
      <w:r w:rsidRPr="003030D2">
        <w:rPr>
          <w:rFonts w:ascii="Palatino Linotype" w:hAnsi="Palatino Linotype"/>
          <w:snapToGrid w:val="0"/>
          <w:sz w:val="18"/>
          <w:szCs w:val="18"/>
          <w:lang w:bidi="en-US"/>
        </w:rPr>
        <w:t>) license (</w:t>
      </w:r>
      <w:hyperlink r:id="rId29" w:history="1">
        <w:r w:rsidR="00675085" w:rsidRPr="00DC39D0">
          <w:rPr>
            <w:rStyle w:val="Hyperlink"/>
            <w:rFonts w:ascii="Palatino Linotype" w:hAnsi="Palatino Linotype"/>
            <w:snapToGrid w:val="0"/>
            <w:sz w:val="18"/>
            <w:szCs w:val="18"/>
            <w:lang w:bidi="en-US"/>
          </w:rPr>
          <w:t>http://creativecommons.org/licenses/by/4.0/</w:t>
        </w:r>
      </w:hyperlink>
      <w:r w:rsidRPr="003030D2">
        <w:rPr>
          <w:rFonts w:ascii="Palatino Linotype" w:hAnsi="Palatino Linotype"/>
          <w:snapToGrid w:val="0"/>
          <w:sz w:val="18"/>
          <w:szCs w:val="18"/>
          <w:lang w:bidi="en-US"/>
        </w:rPr>
        <w:t>).</w:t>
      </w:r>
      <w:bookmarkEnd w:id="1064"/>
    </w:p>
    <w:sectPr w:rsidR="00675085" w:rsidSect="0050778E">
      <w:headerReference w:type="even" r:id="rId30"/>
      <w:headerReference w:type="default" r:id="rId31"/>
      <w:headerReference w:type="first" r:id="rId32"/>
      <w:footerReference w:type="first" r:id="rId33"/>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tephen Fick" w:date="2017-11-03T10:59:00Z" w:initials="SEF">
    <w:p w14:paraId="29844D08" w14:textId="079C96EA" w:rsidR="00E17013" w:rsidRDefault="00E17013">
      <w:pPr>
        <w:pStyle w:val="CommentText"/>
      </w:pPr>
      <w:r>
        <w:rPr>
          <w:rStyle w:val="CommentReference"/>
        </w:rPr>
        <w:annotationRef/>
      </w:r>
      <w:r>
        <w:t>To avoid repetition of ‘classification and labeling’</w:t>
      </w:r>
    </w:p>
  </w:comment>
  <w:comment w:id="22" w:author="Stephen Fick" w:date="2017-11-03T11:06:00Z" w:initials="SEF">
    <w:p w14:paraId="200A2E21" w14:textId="1AC00B36" w:rsidR="00E17013" w:rsidRDefault="00E17013">
      <w:pPr>
        <w:pStyle w:val="CommentText"/>
      </w:pPr>
      <w:r>
        <w:rPr>
          <w:rStyle w:val="CommentReference"/>
        </w:rPr>
        <w:annotationRef/>
      </w:r>
      <w:r>
        <w:t xml:space="preserve">Suggested: lead with a single sentence orienting readers to the environmental and social urgency of international sound chemicals management. Something like: Global standards for sound chemicals management can simultaneously reduce barriers for international chemical markets and mitigate environmental and human health impacts, however global buy-in is necessary for these standards to be effective.  </w:t>
      </w:r>
    </w:p>
  </w:comment>
  <w:comment w:id="128" w:author="Linn Persson" w:date="2017-11-03T10:59:00Z" w:initials="LP">
    <w:p w14:paraId="74F3FDF1" w14:textId="1234272D" w:rsidR="00E17013" w:rsidRDefault="00E17013">
      <w:pPr>
        <w:pStyle w:val="CommentText"/>
      </w:pPr>
      <w:r>
        <w:rPr>
          <w:rStyle w:val="CommentReference"/>
        </w:rPr>
        <w:annotationRef/>
      </w:r>
      <w:r>
        <w:t xml:space="preserve">I think this is the place where we should add a couple of “implementation references”. </w:t>
      </w:r>
      <w:proofErr w:type="spellStart"/>
      <w:r>
        <w:t>Åsa</w:t>
      </w:r>
      <w:proofErr w:type="spellEnd"/>
      <w:r>
        <w:t xml:space="preserve"> and Sylvia, please advise!</w:t>
      </w:r>
    </w:p>
  </w:comment>
  <w:comment w:id="192" w:author="Stephen Fick" w:date="2017-11-03T10:59:00Z" w:initials="SEF">
    <w:p w14:paraId="49604274" w14:textId="52317807" w:rsidR="00E17013" w:rsidRDefault="00E17013">
      <w:pPr>
        <w:pStyle w:val="CommentText"/>
      </w:pPr>
      <w:r>
        <w:rPr>
          <w:rStyle w:val="CommentReference"/>
        </w:rPr>
        <w:annotationRef/>
      </w:r>
      <w:r>
        <w:t>Could this be included in supplemental materials? It seems a little direct to be naming them in the body of the paper…</w:t>
      </w:r>
    </w:p>
  </w:comment>
  <w:comment w:id="633" w:author="Linn Persson" w:date="2017-11-03T10:59:00Z" w:initials="LP">
    <w:p w14:paraId="5B8A8124" w14:textId="2813B63F" w:rsidR="00E17013" w:rsidRDefault="00E17013">
      <w:pPr>
        <w:pStyle w:val="CommentText"/>
      </w:pPr>
      <w:r>
        <w:rPr>
          <w:rStyle w:val="CommentReference"/>
        </w:rPr>
        <w:annotationRef/>
      </w:r>
      <w:r>
        <w:t>Steve, can we use another word here? Something that would avoid any misinterpretations as to correlation meaning causality….</w:t>
      </w:r>
    </w:p>
  </w:comment>
  <w:comment w:id="643" w:author="Linn Persson" w:date="2017-11-03T10:59:00Z" w:initials="LP">
    <w:p w14:paraId="39CEBD5C" w14:textId="77777777" w:rsidR="00E17013" w:rsidRDefault="00E17013">
      <w:pPr>
        <w:pStyle w:val="CommentText"/>
      </w:pPr>
      <w:r>
        <w:rPr>
          <w:rStyle w:val="CommentReference"/>
        </w:rPr>
        <w:annotationRef/>
      </w:r>
      <w:r>
        <w:t>I’m not so sure about this one, happy to hear your views!</w:t>
      </w:r>
    </w:p>
    <w:p w14:paraId="2AD74686" w14:textId="19FF7F8E" w:rsidR="00E17013" w:rsidRDefault="00E17013">
      <w:pPr>
        <w:pStyle w:val="CommentText"/>
      </w:pPr>
      <w:r>
        <w:t>Response to reviewer 1, 3</w:t>
      </w:r>
      <w:r w:rsidRPr="00C60568">
        <w:rPr>
          <w:vertAlign w:val="superscript"/>
        </w:rPr>
        <w:t>rd</w:t>
      </w:r>
      <w:r>
        <w:t xml:space="preserve">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F3FDF1" w15:done="0"/>
  <w15:commentEx w15:paraId="5B8A8124" w15:done="0"/>
  <w15:commentEx w15:paraId="2AD746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3FDF1" w16cid:durableId="1DA436E9"/>
  <w16cid:commentId w16cid:paraId="5B8A8124" w16cid:durableId="1DA445B2"/>
  <w16cid:commentId w16cid:paraId="2AD74686" w16cid:durableId="1DA318B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F15EE" w14:textId="77777777" w:rsidR="00AD44B6" w:rsidRDefault="00AD44B6" w:rsidP="00C1340D">
      <w:r>
        <w:separator/>
      </w:r>
    </w:p>
  </w:endnote>
  <w:endnote w:type="continuationSeparator" w:id="0">
    <w:p w14:paraId="4838EDC0" w14:textId="77777777" w:rsidR="00AD44B6" w:rsidRDefault="00AD44B6"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rPr>
      <w:id w:val="1717389558"/>
      <w:docPartObj>
        <w:docPartGallery w:val="Page Numbers (Top of Page)"/>
        <w:docPartUnique/>
      </w:docPartObj>
    </w:sdtPr>
    <w:sdtEndPr>
      <w:rPr>
        <w:i w:val="0"/>
      </w:rPr>
    </w:sdtEndPr>
    <w:sdtContent>
      <w:p w14:paraId="68E07747" w14:textId="77777777" w:rsidR="00E17013" w:rsidRPr="008B308E" w:rsidRDefault="00E17013" w:rsidP="00391035">
        <w:pPr>
          <w:pStyle w:val="MDPIfooterfirstpage"/>
          <w:rPr>
            <w:lang w:val="fr-CH"/>
          </w:rPr>
        </w:pPr>
        <w:r w:rsidRPr="00C30F79">
          <w:rPr>
            <w:i/>
            <w:iCs/>
            <w:szCs w:val="16"/>
          </w:rPr>
          <w:t>Sustainability</w:t>
        </w:r>
        <w:r w:rsidRPr="00C30F79">
          <w:rPr>
            <w:szCs w:val="16"/>
          </w:rPr>
          <w:t xml:space="preserve"> </w:t>
        </w:r>
        <w:r w:rsidRPr="00C30F79">
          <w:rPr>
            <w:b/>
            <w:bCs/>
            <w:iCs/>
            <w:szCs w:val="16"/>
          </w:rPr>
          <w:t>201</w:t>
        </w:r>
        <w:r>
          <w:rPr>
            <w:rFonts w:eastAsia="SimSun"/>
            <w:b/>
            <w:bCs/>
            <w:iCs/>
            <w:szCs w:val="16"/>
            <w:lang w:eastAsia="zh-CN"/>
          </w:rPr>
          <w:t>7</w:t>
        </w:r>
        <w:r w:rsidRPr="00C30F79">
          <w:rPr>
            <w:iCs/>
            <w:szCs w:val="16"/>
          </w:rPr>
          <w:t xml:space="preserve">, </w:t>
        </w:r>
        <w:r>
          <w:rPr>
            <w:rFonts w:eastAsia="SimSun"/>
            <w:i/>
            <w:szCs w:val="16"/>
            <w:lang w:eastAsia="zh-CN"/>
          </w:rPr>
          <w:t>9</w:t>
        </w:r>
        <w:r w:rsidRPr="00C30F79">
          <w:rPr>
            <w:rFonts w:eastAsia="SimSun" w:hint="eastAsia"/>
            <w:szCs w:val="16"/>
            <w:lang w:eastAsia="zh-CN"/>
          </w:rPr>
          <w:t>,</w:t>
        </w:r>
        <w:r w:rsidRPr="00FB75B2">
          <w:rPr>
            <w:iCs/>
            <w:szCs w:val="16"/>
          </w:rPr>
          <w:t xml:space="preserve"> </w:t>
        </w:r>
        <w:r>
          <w:rPr>
            <w:lang w:val="fr-CH"/>
          </w:rPr>
          <w:t>x</w:t>
        </w:r>
        <w:r w:rsidRPr="008B308E">
          <w:rPr>
            <w:lang w:val="fr-CH"/>
          </w:rPr>
          <w:t xml:space="preserve">; </w:t>
        </w:r>
        <w:proofErr w:type="spellStart"/>
        <w:r w:rsidRPr="008B308E">
          <w:rPr>
            <w:lang w:val="fr-CH"/>
          </w:rPr>
          <w:t>doi</w:t>
        </w:r>
        <w:proofErr w:type="spellEnd"/>
        <w:r w:rsidRPr="008B308E">
          <w:rPr>
            <w:lang w:val="fr-CH"/>
          </w:rPr>
          <w:t>:</w:t>
        </w:r>
        <w:r w:rsidRPr="00ED2A22">
          <w:rPr>
            <w:szCs w:val="16"/>
            <w:lang w:val="en-GB"/>
          </w:rPr>
          <w:t xml:space="preserve"> </w:t>
        </w:r>
        <w:r>
          <w:rPr>
            <w:szCs w:val="16"/>
            <w:lang w:val="en-GB"/>
          </w:rPr>
          <w:t xml:space="preserve">FOR PEER REVIEW </w:t>
        </w:r>
        <w:r w:rsidRPr="008B308E">
          <w:rPr>
            <w:lang w:val="fr-CH"/>
          </w:rPr>
          <w:tab/>
          <w:t>www.mdpi.com/journal/</w:t>
        </w:r>
        <w:r w:rsidRPr="003915ED">
          <w:t>sustainability</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6D788" w14:textId="77777777" w:rsidR="00AD44B6" w:rsidRDefault="00AD44B6" w:rsidP="00C1340D">
      <w:r>
        <w:separator/>
      </w:r>
    </w:p>
  </w:footnote>
  <w:footnote w:type="continuationSeparator" w:id="0">
    <w:p w14:paraId="4198DFF8" w14:textId="77777777" w:rsidR="00AD44B6" w:rsidRDefault="00AD44B6" w:rsidP="00C1340D">
      <w:r>
        <w:continuationSeparator/>
      </w:r>
    </w:p>
  </w:footnote>
  <w:footnote w:id="1">
    <w:p w14:paraId="291E6D88" w14:textId="77777777" w:rsidR="00E17013" w:rsidRPr="00590995" w:rsidRDefault="00E17013" w:rsidP="003C19C4">
      <w:pPr>
        <w:pStyle w:val="NormalWeb"/>
        <w:rPr>
          <w:rFonts w:ascii="Palatino Linotype" w:hAnsi="Palatino Linotype"/>
          <w:sz w:val="18"/>
          <w:szCs w:val="18"/>
        </w:rPr>
      </w:pPr>
      <w:r w:rsidRPr="00B726E9">
        <w:rPr>
          <w:rStyle w:val="FootnoteReference"/>
          <w:rFonts w:ascii="Palatino Linotype" w:hAnsi="Palatino Linotype"/>
          <w:sz w:val="18"/>
          <w:szCs w:val="18"/>
        </w:rPr>
        <w:footnoteRef/>
      </w:r>
      <w:r w:rsidRPr="00B726E9">
        <w:rPr>
          <w:rFonts w:ascii="Palatino Linotype" w:hAnsi="Palatino Linotype"/>
          <w:sz w:val="18"/>
          <w:szCs w:val="18"/>
        </w:rPr>
        <w:t xml:space="preserve"> </w:t>
      </w:r>
      <w:r w:rsidRPr="00590995">
        <w:rPr>
          <w:rFonts w:ascii="Palatino Linotype" w:hAnsi="Palatino Linotype"/>
          <w:b/>
          <w:sz w:val="18"/>
          <w:szCs w:val="18"/>
        </w:rPr>
        <w:t>Substances</w:t>
      </w:r>
      <w:r>
        <w:rPr>
          <w:rFonts w:ascii="Palatino Linotype" w:hAnsi="Palatino Linotype"/>
          <w:sz w:val="18"/>
          <w:szCs w:val="18"/>
        </w:rPr>
        <w:t xml:space="preserve"> refers to </w:t>
      </w:r>
      <w:r w:rsidRPr="00590995">
        <w:rPr>
          <w:rFonts w:ascii="Palatino Linotype" w:hAnsi="Palatino Linotype"/>
          <w:sz w:val="18"/>
          <w:szCs w:val="18"/>
        </w:rPr>
        <w:t>chemical elements and their compounds in the natural state or obtained by any production process</w:t>
      </w:r>
      <w:r>
        <w:rPr>
          <w:rFonts w:ascii="Palatino Linotype" w:hAnsi="Palatino Linotype"/>
          <w:sz w:val="18"/>
          <w:szCs w:val="18"/>
        </w:rPr>
        <w:t xml:space="preserve">. </w:t>
      </w:r>
      <w:r w:rsidRPr="00590995">
        <w:rPr>
          <w:rFonts w:ascii="Palatino Linotype" w:hAnsi="Palatino Linotype"/>
          <w:b/>
          <w:sz w:val="18"/>
          <w:szCs w:val="18"/>
        </w:rPr>
        <w:t>Mixtures</w:t>
      </w:r>
      <w:r w:rsidRPr="00590995">
        <w:rPr>
          <w:rFonts w:ascii="Palatino Linotype" w:hAnsi="Palatino Linotype"/>
          <w:sz w:val="18"/>
          <w:szCs w:val="18"/>
        </w:rPr>
        <w:t xml:space="preserve"> means a mixture or solution composed of two or more substances in which they do not react</w:t>
      </w:r>
      <w:r>
        <w:rPr>
          <w:rFonts w:ascii="Palatino Linotype" w:hAnsi="Palatino Linotype"/>
          <w:sz w:val="18"/>
          <w:szCs w:val="18"/>
        </w:rPr>
        <w:t xml:space="preserve">. GHS (rev 6), introduction. </w:t>
      </w:r>
    </w:p>
    <w:p w14:paraId="0F5CB71A" w14:textId="77777777" w:rsidR="00E17013" w:rsidRPr="00B726E9" w:rsidRDefault="00E17013" w:rsidP="003C19C4">
      <w:pPr>
        <w:pStyle w:val="FootnoteText"/>
        <w:rPr>
          <w:rFonts w:ascii="Palatino Linotype" w:hAnsi="Palatino Linotype"/>
          <w:sz w:val="18"/>
          <w:szCs w:val="18"/>
        </w:rPr>
      </w:pPr>
    </w:p>
  </w:footnote>
  <w:footnote w:id="2">
    <w:p w14:paraId="72E918DD" w14:textId="3B955CFE" w:rsidR="00E17013" w:rsidRPr="002D5FEF" w:rsidRDefault="00E17013" w:rsidP="003C19C4">
      <w:pPr>
        <w:pStyle w:val="FootnoteText"/>
      </w:pPr>
      <w:r>
        <w:rPr>
          <w:rStyle w:val="FootnoteReference"/>
        </w:rPr>
        <w:footnoteRef/>
      </w:r>
      <w:r>
        <w:t xml:space="preserve"> </w:t>
      </w:r>
      <w:r>
        <w:rPr>
          <w:rFonts w:ascii="Palatino Linotype" w:hAnsi="Palatino Linotype"/>
          <w:snapToGrid w:val="0"/>
          <w:sz w:val="20"/>
          <w:szCs w:val="22"/>
          <w:lang w:bidi="en-US"/>
        </w:rPr>
        <w:t xml:space="preserve">Searching for e.g.: Name of </w:t>
      </w:r>
      <w:proofErr w:type="spellStart"/>
      <w:r>
        <w:rPr>
          <w:rFonts w:ascii="Palatino Linotype" w:hAnsi="Palatino Linotype"/>
          <w:snapToGrid w:val="0"/>
          <w:sz w:val="20"/>
          <w:szCs w:val="22"/>
          <w:lang w:bidi="en-US"/>
        </w:rPr>
        <w:t>country+GHS+implementation</w:t>
      </w:r>
      <w:proofErr w:type="spellEnd"/>
      <w:r>
        <w:rPr>
          <w:rFonts w:ascii="Palatino Linotype" w:hAnsi="Palatino Linotype"/>
          <w:snapToGrid w:val="0"/>
          <w:sz w:val="20"/>
          <w:szCs w:val="22"/>
          <w:lang w:bidi="en-US"/>
        </w:rPr>
        <w:t xml:space="preserve">, Name of </w:t>
      </w:r>
      <w:proofErr w:type="spellStart"/>
      <w:r>
        <w:rPr>
          <w:rFonts w:ascii="Palatino Linotype" w:hAnsi="Palatino Linotype"/>
          <w:snapToGrid w:val="0"/>
          <w:sz w:val="20"/>
          <w:szCs w:val="22"/>
          <w:lang w:bidi="en-US"/>
        </w:rPr>
        <w:t>country+Globally</w:t>
      </w:r>
      <w:proofErr w:type="spellEnd"/>
      <w:r>
        <w:rPr>
          <w:rFonts w:ascii="Palatino Linotype" w:hAnsi="Palatino Linotype"/>
          <w:snapToGrid w:val="0"/>
          <w:sz w:val="20"/>
          <w:szCs w:val="22"/>
          <w:lang w:bidi="en-US"/>
        </w:rPr>
        <w:t xml:space="preserve"> </w:t>
      </w:r>
      <w:proofErr w:type="spellStart"/>
      <w:r>
        <w:rPr>
          <w:rFonts w:ascii="Palatino Linotype" w:hAnsi="Palatino Linotype"/>
          <w:snapToGrid w:val="0"/>
          <w:sz w:val="20"/>
          <w:szCs w:val="22"/>
          <w:lang w:bidi="en-US"/>
        </w:rPr>
        <w:t>Hamonized</w:t>
      </w:r>
      <w:proofErr w:type="spellEnd"/>
      <w:r>
        <w:rPr>
          <w:rFonts w:ascii="Palatino Linotype" w:hAnsi="Palatino Linotype"/>
          <w:snapToGrid w:val="0"/>
          <w:sz w:val="20"/>
          <w:szCs w:val="22"/>
          <w:lang w:bidi="en-US"/>
        </w:rPr>
        <w:t xml:space="preserve"> System and also, in cases where these options did not result in any relevant documents, Name of </w:t>
      </w:r>
      <w:proofErr w:type="spellStart"/>
      <w:r>
        <w:rPr>
          <w:rFonts w:ascii="Palatino Linotype" w:hAnsi="Palatino Linotype"/>
          <w:snapToGrid w:val="0"/>
          <w:sz w:val="20"/>
          <w:szCs w:val="22"/>
          <w:lang w:bidi="en-US"/>
        </w:rPr>
        <w:t>country+chemicals+legislation</w:t>
      </w:r>
      <w:proofErr w:type="spellEnd"/>
      <w:r>
        <w:rPr>
          <w:rFonts w:ascii="Palatino Linotype" w:hAnsi="Palatino Linotype"/>
          <w:snapToGrid w:val="0"/>
          <w:sz w:val="20"/>
          <w:szCs w:val="22"/>
          <w:lang w:bidi="en-US"/>
        </w:rPr>
        <w:t>)</w:t>
      </w:r>
    </w:p>
  </w:footnote>
  <w:footnote w:id="3">
    <w:p w14:paraId="58C01F87" w14:textId="7BD343D2" w:rsidR="00E17013" w:rsidRPr="00EE5266" w:rsidRDefault="00E17013">
      <w:pPr>
        <w:pStyle w:val="FootnoteText"/>
        <w:rPr>
          <w:rFonts w:ascii="Palatino Linotype" w:hAnsi="Palatino Linotype"/>
          <w:sz w:val="18"/>
          <w:szCs w:val="18"/>
        </w:rPr>
      </w:pPr>
      <w:r w:rsidRPr="00945E66">
        <w:rPr>
          <w:rStyle w:val="FootnoteReference"/>
        </w:rPr>
        <w:footnoteRef/>
      </w:r>
      <w:r w:rsidRPr="00EE5266">
        <w:rPr>
          <w:rFonts w:ascii="Palatino Linotype" w:hAnsi="Palatino Linotype"/>
          <w:sz w:val="18"/>
          <w:szCs w:val="18"/>
        </w:rPr>
        <w:t xml:space="preserve"> There is considerable diversity </w:t>
      </w:r>
      <w:r>
        <w:rPr>
          <w:rFonts w:ascii="Palatino Linotype" w:hAnsi="Palatino Linotype"/>
          <w:sz w:val="18"/>
          <w:szCs w:val="18"/>
        </w:rPr>
        <w:t>in</w:t>
      </w:r>
      <w:r w:rsidRPr="00EE5266">
        <w:rPr>
          <w:rFonts w:ascii="Palatino Linotype" w:hAnsi="Palatino Linotype"/>
          <w:sz w:val="18"/>
          <w:szCs w:val="18"/>
        </w:rPr>
        <w:t xml:space="preserve"> </w:t>
      </w:r>
      <w:r>
        <w:rPr>
          <w:rFonts w:ascii="Palatino Linotype" w:hAnsi="Palatino Linotype"/>
          <w:sz w:val="18"/>
          <w:szCs w:val="18"/>
        </w:rPr>
        <w:t xml:space="preserve">terms and </w:t>
      </w:r>
      <w:r w:rsidRPr="00EE5266">
        <w:rPr>
          <w:rFonts w:ascii="Palatino Linotype" w:hAnsi="Palatino Linotype"/>
          <w:sz w:val="18"/>
          <w:szCs w:val="18"/>
        </w:rPr>
        <w:t xml:space="preserve">concepts </w:t>
      </w:r>
      <w:r>
        <w:rPr>
          <w:rFonts w:ascii="Palatino Linotype" w:hAnsi="Palatino Linotype"/>
          <w:sz w:val="18"/>
          <w:szCs w:val="18"/>
        </w:rPr>
        <w:t>essentially referring to</w:t>
      </w:r>
      <w:r w:rsidRPr="00EE5266">
        <w:rPr>
          <w:rFonts w:ascii="Palatino Linotype" w:hAnsi="Palatino Linotype"/>
          <w:sz w:val="18"/>
          <w:szCs w:val="18"/>
        </w:rPr>
        <w:t xml:space="preserve"> similar or identical phenomena in these literatures</w:t>
      </w:r>
      <w:r>
        <w:rPr>
          <w:rFonts w:ascii="Palatino Linotype" w:hAnsi="Palatino Linotype"/>
          <w:sz w:val="18"/>
          <w:szCs w:val="18"/>
        </w:rPr>
        <w:t>,</w:t>
      </w:r>
      <w:r w:rsidRPr="00EE5266">
        <w:rPr>
          <w:rFonts w:ascii="Palatino Linotype" w:hAnsi="Palatino Linotype"/>
          <w:sz w:val="18"/>
          <w:szCs w:val="18"/>
        </w:rPr>
        <w:t xml:space="preserve"> but norms are often used as an umbrella term for rules, laws, and principles</w:t>
      </w:r>
      <w:r>
        <w:rPr>
          <w:rFonts w:ascii="Palatino Linotype" w:hAnsi="Palatino Linotype"/>
          <w:sz w:val="18"/>
          <w:szCs w:val="18"/>
        </w:rPr>
        <w:t xml:space="preserve"> </w:t>
      </w:r>
      <w:r>
        <w:rPr>
          <w:rFonts w:ascii="Palatino Linotype" w:hAnsi="Palatino Linotype"/>
          <w:sz w:val="18"/>
          <w:szCs w:val="18"/>
        </w:rPr>
        <w:fldChar w:fldCharType="begin"/>
      </w:r>
      <w:ins w:id="413" w:author="Linn Persson" w:date="2017-10-31T17:04:00Z">
        <w:r>
          <w:rPr>
            <w:rFonts w:ascii="Palatino Linotype" w:hAnsi="Palatino Linotype"/>
            <w:sz w:val="18"/>
            <w:szCs w:val="18"/>
          </w:rPr>
          <w:instrText xml:space="preserve"> ADDIN ZOTERO_ITEM CSL_CITATION {"citationID":"a1v1aitl579","properties":{"formattedCitation":"[26]","plainCitation":"[26]"},"citationItems":[{"id":2590,"uris":["http://zotero.org/users/local/NS0ay0E0/items/CVUMPHF8"],"uri":["http://zotero.org/users/local/NS0ay0E0/items/CVUMPHF8"],"itemData":{"id":2590,"type":"article-journal","title":"International Norm Dynamics and Political Change","container-title":"International Organization","page":"887-917","volume":"52","issue":"4","source":"CrossRef","DOI":"10.1162/002081898550789","ISSN":"15315088, 00208183","author":[{"family":"Finnemore","given":"Martha"},{"family":"Sikkink","given":"Kathryn"}],"issued":{"date-parts":[["1998",10,1]]}}}],"schema":"https://github.com/citation-style-language/schema/raw/master/csl-citation.json"} </w:instrText>
        </w:r>
      </w:ins>
      <w:del w:id="414" w:author="Linn Persson" w:date="2017-10-31T15:37:00Z">
        <w:r w:rsidDel="00E70A57">
          <w:rPr>
            <w:rFonts w:ascii="Palatino Linotype" w:hAnsi="Palatino Linotype"/>
            <w:sz w:val="18"/>
            <w:szCs w:val="18"/>
          </w:rPr>
          <w:delInstrText xml:space="preserve"> ADDIN ZOTERO_ITEM CSL_CITATION {"citationID":"a1v1aitl579","properties":{"formattedCitation":"[35]","plainCitation":"[35]"},"citationItems":[{"id":2590,"uris":["http://zotero.org/users/local/NS0ay0E0/items/CVUMPHF8"],"uri":["http://zotero.org/users/local/NS0ay0E0/items/CVUMPHF8"],"itemData":{"id":2590,"type":"article-journal","title":"International Norm Dynamics and Political Change","container-title":"International Organization","page":"887-917","volume":"52","issue":"4","source":"CrossRef","DOI":"10.1162/002081898550789","ISSN":"15315088, 00208183","author":[{"family":"Finnemore","given":"Martha"},{"family":"Sikkink","given":"Kathryn"}],"issued":{"date-parts":[["1998",10,1]]}}}],"schema":"https://github.com/citation-style-language/schema/raw/master/csl-citation.json"} </w:delInstrText>
        </w:r>
      </w:del>
      <w:r>
        <w:rPr>
          <w:rFonts w:ascii="Palatino Linotype" w:hAnsi="Palatino Linotype"/>
          <w:sz w:val="18"/>
          <w:szCs w:val="18"/>
        </w:rPr>
        <w:fldChar w:fldCharType="separate"/>
      </w:r>
      <w:ins w:id="415" w:author="Linn Persson" w:date="2017-10-31T17:04:00Z">
        <w:r w:rsidRPr="00BF2E48">
          <w:t>[26]</w:t>
        </w:r>
      </w:ins>
      <w:del w:id="416" w:author="Linn Persson" w:date="2017-10-31T15:37:00Z">
        <w:r w:rsidRPr="00BF2E48" w:rsidDel="00E70A57">
          <w:rPr>
            <w:rPrChange w:id="417" w:author="Linn Persson" w:date="2017-10-31T17:04:00Z">
              <w:rPr>
                <w:rFonts w:ascii="Palatino Linotype" w:hAnsi="Palatino Linotype"/>
                <w:sz w:val="18"/>
              </w:rPr>
            </w:rPrChange>
          </w:rPr>
          <w:delText>[35]</w:delText>
        </w:r>
      </w:del>
      <w:r>
        <w:rPr>
          <w:rFonts w:ascii="Palatino Linotype" w:hAnsi="Palatino Linotype"/>
          <w:sz w:val="18"/>
          <w:szCs w:val="18"/>
        </w:rPr>
        <w:fldChar w:fldCharType="end"/>
      </w:r>
      <w:r w:rsidRPr="00EE5266">
        <w:rPr>
          <w:rFonts w:ascii="Palatino Linotype" w:hAnsi="Palatino Linotype"/>
          <w:sz w:val="18"/>
          <w:szCs w:val="18"/>
        </w:rPr>
        <w:t xml:space="preserve">. </w:t>
      </w:r>
    </w:p>
  </w:footnote>
  <w:footnote w:id="4">
    <w:p w14:paraId="30546A3B" w14:textId="0819FBC4" w:rsidR="00E17013" w:rsidRPr="001B319D" w:rsidRDefault="00E17013" w:rsidP="00E64845">
      <w:pPr>
        <w:pStyle w:val="FootnoteText"/>
        <w:spacing w:line="240" w:lineRule="auto"/>
        <w:rPr>
          <w:rFonts w:ascii="Palatino Linotype" w:hAnsi="Palatino Linotype" w:cstheme="minorBidi"/>
          <w:sz w:val="18"/>
          <w:szCs w:val="22"/>
          <w:lang w:bidi="en-US"/>
        </w:rPr>
      </w:pPr>
      <w:r>
        <w:rPr>
          <w:rStyle w:val="FootnoteReference"/>
        </w:rPr>
        <w:footnoteRef/>
      </w:r>
      <w:r>
        <w:t xml:space="preserve"> </w:t>
      </w:r>
      <w:r w:rsidRPr="001B319D">
        <w:rPr>
          <w:rFonts w:ascii="Palatino Linotype" w:hAnsi="Palatino Linotype" w:cstheme="minorBidi"/>
          <w:sz w:val="18"/>
          <w:szCs w:val="22"/>
          <w:lang w:bidi="en-US"/>
        </w:rPr>
        <w:t>The</w:t>
      </w:r>
      <w:r>
        <w:rPr>
          <w:rFonts w:ascii="Palatino Linotype" w:hAnsi="Palatino Linotype" w:cstheme="minorBidi"/>
          <w:sz w:val="18"/>
          <w:szCs w:val="22"/>
          <w:lang w:bidi="en-US"/>
        </w:rPr>
        <w:t xml:space="preserve"> Stockholm Convention on Persistent Organic Pollutants (2001), The Basel Convention on </w:t>
      </w:r>
      <w:r w:rsidRPr="001B319D">
        <w:rPr>
          <w:rFonts w:ascii="Palatino Linotype" w:hAnsi="Palatino Linotype" w:cstheme="minorBidi"/>
          <w:sz w:val="18"/>
          <w:szCs w:val="22"/>
          <w:lang w:bidi="en-US"/>
        </w:rPr>
        <w:t xml:space="preserve">the Control of Transboundary Movements of Hazardous Wastes and their Disposal </w:t>
      </w:r>
      <w:r>
        <w:rPr>
          <w:rFonts w:ascii="Palatino Linotype" w:hAnsi="Palatino Linotype" w:cstheme="minorBidi"/>
          <w:sz w:val="18"/>
          <w:szCs w:val="22"/>
          <w:lang w:bidi="en-US"/>
        </w:rPr>
        <w:t>(</w:t>
      </w:r>
      <w:r w:rsidRPr="001B319D">
        <w:rPr>
          <w:rFonts w:ascii="Palatino Linotype" w:hAnsi="Palatino Linotype" w:cstheme="minorBidi"/>
          <w:sz w:val="18"/>
          <w:szCs w:val="22"/>
          <w:lang w:bidi="en-US"/>
        </w:rPr>
        <w:t>1989</w:t>
      </w:r>
      <w:r>
        <w:rPr>
          <w:rFonts w:ascii="Palatino Linotype" w:hAnsi="Palatino Linotype" w:cstheme="minorBidi"/>
          <w:sz w:val="18"/>
          <w:szCs w:val="22"/>
          <w:lang w:bidi="en-US"/>
        </w:rPr>
        <w:t xml:space="preserve">), and the Rotterdam Convention on Prior Informed Consent (1998). </w:t>
      </w:r>
    </w:p>
  </w:footnote>
  <w:footnote w:id="5">
    <w:p w14:paraId="49B5BDF0" w14:textId="1C8CD8DC" w:rsidR="00E17013" w:rsidRPr="00D85537" w:rsidRDefault="00E17013">
      <w:pPr>
        <w:pStyle w:val="FootnoteText"/>
        <w:rPr>
          <w:sz w:val="16"/>
          <w:szCs w:val="16"/>
        </w:rPr>
      </w:pPr>
      <w:r w:rsidRPr="00D85537">
        <w:rPr>
          <w:rStyle w:val="FootnoteReference"/>
          <w:sz w:val="16"/>
          <w:szCs w:val="16"/>
        </w:rPr>
        <w:footnoteRef/>
      </w:r>
      <w:r w:rsidRPr="00D85537">
        <w:rPr>
          <w:sz w:val="16"/>
          <w:szCs w:val="16"/>
        </w:rPr>
        <w:t xml:space="preserve"> </w:t>
      </w:r>
      <w:r w:rsidRPr="00D85537">
        <w:rPr>
          <w:rFonts w:ascii="Palatino Linotype" w:hAnsi="Palatino Linotype"/>
          <w:noProof/>
          <w:snapToGrid w:val="0"/>
          <w:sz w:val="16"/>
          <w:szCs w:val="16"/>
          <w:lang w:bidi="en-US"/>
        </w:rPr>
        <w:t>The Cooperation Council for the Arab States of the Gulf is a regional organisation, with six member states: The Kingdom of Bahrain, the State of Kuwait, the Sultanate of Oman, the State of Qatar, the Kingdom of Saudi Arabia and the United Arab Emirates. Set up in 1981, its objectives are to enhance coordination, integration and inter-connection among its members</w:t>
      </w:r>
      <w:r w:rsidRPr="00D85537">
        <w:rPr>
          <w:sz w:val="16"/>
          <w:szCs w:val="16"/>
        </w:rPr>
        <w:t>.</w:t>
      </w:r>
    </w:p>
  </w:footnote>
  <w:footnote w:id="6">
    <w:p w14:paraId="1853FDD2" w14:textId="77777777" w:rsidR="00E17013" w:rsidRPr="00A61F51" w:rsidRDefault="00E17013" w:rsidP="00F54C96">
      <w:pPr>
        <w:pStyle w:val="FootnoteText"/>
        <w:rPr>
          <w:rFonts w:ascii="Palatino Linotype" w:hAnsi="Palatino Linotype"/>
          <w:sz w:val="16"/>
          <w:szCs w:val="16"/>
        </w:rPr>
      </w:pPr>
      <w:r>
        <w:rPr>
          <w:rStyle w:val="FootnoteReference"/>
        </w:rPr>
        <w:footnoteRef/>
      </w:r>
      <w:r>
        <w:t xml:space="preserve"> </w:t>
      </w:r>
      <w:r w:rsidRPr="00A61F51">
        <w:rPr>
          <w:rFonts w:ascii="Palatino Linotype" w:hAnsi="Palatino Linotype"/>
          <w:sz w:val="16"/>
          <w:szCs w:val="16"/>
        </w:rPr>
        <w:t xml:space="preserve">The US Department of State informs on its web site that the US “signed the Rotterdam Convention in 1998, but has yet to ratify because we currently lack the authority to implement all of its provisions. The United States participates as an observer in the meetings of the parties and in technical working groups”, </w:t>
      </w:r>
      <w:hyperlink r:id="rId1" w:history="1">
        <w:r w:rsidRPr="00A61F51">
          <w:rPr>
            <w:rStyle w:val="Hyperlink"/>
            <w:rFonts w:ascii="Palatino Linotype" w:hAnsi="Palatino Linotype"/>
            <w:sz w:val="16"/>
            <w:szCs w:val="16"/>
          </w:rPr>
          <w:t>https://www.state.gov/e/oes/eqt/chemicalpollution/83010.htm</w:t>
        </w:r>
      </w:hyperlink>
      <w:r w:rsidRPr="00A61F51">
        <w:rPr>
          <w:rFonts w:ascii="Palatino Linotype" w:hAnsi="Palatino Linotype"/>
          <w:sz w:val="16"/>
          <w:szCs w:val="16"/>
        </w:rPr>
        <w:t xml:space="preserve"> (accessed 3 May 2017). </w:t>
      </w:r>
    </w:p>
  </w:footnote>
  <w:footnote w:id="7">
    <w:p w14:paraId="2B93F9DE" w14:textId="3BBD15D1" w:rsidR="00E17013" w:rsidRPr="009B5040" w:rsidRDefault="00E17013">
      <w:pPr>
        <w:pStyle w:val="FootnoteText"/>
        <w:rPr>
          <w:rFonts w:ascii="Palatino Linotype" w:hAnsi="Palatino Linotype"/>
          <w:sz w:val="18"/>
          <w:szCs w:val="18"/>
        </w:rPr>
      </w:pPr>
      <w:r w:rsidRPr="009B5040">
        <w:rPr>
          <w:rStyle w:val="FootnoteReference"/>
          <w:rFonts w:ascii="Palatino Linotype" w:hAnsi="Palatino Linotype"/>
          <w:sz w:val="18"/>
          <w:szCs w:val="18"/>
        </w:rPr>
        <w:footnoteRef/>
      </w:r>
      <w:r w:rsidRPr="009B5040">
        <w:rPr>
          <w:rFonts w:ascii="Palatino Linotype" w:hAnsi="Palatino Linotype"/>
          <w:sz w:val="18"/>
          <w:szCs w:val="18"/>
        </w:rPr>
        <w:t xml:space="preserve"> Projects </w:t>
      </w:r>
      <w:r>
        <w:rPr>
          <w:rFonts w:ascii="Palatino Linotype" w:hAnsi="Palatino Linotype"/>
          <w:sz w:val="18"/>
          <w:szCs w:val="18"/>
        </w:rPr>
        <w:t>have included Zambia as a pilot country in the</w:t>
      </w:r>
      <w:r w:rsidRPr="009B5040">
        <w:rPr>
          <w:rFonts w:ascii="Palatino Linotype" w:hAnsi="Palatino Linotype"/>
          <w:sz w:val="18"/>
          <w:szCs w:val="18"/>
        </w:rPr>
        <w:t xml:space="preserve"> Chemical Hazard Communications Project (2001-2002</w:t>
      </w:r>
      <w:r>
        <w:rPr>
          <w:rFonts w:ascii="Palatino Linotype" w:hAnsi="Palatino Linotype"/>
          <w:sz w:val="18"/>
          <w:szCs w:val="18"/>
        </w:rPr>
        <w:t>, UNITAR and UN-ILO</w:t>
      </w:r>
      <w:r w:rsidRPr="009B5040">
        <w:rPr>
          <w:rFonts w:ascii="Palatino Linotype" w:hAnsi="Palatino Linotype"/>
          <w:sz w:val="18"/>
          <w:szCs w:val="18"/>
        </w:rPr>
        <w:t>)</w:t>
      </w:r>
      <w:r>
        <w:rPr>
          <w:rFonts w:ascii="Palatino Linotype" w:hAnsi="Palatino Linotype"/>
          <w:sz w:val="18"/>
          <w:szCs w:val="18"/>
        </w:rPr>
        <w:t>, the UNDP-UNEO Partnership Initiative with Zambia: Mainstreaming Sound Management of Chemicals Issues into the MDG based National Development Planning (2007-2009, Funding from Government of Sweden), the GHS capacity building project (2011-2012, SAICM QSP/UNITAR)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C3731" w14:textId="77777777" w:rsidR="00E17013" w:rsidRDefault="00E17013"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E74B1" w14:textId="5013DFFC" w:rsidR="00E17013" w:rsidRPr="0050778E" w:rsidRDefault="00E17013" w:rsidP="0050778E">
    <w:pPr>
      <w:adjustRightInd w:val="0"/>
      <w:snapToGrid w:val="0"/>
      <w:spacing w:after="240" w:line="240" w:lineRule="auto"/>
      <w:rPr>
        <w:rFonts w:ascii="Palatino Linotype" w:hAnsi="Palatino Linotype"/>
        <w:sz w:val="16"/>
      </w:rPr>
    </w:pPr>
    <w:r>
      <w:rPr>
        <w:rFonts w:ascii="Palatino Linotype" w:hAnsi="Palatino Linotype"/>
        <w:i/>
        <w:sz w:val="16"/>
      </w:rPr>
      <w:t xml:space="preserve">Sustainability </w:t>
    </w:r>
    <w:r>
      <w:rPr>
        <w:rFonts w:ascii="Palatino Linotype" w:hAnsi="Palatino Linotype"/>
        <w:b/>
        <w:sz w:val="16"/>
      </w:rPr>
      <w:t>2017</w:t>
    </w:r>
    <w:r>
      <w:rPr>
        <w:rFonts w:ascii="Palatino Linotype" w:hAnsi="Palatino Linotype"/>
        <w:sz w:val="16"/>
      </w:rPr>
      <w:t xml:space="preserve">, </w:t>
    </w:r>
    <w:r>
      <w:rPr>
        <w:rFonts w:ascii="Palatino Linotype" w:hAnsi="Palatino Linotype"/>
        <w:i/>
        <w:sz w:val="16"/>
      </w:rPr>
      <w:t>9</w:t>
    </w:r>
    <w:r>
      <w:rPr>
        <w:rFonts w:ascii="Palatino Linotype" w:hAnsi="Palatino Linotype"/>
        <w:sz w:val="16"/>
      </w:rPr>
      <w:t xml:space="preserve">, x FOR PEER REVIEW </w:t>
    </w:r>
    <w:r>
      <w:rPr>
        <w:rFonts w:ascii="Palatino Linotype" w:hAnsi="Palatino Linotype"/>
        <w:sz w:val="16"/>
      </w:rPr>
      <w:ptab w:relativeTo="margin" w:alignment="right" w:leader="none"/>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7F663F">
      <w:rPr>
        <w:rFonts w:ascii="Palatino Linotype" w:hAnsi="Palatino Linotype"/>
        <w:noProof/>
        <w:sz w:val="16"/>
      </w:rPr>
      <w:t>18</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7F663F">
      <w:rPr>
        <w:rFonts w:ascii="Palatino Linotype" w:hAnsi="Palatino Linotype"/>
        <w:noProof/>
        <w:sz w:val="16"/>
      </w:rPr>
      <w:t>28</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F2944" w14:textId="77777777" w:rsidR="00E17013" w:rsidRDefault="00E17013" w:rsidP="008810B3">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14:anchorId="2858D564" wp14:editId="07777777">
              <wp:simplePos x="0" y="0"/>
              <wp:positionH relativeFrom="rightMargin">
                <wp:posOffset>-558165</wp:posOffset>
              </wp:positionH>
              <wp:positionV relativeFrom="paragraph">
                <wp:posOffset>0</wp:posOffset>
              </wp:positionV>
              <wp:extent cx="580390"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709295"/>
                      </a:xfrm>
                      <a:prstGeom prst="rect">
                        <a:avLst/>
                      </a:prstGeom>
                      <a:solidFill>
                        <a:srgbClr val="FFFFFF"/>
                      </a:solidFill>
                      <a:ln w="9525">
                        <a:noFill/>
                        <a:miter lim="800000"/>
                        <a:headEnd/>
                        <a:tailEnd/>
                      </a:ln>
                    </wps:spPr>
                    <wps:txbx>
                      <w:txbxContent>
                        <w:p w14:paraId="4898754C" w14:textId="77777777" w:rsidR="00E17013" w:rsidRDefault="00E17013" w:rsidP="007579A6">
                          <w:pPr>
                            <w:pStyle w:val="MDPIheaderjournallogo"/>
                            <w:jc w:val="center"/>
                            <w:rPr>
                              <w:i w:val="0"/>
                              <w:szCs w:val="16"/>
                            </w:rPr>
                          </w:pPr>
                          <w:r w:rsidRPr="0002699D">
                            <w:rPr>
                              <w:i w:val="0"/>
                              <w:noProof/>
                              <w:szCs w:val="16"/>
                              <w:lang w:eastAsia="en-US"/>
                            </w:rPr>
                            <w:drawing>
                              <wp:inline distT="0" distB="0" distL="0" distR="0" wp14:anchorId="1D92B707" wp14:editId="07777777">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58D564" id="_x0000_t202" coordsize="21600,21600" o:spt="202" path="m,l,21600r21600,l21600,xe">
              <v:stroke joinstyle="miter"/>
              <v:path gradientshapeok="t" o:connecttype="rect"/>
            </v:shapetype>
            <v:shape id="Text Box 2" o:spid="_x0000_s1026" type="#_x0000_t202" style="position:absolute;margin-left:-43.95pt;margin-top:0;width:45.7pt;height:55.85pt;z-index:-251658752;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" stroked="f">
              <v:textbox inset="0,0,0,0">
                <w:txbxContent>
                  <w:p w14:paraId="4898754C" w14:textId="77777777" w:rsidR="00BF2E48" w:rsidRDefault="00BF2E48" w:rsidP="007579A6">
                    <w:pPr>
                      <w:pStyle w:val="MDPIheaderjournallogo"/>
                      <w:jc w:val="center"/>
                      <w:rPr>
                        <w:i w:val="0"/>
                        <w:szCs w:val="16"/>
                      </w:rPr>
                    </w:pPr>
                    <w:r w:rsidRPr="0002699D">
                      <w:rPr>
                        <w:i w:val="0"/>
                        <w:noProof/>
                        <w:szCs w:val="16"/>
                        <w:lang w:eastAsia="zh-CN"/>
                      </w:rPr>
                      <w:drawing>
                        <wp:inline distT="0" distB="0" distL="0" distR="0" wp14:anchorId="1D92B707" wp14:editId="07777777">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v:textbox>
              <w10:wrap anchorx="margin"/>
            </v:shape>
          </w:pict>
        </mc:Fallback>
      </mc:AlternateContent>
    </w:r>
    <w:r>
      <w:rPr>
        <w:noProof/>
        <w:lang w:eastAsia="en-US"/>
      </w:rPr>
      <w:drawing>
        <wp:inline distT="0" distB="0" distL="0" distR="0" wp14:anchorId="426DF6A1" wp14:editId="07777777">
          <wp:extent cx="1682115" cy="431165"/>
          <wp:effectExtent l="0" t="0" r="0" b="6985"/>
          <wp:docPr id="5"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Temp\HZ$D.082.3379\sustainability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82115" cy="4311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D175A"/>
    <w:multiLevelType w:val="hybridMultilevel"/>
    <w:tmpl w:val="3940A102"/>
    <w:lvl w:ilvl="0" w:tplc="041D0001">
      <w:start w:val="1"/>
      <w:numFmt w:val="bullet"/>
      <w:lvlText w:val=""/>
      <w:lvlJc w:val="left"/>
      <w:pPr>
        <w:ind w:left="1140" w:hanging="360"/>
      </w:pPr>
      <w:rPr>
        <w:rFonts w:ascii="Symbol" w:hAnsi="Symbol" w:hint="default"/>
      </w:rPr>
    </w:lvl>
    <w:lvl w:ilvl="1" w:tplc="041D0003" w:tentative="1">
      <w:start w:val="1"/>
      <w:numFmt w:val="bullet"/>
      <w:lvlText w:val="o"/>
      <w:lvlJc w:val="left"/>
      <w:pPr>
        <w:ind w:left="1860" w:hanging="360"/>
      </w:pPr>
      <w:rPr>
        <w:rFonts w:ascii="Courier New" w:hAnsi="Courier New" w:cs="Courier New" w:hint="default"/>
      </w:rPr>
    </w:lvl>
    <w:lvl w:ilvl="2" w:tplc="041D0005" w:tentative="1">
      <w:start w:val="1"/>
      <w:numFmt w:val="bullet"/>
      <w:lvlText w:val=""/>
      <w:lvlJc w:val="left"/>
      <w:pPr>
        <w:ind w:left="2580" w:hanging="360"/>
      </w:pPr>
      <w:rPr>
        <w:rFonts w:ascii="Wingdings" w:hAnsi="Wingdings" w:hint="default"/>
      </w:rPr>
    </w:lvl>
    <w:lvl w:ilvl="3" w:tplc="041D0001" w:tentative="1">
      <w:start w:val="1"/>
      <w:numFmt w:val="bullet"/>
      <w:lvlText w:val=""/>
      <w:lvlJc w:val="left"/>
      <w:pPr>
        <w:ind w:left="3300" w:hanging="360"/>
      </w:pPr>
      <w:rPr>
        <w:rFonts w:ascii="Symbol" w:hAnsi="Symbol" w:hint="default"/>
      </w:rPr>
    </w:lvl>
    <w:lvl w:ilvl="4" w:tplc="041D0003" w:tentative="1">
      <w:start w:val="1"/>
      <w:numFmt w:val="bullet"/>
      <w:lvlText w:val="o"/>
      <w:lvlJc w:val="left"/>
      <w:pPr>
        <w:ind w:left="4020" w:hanging="360"/>
      </w:pPr>
      <w:rPr>
        <w:rFonts w:ascii="Courier New" w:hAnsi="Courier New" w:cs="Courier New" w:hint="default"/>
      </w:rPr>
    </w:lvl>
    <w:lvl w:ilvl="5" w:tplc="041D0005" w:tentative="1">
      <w:start w:val="1"/>
      <w:numFmt w:val="bullet"/>
      <w:lvlText w:val=""/>
      <w:lvlJc w:val="left"/>
      <w:pPr>
        <w:ind w:left="4740" w:hanging="360"/>
      </w:pPr>
      <w:rPr>
        <w:rFonts w:ascii="Wingdings" w:hAnsi="Wingdings" w:hint="default"/>
      </w:rPr>
    </w:lvl>
    <w:lvl w:ilvl="6" w:tplc="041D0001" w:tentative="1">
      <w:start w:val="1"/>
      <w:numFmt w:val="bullet"/>
      <w:lvlText w:val=""/>
      <w:lvlJc w:val="left"/>
      <w:pPr>
        <w:ind w:left="5460" w:hanging="360"/>
      </w:pPr>
      <w:rPr>
        <w:rFonts w:ascii="Symbol" w:hAnsi="Symbol" w:hint="default"/>
      </w:rPr>
    </w:lvl>
    <w:lvl w:ilvl="7" w:tplc="041D0003" w:tentative="1">
      <w:start w:val="1"/>
      <w:numFmt w:val="bullet"/>
      <w:lvlText w:val="o"/>
      <w:lvlJc w:val="left"/>
      <w:pPr>
        <w:ind w:left="6180" w:hanging="360"/>
      </w:pPr>
      <w:rPr>
        <w:rFonts w:ascii="Courier New" w:hAnsi="Courier New" w:cs="Courier New" w:hint="default"/>
      </w:rPr>
    </w:lvl>
    <w:lvl w:ilvl="8" w:tplc="041D0005" w:tentative="1">
      <w:start w:val="1"/>
      <w:numFmt w:val="bullet"/>
      <w:lvlText w:val=""/>
      <w:lvlJc w:val="left"/>
      <w:pPr>
        <w:ind w:left="6900" w:hanging="360"/>
      </w:pPr>
      <w:rPr>
        <w:rFonts w:ascii="Wingdings" w:hAnsi="Wingdings" w:hint="default"/>
      </w:rPr>
    </w:lvl>
  </w:abstractNum>
  <w:abstractNum w:abstractNumId="1">
    <w:nsid w:val="1FD67AA5"/>
    <w:multiLevelType w:val="hybridMultilevel"/>
    <w:tmpl w:val="A6408004"/>
    <w:lvl w:ilvl="0" w:tplc="041D0001">
      <w:start w:val="1"/>
      <w:numFmt w:val="bullet"/>
      <w:lvlText w:val=""/>
      <w:lvlJc w:val="left"/>
      <w:pPr>
        <w:ind w:left="644"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3A132A"/>
    <w:multiLevelType w:val="hybridMultilevel"/>
    <w:tmpl w:val="F0CA28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nsid w:val="2B760462"/>
    <w:multiLevelType w:val="hybridMultilevel"/>
    <w:tmpl w:val="6F7A09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2CE21E46"/>
    <w:multiLevelType w:val="hybridMultilevel"/>
    <w:tmpl w:val="3AF41EF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369A6535"/>
    <w:multiLevelType w:val="hybridMultilevel"/>
    <w:tmpl w:val="21BA2A98"/>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nsid w:val="3E3A6F2C"/>
    <w:multiLevelType w:val="hybridMultilevel"/>
    <w:tmpl w:val="92EE27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nsid w:val="430B505B"/>
    <w:multiLevelType w:val="hybridMultilevel"/>
    <w:tmpl w:val="E8BE3FCA"/>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7C06E7"/>
    <w:multiLevelType w:val="hybridMultilevel"/>
    <w:tmpl w:val="43208A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50F477FD"/>
    <w:multiLevelType w:val="hybridMultilevel"/>
    <w:tmpl w:val="D304F580"/>
    <w:lvl w:ilvl="0" w:tplc="041D0001">
      <w:start w:val="1"/>
      <w:numFmt w:val="bullet"/>
      <w:lvlText w:val=""/>
      <w:lvlJc w:val="left"/>
      <w:pPr>
        <w:ind w:left="1140" w:hanging="360"/>
      </w:pPr>
      <w:rPr>
        <w:rFonts w:ascii="Symbol" w:hAnsi="Symbol" w:hint="default"/>
      </w:rPr>
    </w:lvl>
    <w:lvl w:ilvl="1" w:tplc="041D0003" w:tentative="1">
      <w:start w:val="1"/>
      <w:numFmt w:val="bullet"/>
      <w:lvlText w:val="o"/>
      <w:lvlJc w:val="left"/>
      <w:pPr>
        <w:ind w:left="1860" w:hanging="360"/>
      </w:pPr>
      <w:rPr>
        <w:rFonts w:ascii="Courier New" w:hAnsi="Courier New" w:cs="Courier New" w:hint="default"/>
      </w:rPr>
    </w:lvl>
    <w:lvl w:ilvl="2" w:tplc="041D0005" w:tentative="1">
      <w:start w:val="1"/>
      <w:numFmt w:val="bullet"/>
      <w:lvlText w:val=""/>
      <w:lvlJc w:val="left"/>
      <w:pPr>
        <w:ind w:left="2580" w:hanging="360"/>
      </w:pPr>
      <w:rPr>
        <w:rFonts w:ascii="Wingdings" w:hAnsi="Wingdings" w:hint="default"/>
      </w:rPr>
    </w:lvl>
    <w:lvl w:ilvl="3" w:tplc="041D0001" w:tentative="1">
      <w:start w:val="1"/>
      <w:numFmt w:val="bullet"/>
      <w:lvlText w:val=""/>
      <w:lvlJc w:val="left"/>
      <w:pPr>
        <w:ind w:left="3300" w:hanging="360"/>
      </w:pPr>
      <w:rPr>
        <w:rFonts w:ascii="Symbol" w:hAnsi="Symbol" w:hint="default"/>
      </w:rPr>
    </w:lvl>
    <w:lvl w:ilvl="4" w:tplc="041D0003" w:tentative="1">
      <w:start w:val="1"/>
      <w:numFmt w:val="bullet"/>
      <w:lvlText w:val="o"/>
      <w:lvlJc w:val="left"/>
      <w:pPr>
        <w:ind w:left="4020" w:hanging="360"/>
      </w:pPr>
      <w:rPr>
        <w:rFonts w:ascii="Courier New" w:hAnsi="Courier New" w:cs="Courier New" w:hint="default"/>
      </w:rPr>
    </w:lvl>
    <w:lvl w:ilvl="5" w:tplc="041D0005" w:tentative="1">
      <w:start w:val="1"/>
      <w:numFmt w:val="bullet"/>
      <w:lvlText w:val=""/>
      <w:lvlJc w:val="left"/>
      <w:pPr>
        <w:ind w:left="4740" w:hanging="360"/>
      </w:pPr>
      <w:rPr>
        <w:rFonts w:ascii="Wingdings" w:hAnsi="Wingdings" w:hint="default"/>
      </w:rPr>
    </w:lvl>
    <w:lvl w:ilvl="6" w:tplc="041D0001" w:tentative="1">
      <w:start w:val="1"/>
      <w:numFmt w:val="bullet"/>
      <w:lvlText w:val=""/>
      <w:lvlJc w:val="left"/>
      <w:pPr>
        <w:ind w:left="5460" w:hanging="360"/>
      </w:pPr>
      <w:rPr>
        <w:rFonts w:ascii="Symbol" w:hAnsi="Symbol" w:hint="default"/>
      </w:rPr>
    </w:lvl>
    <w:lvl w:ilvl="7" w:tplc="041D0003" w:tentative="1">
      <w:start w:val="1"/>
      <w:numFmt w:val="bullet"/>
      <w:lvlText w:val="o"/>
      <w:lvlJc w:val="left"/>
      <w:pPr>
        <w:ind w:left="6180" w:hanging="360"/>
      </w:pPr>
      <w:rPr>
        <w:rFonts w:ascii="Courier New" w:hAnsi="Courier New" w:cs="Courier New" w:hint="default"/>
      </w:rPr>
    </w:lvl>
    <w:lvl w:ilvl="8" w:tplc="041D0005" w:tentative="1">
      <w:start w:val="1"/>
      <w:numFmt w:val="bullet"/>
      <w:lvlText w:val=""/>
      <w:lvlJc w:val="left"/>
      <w:pPr>
        <w:ind w:left="6900" w:hanging="360"/>
      </w:pPr>
      <w:rPr>
        <w:rFonts w:ascii="Wingdings" w:hAnsi="Wingdings" w:hint="default"/>
      </w:rPr>
    </w:lvl>
  </w:abstractNum>
  <w:abstractNum w:abstractNumId="12">
    <w:nsid w:val="673C370A"/>
    <w:multiLevelType w:val="hybridMultilevel"/>
    <w:tmpl w:val="EC76206E"/>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3">
    <w:nsid w:val="69F535BD"/>
    <w:multiLevelType w:val="hybridMultilevel"/>
    <w:tmpl w:val="81E810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DB20A64"/>
    <w:multiLevelType w:val="hybridMultilevel"/>
    <w:tmpl w:val="9D44A79E"/>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5">
    <w:nsid w:val="74BB68F2"/>
    <w:multiLevelType w:val="hybridMultilevel"/>
    <w:tmpl w:val="A70C1E40"/>
    <w:lvl w:ilvl="0" w:tplc="04090001">
      <w:start w:val="1"/>
      <w:numFmt w:val="bullet"/>
      <w:lvlText w:val=""/>
      <w:lvlJc w:val="left"/>
      <w:pPr>
        <w:ind w:left="1239" w:hanging="360"/>
      </w:pPr>
      <w:rPr>
        <w:rFonts w:ascii="Symbol" w:hAnsi="Symbol" w:hint="default"/>
      </w:rPr>
    </w:lvl>
    <w:lvl w:ilvl="1" w:tplc="04090003">
      <w:start w:val="1"/>
      <w:numFmt w:val="bullet"/>
      <w:lvlText w:val="o"/>
      <w:lvlJc w:val="left"/>
      <w:pPr>
        <w:ind w:left="1959" w:hanging="360"/>
      </w:pPr>
      <w:rPr>
        <w:rFonts w:ascii="Courier New" w:hAnsi="Courier New" w:cs="Courier New" w:hint="default"/>
      </w:rPr>
    </w:lvl>
    <w:lvl w:ilvl="2" w:tplc="04090005">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6">
    <w:nsid w:val="790B61D4"/>
    <w:multiLevelType w:val="hybridMultilevel"/>
    <w:tmpl w:val="AEFEB8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7A7772C2"/>
    <w:multiLevelType w:val="multilevel"/>
    <w:tmpl w:val="B370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4"/>
  </w:num>
  <w:num w:numId="4">
    <w:abstractNumId w:val="7"/>
  </w:num>
  <w:num w:numId="5">
    <w:abstractNumId w:val="2"/>
  </w:num>
  <w:num w:numId="6">
    <w:abstractNumId w:val="12"/>
  </w:num>
  <w:num w:numId="7">
    <w:abstractNumId w:val="14"/>
  </w:num>
  <w:num w:numId="8">
    <w:abstractNumId w:val="9"/>
  </w:num>
  <w:num w:numId="9">
    <w:abstractNumId w:val="1"/>
  </w:num>
  <w:num w:numId="10">
    <w:abstractNumId w:val="8"/>
  </w:num>
  <w:num w:numId="11">
    <w:abstractNumId w:val="10"/>
  </w:num>
  <w:num w:numId="12">
    <w:abstractNumId w:val="17"/>
  </w:num>
  <w:num w:numId="13">
    <w:abstractNumId w:val="13"/>
  </w:num>
  <w:num w:numId="14">
    <w:abstractNumId w:val="16"/>
  </w:num>
  <w:num w:numId="15">
    <w:abstractNumId w:val="0"/>
  </w:num>
  <w:num w:numId="16">
    <w:abstractNumId w:val="11"/>
  </w:num>
  <w:num w:numId="17">
    <w:abstractNumId w:val="3"/>
  </w:num>
  <w:num w:numId="18">
    <w:abstractNumId w:val="6"/>
  </w:num>
  <w:num w:numId="19">
    <w:abstractNumId w:val="15"/>
  </w:num>
  <w:num w:numId="20">
    <w:abstractNumId w:val="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n Persson">
    <w15:presenceInfo w15:providerId="AD" w15:userId="S-1-5-21-942093372-2055151115-646806464-23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attachedTemplate r:id="rId1"/>
  <w:trackRevisions/>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D9D"/>
    <w:rsid w:val="00000637"/>
    <w:rsid w:val="000006F8"/>
    <w:rsid w:val="00000FC9"/>
    <w:rsid w:val="00002BB7"/>
    <w:rsid w:val="000033AD"/>
    <w:rsid w:val="000046B6"/>
    <w:rsid w:val="00004BA7"/>
    <w:rsid w:val="00004E55"/>
    <w:rsid w:val="00005FC2"/>
    <w:rsid w:val="00006E25"/>
    <w:rsid w:val="00007334"/>
    <w:rsid w:val="00007DB0"/>
    <w:rsid w:val="00010761"/>
    <w:rsid w:val="00011B54"/>
    <w:rsid w:val="00011BC3"/>
    <w:rsid w:val="0001283B"/>
    <w:rsid w:val="000129E6"/>
    <w:rsid w:val="000131EC"/>
    <w:rsid w:val="00014CE5"/>
    <w:rsid w:val="00015028"/>
    <w:rsid w:val="00015DD9"/>
    <w:rsid w:val="0002090C"/>
    <w:rsid w:val="00020F66"/>
    <w:rsid w:val="0002220A"/>
    <w:rsid w:val="00022924"/>
    <w:rsid w:val="00024621"/>
    <w:rsid w:val="0002467B"/>
    <w:rsid w:val="00024B02"/>
    <w:rsid w:val="00024C3F"/>
    <w:rsid w:val="00025A91"/>
    <w:rsid w:val="00025C56"/>
    <w:rsid w:val="0002699D"/>
    <w:rsid w:val="00030729"/>
    <w:rsid w:val="00030C9C"/>
    <w:rsid w:val="000319B8"/>
    <w:rsid w:val="0003351A"/>
    <w:rsid w:val="00034840"/>
    <w:rsid w:val="00034BF8"/>
    <w:rsid w:val="000361F7"/>
    <w:rsid w:val="000377D3"/>
    <w:rsid w:val="00037DB2"/>
    <w:rsid w:val="00037F00"/>
    <w:rsid w:val="000402D6"/>
    <w:rsid w:val="00041A10"/>
    <w:rsid w:val="0004245C"/>
    <w:rsid w:val="00042C12"/>
    <w:rsid w:val="000439F3"/>
    <w:rsid w:val="00043F91"/>
    <w:rsid w:val="00044417"/>
    <w:rsid w:val="0004473F"/>
    <w:rsid w:val="00044DE8"/>
    <w:rsid w:val="00044E44"/>
    <w:rsid w:val="00045898"/>
    <w:rsid w:val="0004628B"/>
    <w:rsid w:val="000477E9"/>
    <w:rsid w:val="00050716"/>
    <w:rsid w:val="00050C65"/>
    <w:rsid w:val="00051252"/>
    <w:rsid w:val="000520E3"/>
    <w:rsid w:val="00052D76"/>
    <w:rsid w:val="000533D6"/>
    <w:rsid w:val="00053574"/>
    <w:rsid w:val="000551E0"/>
    <w:rsid w:val="00055476"/>
    <w:rsid w:val="000562B9"/>
    <w:rsid w:val="00056DBB"/>
    <w:rsid w:val="000578BD"/>
    <w:rsid w:val="000602E4"/>
    <w:rsid w:val="000605CD"/>
    <w:rsid w:val="00061931"/>
    <w:rsid w:val="00062A00"/>
    <w:rsid w:val="00063A6A"/>
    <w:rsid w:val="0006467F"/>
    <w:rsid w:val="00064B6F"/>
    <w:rsid w:val="000668E2"/>
    <w:rsid w:val="000672E8"/>
    <w:rsid w:val="00071D03"/>
    <w:rsid w:val="00073BD9"/>
    <w:rsid w:val="000743ED"/>
    <w:rsid w:val="0007541E"/>
    <w:rsid w:val="00075CFF"/>
    <w:rsid w:val="00077A9D"/>
    <w:rsid w:val="00077CD2"/>
    <w:rsid w:val="0008221C"/>
    <w:rsid w:val="00082A08"/>
    <w:rsid w:val="00082D78"/>
    <w:rsid w:val="000833FA"/>
    <w:rsid w:val="000848F9"/>
    <w:rsid w:val="00084C0F"/>
    <w:rsid w:val="000867AC"/>
    <w:rsid w:val="00087841"/>
    <w:rsid w:val="000878F0"/>
    <w:rsid w:val="00091ADD"/>
    <w:rsid w:val="00093F41"/>
    <w:rsid w:val="00094176"/>
    <w:rsid w:val="00096687"/>
    <w:rsid w:val="000972F7"/>
    <w:rsid w:val="00097C9C"/>
    <w:rsid w:val="000A03F6"/>
    <w:rsid w:val="000A0CC3"/>
    <w:rsid w:val="000A0E49"/>
    <w:rsid w:val="000A0F29"/>
    <w:rsid w:val="000A138B"/>
    <w:rsid w:val="000A3155"/>
    <w:rsid w:val="000A3244"/>
    <w:rsid w:val="000A3F50"/>
    <w:rsid w:val="000A411D"/>
    <w:rsid w:val="000A45A9"/>
    <w:rsid w:val="000A4C1B"/>
    <w:rsid w:val="000A4DDC"/>
    <w:rsid w:val="000A4EBC"/>
    <w:rsid w:val="000A5BAF"/>
    <w:rsid w:val="000A5D2E"/>
    <w:rsid w:val="000A5FAE"/>
    <w:rsid w:val="000A6B9B"/>
    <w:rsid w:val="000A6E04"/>
    <w:rsid w:val="000A74DC"/>
    <w:rsid w:val="000A7FA4"/>
    <w:rsid w:val="000B05D0"/>
    <w:rsid w:val="000B0B60"/>
    <w:rsid w:val="000B2D70"/>
    <w:rsid w:val="000B2F37"/>
    <w:rsid w:val="000B38AC"/>
    <w:rsid w:val="000B3F34"/>
    <w:rsid w:val="000B4612"/>
    <w:rsid w:val="000B4CE8"/>
    <w:rsid w:val="000B5104"/>
    <w:rsid w:val="000B529D"/>
    <w:rsid w:val="000B5482"/>
    <w:rsid w:val="000B79AD"/>
    <w:rsid w:val="000B7EF6"/>
    <w:rsid w:val="000C1136"/>
    <w:rsid w:val="000C2984"/>
    <w:rsid w:val="000C299D"/>
    <w:rsid w:val="000C353C"/>
    <w:rsid w:val="000C4A82"/>
    <w:rsid w:val="000C4AC3"/>
    <w:rsid w:val="000C4B5D"/>
    <w:rsid w:val="000C4FB6"/>
    <w:rsid w:val="000C5FFB"/>
    <w:rsid w:val="000D0305"/>
    <w:rsid w:val="000D0745"/>
    <w:rsid w:val="000D0874"/>
    <w:rsid w:val="000D093A"/>
    <w:rsid w:val="000D166F"/>
    <w:rsid w:val="000D195B"/>
    <w:rsid w:val="000D2842"/>
    <w:rsid w:val="000D2F06"/>
    <w:rsid w:val="000D2FE8"/>
    <w:rsid w:val="000D5554"/>
    <w:rsid w:val="000E08FD"/>
    <w:rsid w:val="000E1434"/>
    <w:rsid w:val="000E2F24"/>
    <w:rsid w:val="000E35FE"/>
    <w:rsid w:val="000E37D1"/>
    <w:rsid w:val="000E4127"/>
    <w:rsid w:val="000E5093"/>
    <w:rsid w:val="000E63B3"/>
    <w:rsid w:val="000E7A5D"/>
    <w:rsid w:val="000F0E85"/>
    <w:rsid w:val="000F0F9F"/>
    <w:rsid w:val="000F4E0E"/>
    <w:rsid w:val="000F7B12"/>
    <w:rsid w:val="00100B2F"/>
    <w:rsid w:val="00100FE2"/>
    <w:rsid w:val="001015EC"/>
    <w:rsid w:val="00102585"/>
    <w:rsid w:val="00103634"/>
    <w:rsid w:val="00104294"/>
    <w:rsid w:val="00107465"/>
    <w:rsid w:val="00107B9E"/>
    <w:rsid w:val="00110233"/>
    <w:rsid w:val="00110B55"/>
    <w:rsid w:val="00111347"/>
    <w:rsid w:val="0011241A"/>
    <w:rsid w:val="00112695"/>
    <w:rsid w:val="00112C2C"/>
    <w:rsid w:val="0011315B"/>
    <w:rsid w:val="001138F4"/>
    <w:rsid w:val="00115C64"/>
    <w:rsid w:val="0011620B"/>
    <w:rsid w:val="001170CF"/>
    <w:rsid w:val="0011779E"/>
    <w:rsid w:val="00117A46"/>
    <w:rsid w:val="00117DD5"/>
    <w:rsid w:val="00117FAF"/>
    <w:rsid w:val="0012040A"/>
    <w:rsid w:val="0012125D"/>
    <w:rsid w:val="0012217B"/>
    <w:rsid w:val="00122659"/>
    <w:rsid w:val="00124285"/>
    <w:rsid w:val="0012462F"/>
    <w:rsid w:val="001268A0"/>
    <w:rsid w:val="00127B58"/>
    <w:rsid w:val="00130F88"/>
    <w:rsid w:val="0013144B"/>
    <w:rsid w:val="00131F3D"/>
    <w:rsid w:val="0013468B"/>
    <w:rsid w:val="001352B6"/>
    <w:rsid w:val="00135C14"/>
    <w:rsid w:val="0013643D"/>
    <w:rsid w:val="001372C8"/>
    <w:rsid w:val="00140A39"/>
    <w:rsid w:val="001413B8"/>
    <w:rsid w:val="0014158B"/>
    <w:rsid w:val="00141AA7"/>
    <w:rsid w:val="00143181"/>
    <w:rsid w:val="0014422B"/>
    <w:rsid w:val="00144660"/>
    <w:rsid w:val="00144888"/>
    <w:rsid w:val="00144DC5"/>
    <w:rsid w:val="00144E54"/>
    <w:rsid w:val="001454CE"/>
    <w:rsid w:val="00145F5A"/>
    <w:rsid w:val="0014798B"/>
    <w:rsid w:val="00150342"/>
    <w:rsid w:val="001510D4"/>
    <w:rsid w:val="00151E48"/>
    <w:rsid w:val="00152F85"/>
    <w:rsid w:val="00153329"/>
    <w:rsid w:val="00155401"/>
    <w:rsid w:val="00156006"/>
    <w:rsid w:val="00157878"/>
    <w:rsid w:val="001579D2"/>
    <w:rsid w:val="00160C50"/>
    <w:rsid w:val="001623B3"/>
    <w:rsid w:val="0016263E"/>
    <w:rsid w:val="0016272D"/>
    <w:rsid w:val="001632F9"/>
    <w:rsid w:val="00163372"/>
    <w:rsid w:val="00165A01"/>
    <w:rsid w:val="001665A2"/>
    <w:rsid w:val="0016702F"/>
    <w:rsid w:val="00167AE3"/>
    <w:rsid w:val="001727D4"/>
    <w:rsid w:val="001732EE"/>
    <w:rsid w:val="001739FB"/>
    <w:rsid w:val="00173FC0"/>
    <w:rsid w:val="001749E2"/>
    <w:rsid w:val="001763AE"/>
    <w:rsid w:val="00176BBA"/>
    <w:rsid w:val="00176DC5"/>
    <w:rsid w:val="00176E73"/>
    <w:rsid w:val="0017709E"/>
    <w:rsid w:val="001770CF"/>
    <w:rsid w:val="001810C1"/>
    <w:rsid w:val="001812DE"/>
    <w:rsid w:val="00183281"/>
    <w:rsid w:val="00184B65"/>
    <w:rsid w:val="00184ECF"/>
    <w:rsid w:val="001854A7"/>
    <w:rsid w:val="001857E2"/>
    <w:rsid w:val="001860DD"/>
    <w:rsid w:val="0018614E"/>
    <w:rsid w:val="00187215"/>
    <w:rsid w:val="00187CC7"/>
    <w:rsid w:val="00192141"/>
    <w:rsid w:val="001929BE"/>
    <w:rsid w:val="00193385"/>
    <w:rsid w:val="00193EBD"/>
    <w:rsid w:val="00193EE5"/>
    <w:rsid w:val="00194DCB"/>
    <w:rsid w:val="001A021D"/>
    <w:rsid w:val="001A0A6A"/>
    <w:rsid w:val="001A0D5B"/>
    <w:rsid w:val="001A103B"/>
    <w:rsid w:val="001A16A6"/>
    <w:rsid w:val="001A2D5C"/>
    <w:rsid w:val="001A3926"/>
    <w:rsid w:val="001A4A0E"/>
    <w:rsid w:val="001A5A47"/>
    <w:rsid w:val="001A5E24"/>
    <w:rsid w:val="001A7B0C"/>
    <w:rsid w:val="001A7B0F"/>
    <w:rsid w:val="001A7D08"/>
    <w:rsid w:val="001B05F5"/>
    <w:rsid w:val="001B09F9"/>
    <w:rsid w:val="001B0AA9"/>
    <w:rsid w:val="001B22D3"/>
    <w:rsid w:val="001B2E32"/>
    <w:rsid w:val="001B2EB0"/>
    <w:rsid w:val="001B319D"/>
    <w:rsid w:val="001B3888"/>
    <w:rsid w:val="001B396D"/>
    <w:rsid w:val="001B3A0F"/>
    <w:rsid w:val="001B4170"/>
    <w:rsid w:val="001B446E"/>
    <w:rsid w:val="001B6B2C"/>
    <w:rsid w:val="001B7ABA"/>
    <w:rsid w:val="001C0136"/>
    <w:rsid w:val="001C2A2E"/>
    <w:rsid w:val="001C3B86"/>
    <w:rsid w:val="001C4596"/>
    <w:rsid w:val="001C4881"/>
    <w:rsid w:val="001C5FCF"/>
    <w:rsid w:val="001C6374"/>
    <w:rsid w:val="001C6B49"/>
    <w:rsid w:val="001C6F44"/>
    <w:rsid w:val="001D0A2E"/>
    <w:rsid w:val="001D0BD8"/>
    <w:rsid w:val="001D1AEE"/>
    <w:rsid w:val="001D2F06"/>
    <w:rsid w:val="001D4BEC"/>
    <w:rsid w:val="001D4C88"/>
    <w:rsid w:val="001D4CBF"/>
    <w:rsid w:val="001D510C"/>
    <w:rsid w:val="001D5C83"/>
    <w:rsid w:val="001D5CB0"/>
    <w:rsid w:val="001D7118"/>
    <w:rsid w:val="001D7351"/>
    <w:rsid w:val="001E0BFA"/>
    <w:rsid w:val="001E18FC"/>
    <w:rsid w:val="001E26BA"/>
    <w:rsid w:val="001E317B"/>
    <w:rsid w:val="001E36E5"/>
    <w:rsid w:val="001E3DBC"/>
    <w:rsid w:val="001E5585"/>
    <w:rsid w:val="001F04BC"/>
    <w:rsid w:val="001F0883"/>
    <w:rsid w:val="001F0DE6"/>
    <w:rsid w:val="001F2913"/>
    <w:rsid w:val="001F45A9"/>
    <w:rsid w:val="001F4825"/>
    <w:rsid w:val="001F55DC"/>
    <w:rsid w:val="001F5A4A"/>
    <w:rsid w:val="00200106"/>
    <w:rsid w:val="00201051"/>
    <w:rsid w:val="0020147D"/>
    <w:rsid w:val="002015B9"/>
    <w:rsid w:val="002021CF"/>
    <w:rsid w:val="002026F5"/>
    <w:rsid w:val="00204A67"/>
    <w:rsid w:val="0020544C"/>
    <w:rsid w:val="00206B4D"/>
    <w:rsid w:val="00207EB5"/>
    <w:rsid w:val="00211546"/>
    <w:rsid w:val="0021202D"/>
    <w:rsid w:val="002132D0"/>
    <w:rsid w:val="00214190"/>
    <w:rsid w:val="00214A37"/>
    <w:rsid w:val="00214A48"/>
    <w:rsid w:val="00216FA9"/>
    <w:rsid w:val="00220209"/>
    <w:rsid w:val="0022177B"/>
    <w:rsid w:val="002220D5"/>
    <w:rsid w:val="002234A6"/>
    <w:rsid w:val="00223526"/>
    <w:rsid w:val="00223A64"/>
    <w:rsid w:val="00224470"/>
    <w:rsid w:val="00225217"/>
    <w:rsid w:val="00225F3F"/>
    <w:rsid w:val="00226990"/>
    <w:rsid w:val="00226AB1"/>
    <w:rsid w:val="00226E0D"/>
    <w:rsid w:val="002271B2"/>
    <w:rsid w:val="002314F3"/>
    <w:rsid w:val="002344F4"/>
    <w:rsid w:val="00234505"/>
    <w:rsid w:val="00235077"/>
    <w:rsid w:val="00235973"/>
    <w:rsid w:val="00236230"/>
    <w:rsid w:val="00236969"/>
    <w:rsid w:val="00236C0D"/>
    <w:rsid w:val="00236D35"/>
    <w:rsid w:val="00236F94"/>
    <w:rsid w:val="002376CA"/>
    <w:rsid w:val="00237EDD"/>
    <w:rsid w:val="00240363"/>
    <w:rsid w:val="0024084D"/>
    <w:rsid w:val="00240C8C"/>
    <w:rsid w:val="00241C14"/>
    <w:rsid w:val="00243275"/>
    <w:rsid w:val="00243346"/>
    <w:rsid w:val="002434C9"/>
    <w:rsid w:val="002460F9"/>
    <w:rsid w:val="002469FA"/>
    <w:rsid w:val="00246CE0"/>
    <w:rsid w:val="0024756F"/>
    <w:rsid w:val="00247C63"/>
    <w:rsid w:val="00250849"/>
    <w:rsid w:val="00251123"/>
    <w:rsid w:val="0025127B"/>
    <w:rsid w:val="00251811"/>
    <w:rsid w:val="0025232D"/>
    <w:rsid w:val="00252515"/>
    <w:rsid w:val="0025259B"/>
    <w:rsid w:val="00252BD9"/>
    <w:rsid w:val="00252E95"/>
    <w:rsid w:val="00253193"/>
    <w:rsid w:val="002542A7"/>
    <w:rsid w:val="00255B5C"/>
    <w:rsid w:val="00257403"/>
    <w:rsid w:val="0025777F"/>
    <w:rsid w:val="00257781"/>
    <w:rsid w:val="002606B8"/>
    <w:rsid w:val="002617E5"/>
    <w:rsid w:val="00261B77"/>
    <w:rsid w:val="00263561"/>
    <w:rsid w:val="00263579"/>
    <w:rsid w:val="00263890"/>
    <w:rsid w:val="0026479E"/>
    <w:rsid w:val="002665A2"/>
    <w:rsid w:val="00271978"/>
    <w:rsid w:val="00272574"/>
    <w:rsid w:val="00273440"/>
    <w:rsid w:val="00273DA8"/>
    <w:rsid w:val="00274203"/>
    <w:rsid w:val="00274339"/>
    <w:rsid w:val="0027470C"/>
    <w:rsid w:val="00274D2E"/>
    <w:rsid w:val="0027513B"/>
    <w:rsid w:val="0027526D"/>
    <w:rsid w:val="0027593D"/>
    <w:rsid w:val="00275CA7"/>
    <w:rsid w:val="00275D7B"/>
    <w:rsid w:val="00275F7E"/>
    <w:rsid w:val="00276B71"/>
    <w:rsid w:val="0027713B"/>
    <w:rsid w:val="00277C73"/>
    <w:rsid w:val="002811FE"/>
    <w:rsid w:val="002813F6"/>
    <w:rsid w:val="00282D27"/>
    <w:rsid w:val="0028335A"/>
    <w:rsid w:val="0028362F"/>
    <w:rsid w:val="00285954"/>
    <w:rsid w:val="00285A67"/>
    <w:rsid w:val="0028727D"/>
    <w:rsid w:val="00287866"/>
    <w:rsid w:val="002900BA"/>
    <w:rsid w:val="002915B6"/>
    <w:rsid w:val="00291E7E"/>
    <w:rsid w:val="0029287A"/>
    <w:rsid w:val="00293A66"/>
    <w:rsid w:val="00293C90"/>
    <w:rsid w:val="00293FFE"/>
    <w:rsid w:val="00294672"/>
    <w:rsid w:val="00294C2F"/>
    <w:rsid w:val="0029628E"/>
    <w:rsid w:val="00296EB7"/>
    <w:rsid w:val="002A27ED"/>
    <w:rsid w:val="002A29C1"/>
    <w:rsid w:val="002A31E4"/>
    <w:rsid w:val="002A66E9"/>
    <w:rsid w:val="002B0BCA"/>
    <w:rsid w:val="002B2B43"/>
    <w:rsid w:val="002B37F5"/>
    <w:rsid w:val="002B3DE6"/>
    <w:rsid w:val="002B4981"/>
    <w:rsid w:val="002B75A2"/>
    <w:rsid w:val="002B7893"/>
    <w:rsid w:val="002C009D"/>
    <w:rsid w:val="002C010A"/>
    <w:rsid w:val="002C05AA"/>
    <w:rsid w:val="002C0E6A"/>
    <w:rsid w:val="002C258B"/>
    <w:rsid w:val="002C28DD"/>
    <w:rsid w:val="002C300A"/>
    <w:rsid w:val="002C39D3"/>
    <w:rsid w:val="002C5045"/>
    <w:rsid w:val="002C50AC"/>
    <w:rsid w:val="002C6C5F"/>
    <w:rsid w:val="002C7203"/>
    <w:rsid w:val="002C7423"/>
    <w:rsid w:val="002C7CEB"/>
    <w:rsid w:val="002D0834"/>
    <w:rsid w:val="002D192F"/>
    <w:rsid w:val="002D2055"/>
    <w:rsid w:val="002D33DE"/>
    <w:rsid w:val="002D3888"/>
    <w:rsid w:val="002D476D"/>
    <w:rsid w:val="002D4F9D"/>
    <w:rsid w:val="002D5FEF"/>
    <w:rsid w:val="002D65BB"/>
    <w:rsid w:val="002D7EB2"/>
    <w:rsid w:val="002E0B8D"/>
    <w:rsid w:val="002E11AF"/>
    <w:rsid w:val="002E1F9C"/>
    <w:rsid w:val="002E2696"/>
    <w:rsid w:val="002E45FF"/>
    <w:rsid w:val="002E4AE9"/>
    <w:rsid w:val="002E5916"/>
    <w:rsid w:val="002E59FA"/>
    <w:rsid w:val="002E699F"/>
    <w:rsid w:val="002F0022"/>
    <w:rsid w:val="002F0334"/>
    <w:rsid w:val="002F1F90"/>
    <w:rsid w:val="002F282E"/>
    <w:rsid w:val="002F30E0"/>
    <w:rsid w:val="002F3A40"/>
    <w:rsid w:val="002F573B"/>
    <w:rsid w:val="002F5FF6"/>
    <w:rsid w:val="002F6006"/>
    <w:rsid w:val="002F667B"/>
    <w:rsid w:val="002F6728"/>
    <w:rsid w:val="002F6FC8"/>
    <w:rsid w:val="002F7F20"/>
    <w:rsid w:val="0030051B"/>
    <w:rsid w:val="00300F39"/>
    <w:rsid w:val="0030282D"/>
    <w:rsid w:val="0030286C"/>
    <w:rsid w:val="003030D2"/>
    <w:rsid w:val="00303131"/>
    <w:rsid w:val="0030379B"/>
    <w:rsid w:val="003037D6"/>
    <w:rsid w:val="00303F78"/>
    <w:rsid w:val="0030403A"/>
    <w:rsid w:val="0030486B"/>
    <w:rsid w:val="003053D7"/>
    <w:rsid w:val="00305668"/>
    <w:rsid w:val="00305B40"/>
    <w:rsid w:val="003066AC"/>
    <w:rsid w:val="00306771"/>
    <w:rsid w:val="003078EE"/>
    <w:rsid w:val="0030792C"/>
    <w:rsid w:val="00307DAD"/>
    <w:rsid w:val="00307FE6"/>
    <w:rsid w:val="00310815"/>
    <w:rsid w:val="00312265"/>
    <w:rsid w:val="0031268D"/>
    <w:rsid w:val="00312966"/>
    <w:rsid w:val="003129BF"/>
    <w:rsid w:val="00312E10"/>
    <w:rsid w:val="00312EA8"/>
    <w:rsid w:val="00312F5B"/>
    <w:rsid w:val="0031308C"/>
    <w:rsid w:val="0031392A"/>
    <w:rsid w:val="003150B2"/>
    <w:rsid w:val="003167AC"/>
    <w:rsid w:val="00317254"/>
    <w:rsid w:val="003205B3"/>
    <w:rsid w:val="0032250E"/>
    <w:rsid w:val="00322580"/>
    <w:rsid w:val="003229FD"/>
    <w:rsid w:val="00322B08"/>
    <w:rsid w:val="00323FEE"/>
    <w:rsid w:val="003246E2"/>
    <w:rsid w:val="0032520D"/>
    <w:rsid w:val="00325222"/>
    <w:rsid w:val="0032589B"/>
    <w:rsid w:val="00325C80"/>
    <w:rsid w:val="00325E0B"/>
    <w:rsid w:val="003260DD"/>
    <w:rsid w:val="0032789D"/>
    <w:rsid w:val="00330688"/>
    <w:rsid w:val="00330CC8"/>
    <w:rsid w:val="0033124F"/>
    <w:rsid w:val="0033164F"/>
    <w:rsid w:val="00333C2D"/>
    <w:rsid w:val="003352F1"/>
    <w:rsid w:val="00336080"/>
    <w:rsid w:val="00336BEA"/>
    <w:rsid w:val="003379F5"/>
    <w:rsid w:val="00340477"/>
    <w:rsid w:val="00341638"/>
    <w:rsid w:val="00341815"/>
    <w:rsid w:val="00342880"/>
    <w:rsid w:val="00344684"/>
    <w:rsid w:val="00344B22"/>
    <w:rsid w:val="00344DFE"/>
    <w:rsid w:val="003457B7"/>
    <w:rsid w:val="003459E1"/>
    <w:rsid w:val="003465F9"/>
    <w:rsid w:val="003469D1"/>
    <w:rsid w:val="00346A68"/>
    <w:rsid w:val="00346B1B"/>
    <w:rsid w:val="00346EDB"/>
    <w:rsid w:val="00347596"/>
    <w:rsid w:val="00350FA5"/>
    <w:rsid w:val="00351ADA"/>
    <w:rsid w:val="00352276"/>
    <w:rsid w:val="00352D55"/>
    <w:rsid w:val="0035313A"/>
    <w:rsid w:val="0035340A"/>
    <w:rsid w:val="00353B41"/>
    <w:rsid w:val="0035469E"/>
    <w:rsid w:val="00354AA4"/>
    <w:rsid w:val="0035521D"/>
    <w:rsid w:val="00357207"/>
    <w:rsid w:val="00362320"/>
    <w:rsid w:val="00363201"/>
    <w:rsid w:val="00363390"/>
    <w:rsid w:val="003638AC"/>
    <w:rsid w:val="00363BB3"/>
    <w:rsid w:val="00363D81"/>
    <w:rsid w:val="00366C91"/>
    <w:rsid w:val="00367166"/>
    <w:rsid w:val="00367343"/>
    <w:rsid w:val="003675B2"/>
    <w:rsid w:val="00367C05"/>
    <w:rsid w:val="00370569"/>
    <w:rsid w:val="003709EC"/>
    <w:rsid w:val="00370EC5"/>
    <w:rsid w:val="00373D16"/>
    <w:rsid w:val="00373E3D"/>
    <w:rsid w:val="00373F32"/>
    <w:rsid w:val="00374898"/>
    <w:rsid w:val="003764EB"/>
    <w:rsid w:val="00376E3A"/>
    <w:rsid w:val="00376FA1"/>
    <w:rsid w:val="00380EAC"/>
    <w:rsid w:val="00381C2D"/>
    <w:rsid w:val="00381C8A"/>
    <w:rsid w:val="00381D89"/>
    <w:rsid w:val="00381DA0"/>
    <w:rsid w:val="00381FC4"/>
    <w:rsid w:val="00382467"/>
    <w:rsid w:val="003835CE"/>
    <w:rsid w:val="00384591"/>
    <w:rsid w:val="003847F9"/>
    <w:rsid w:val="00384C35"/>
    <w:rsid w:val="003855CF"/>
    <w:rsid w:val="0038650F"/>
    <w:rsid w:val="00387DE8"/>
    <w:rsid w:val="00390042"/>
    <w:rsid w:val="003902E6"/>
    <w:rsid w:val="00391035"/>
    <w:rsid w:val="003911F6"/>
    <w:rsid w:val="003913A6"/>
    <w:rsid w:val="00391F71"/>
    <w:rsid w:val="003938E0"/>
    <w:rsid w:val="00393F88"/>
    <w:rsid w:val="00394074"/>
    <w:rsid w:val="00394192"/>
    <w:rsid w:val="00394742"/>
    <w:rsid w:val="003948DB"/>
    <w:rsid w:val="00394916"/>
    <w:rsid w:val="00394CF3"/>
    <w:rsid w:val="00394E07"/>
    <w:rsid w:val="00395015"/>
    <w:rsid w:val="00397149"/>
    <w:rsid w:val="003A0FDD"/>
    <w:rsid w:val="003A116E"/>
    <w:rsid w:val="003A1FCC"/>
    <w:rsid w:val="003A2168"/>
    <w:rsid w:val="003A2CA3"/>
    <w:rsid w:val="003A3F7E"/>
    <w:rsid w:val="003A41B4"/>
    <w:rsid w:val="003A445F"/>
    <w:rsid w:val="003A4FD3"/>
    <w:rsid w:val="003A569B"/>
    <w:rsid w:val="003A569D"/>
    <w:rsid w:val="003A56EF"/>
    <w:rsid w:val="003A57B4"/>
    <w:rsid w:val="003A5E59"/>
    <w:rsid w:val="003A7F13"/>
    <w:rsid w:val="003B0005"/>
    <w:rsid w:val="003B15F6"/>
    <w:rsid w:val="003B215E"/>
    <w:rsid w:val="003B2A22"/>
    <w:rsid w:val="003B3A7C"/>
    <w:rsid w:val="003B49B3"/>
    <w:rsid w:val="003B4E63"/>
    <w:rsid w:val="003B559A"/>
    <w:rsid w:val="003B5725"/>
    <w:rsid w:val="003B5987"/>
    <w:rsid w:val="003B65E3"/>
    <w:rsid w:val="003B676B"/>
    <w:rsid w:val="003C014C"/>
    <w:rsid w:val="003C08C0"/>
    <w:rsid w:val="003C19C4"/>
    <w:rsid w:val="003C245C"/>
    <w:rsid w:val="003C26B3"/>
    <w:rsid w:val="003C2C26"/>
    <w:rsid w:val="003C332E"/>
    <w:rsid w:val="003C41E4"/>
    <w:rsid w:val="003C4A20"/>
    <w:rsid w:val="003C4AAF"/>
    <w:rsid w:val="003C626E"/>
    <w:rsid w:val="003C7C01"/>
    <w:rsid w:val="003C7F2B"/>
    <w:rsid w:val="003D07D8"/>
    <w:rsid w:val="003D1BCF"/>
    <w:rsid w:val="003D2888"/>
    <w:rsid w:val="003D2BC8"/>
    <w:rsid w:val="003D4245"/>
    <w:rsid w:val="003D6836"/>
    <w:rsid w:val="003D6DF8"/>
    <w:rsid w:val="003D740F"/>
    <w:rsid w:val="003E009E"/>
    <w:rsid w:val="003E08EB"/>
    <w:rsid w:val="003E0C56"/>
    <w:rsid w:val="003E14E1"/>
    <w:rsid w:val="003E2B81"/>
    <w:rsid w:val="003E32D3"/>
    <w:rsid w:val="003E4566"/>
    <w:rsid w:val="003E46A0"/>
    <w:rsid w:val="003E5F91"/>
    <w:rsid w:val="003E68A1"/>
    <w:rsid w:val="003E729C"/>
    <w:rsid w:val="003E7909"/>
    <w:rsid w:val="003F00A4"/>
    <w:rsid w:val="003F0471"/>
    <w:rsid w:val="003F0C92"/>
    <w:rsid w:val="003F11D3"/>
    <w:rsid w:val="003F21C8"/>
    <w:rsid w:val="003F22C3"/>
    <w:rsid w:val="003F2876"/>
    <w:rsid w:val="003F35A6"/>
    <w:rsid w:val="003F368E"/>
    <w:rsid w:val="003F4AE6"/>
    <w:rsid w:val="003F6004"/>
    <w:rsid w:val="003F6831"/>
    <w:rsid w:val="003F693E"/>
    <w:rsid w:val="003F7B6C"/>
    <w:rsid w:val="0040072F"/>
    <w:rsid w:val="00401E8C"/>
    <w:rsid w:val="00401EA0"/>
    <w:rsid w:val="0040379D"/>
    <w:rsid w:val="00404FEF"/>
    <w:rsid w:val="0040655F"/>
    <w:rsid w:val="00406F43"/>
    <w:rsid w:val="00407292"/>
    <w:rsid w:val="00407752"/>
    <w:rsid w:val="00410C8D"/>
    <w:rsid w:val="00411667"/>
    <w:rsid w:val="00411981"/>
    <w:rsid w:val="004123C0"/>
    <w:rsid w:val="00412794"/>
    <w:rsid w:val="004127C3"/>
    <w:rsid w:val="00412F36"/>
    <w:rsid w:val="00412FD3"/>
    <w:rsid w:val="004133BB"/>
    <w:rsid w:val="004137AF"/>
    <w:rsid w:val="00414838"/>
    <w:rsid w:val="00415FB0"/>
    <w:rsid w:val="00416645"/>
    <w:rsid w:val="00417A0D"/>
    <w:rsid w:val="00421128"/>
    <w:rsid w:val="004213CF"/>
    <w:rsid w:val="004225D8"/>
    <w:rsid w:val="00422E30"/>
    <w:rsid w:val="00423429"/>
    <w:rsid w:val="00423E8A"/>
    <w:rsid w:val="00424882"/>
    <w:rsid w:val="00424DF4"/>
    <w:rsid w:val="00424E0F"/>
    <w:rsid w:val="00424F4B"/>
    <w:rsid w:val="00425AEA"/>
    <w:rsid w:val="0042627E"/>
    <w:rsid w:val="004262FE"/>
    <w:rsid w:val="00426717"/>
    <w:rsid w:val="00427902"/>
    <w:rsid w:val="00427916"/>
    <w:rsid w:val="00430E92"/>
    <w:rsid w:val="0043115A"/>
    <w:rsid w:val="00432800"/>
    <w:rsid w:val="00432E82"/>
    <w:rsid w:val="00433034"/>
    <w:rsid w:val="00433837"/>
    <w:rsid w:val="00433D3C"/>
    <w:rsid w:val="00434423"/>
    <w:rsid w:val="00436BA8"/>
    <w:rsid w:val="0043748F"/>
    <w:rsid w:val="004378B1"/>
    <w:rsid w:val="0044006E"/>
    <w:rsid w:val="004403D4"/>
    <w:rsid w:val="00441209"/>
    <w:rsid w:val="00441AF9"/>
    <w:rsid w:val="00441D28"/>
    <w:rsid w:val="00441FA3"/>
    <w:rsid w:val="0044241D"/>
    <w:rsid w:val="00442A6E"/>
    <w:rsid w:val="00442E9C"/>
    <w:rsid w:val="004432C5"/>
    <w:rsid w:val="004448D3"/>
    <w:rsid w:val="004466AA"/>
    <w:rsid w:val="00446CA3"/>
    <w:rsid w:val="00446F5C"/>
    <w:rsid w:val="00447854"/>
    <w:rsid w:val="0045011E"/>
    <w:rsid w:val="00450BCC"/>
    <w:rsid w:val="00450CDC"/>
    <w:rsid w:val="0045101B"/>
    <w:rsid w:val="004526D0"/>
    <w:rsid w:val="00452B36"/>
    <w:rsid w:val="004539D4"/>
    <w:rsid w:val="00453CFB"/>
    <w:rsid w:val="0045405C"/>
    <w:rsid w:val="00454A63"/>
    <w:rsid w:val="00455021"/>
    <w:rsid w:val="00455C99"/>
    <w:rsid w:val="004560CA"/>
    <w:rsid w:val="00456BA6"/>
    <w:rsid w:val="00457C31"/>
    <w:rsid w:val="00460092"/>
    <w:rsid w:val="00461413"/>
    <w:rsid w:val="004614D9"/>
    <w:rsid w:val="00461DA2"/>
    <w:rsid w:val="00462789"/>
    <w:rsid w:val="00462B35"/>
    <w:rsid w:val="00462F89"/>
    <w:rsid w:val="00463C49"/>
    <w:rsid w:val="00466E03"/>
    <w:rsid w:val="0046721C"/>
    <w:rsid w:val="00467F33"/>
    <w:rsid w:val="00467FB2"/>
    <w:rsid w:val="00470845"/>
    <w:rsid w:val="00471859"/>
    <w:rsid w:val="00471EFC"/>
    <w:rsid w:val="00473C45"/>
    <w:rsid w:val="0047456A"/>
    <w:rsid w:val="00475F95"/>
    <w:rsid w:val="00476172"/>
    <w:rsid w:val="004764C6"/>
    <w:rsid w:val="00477487"/>
    <w:rsid w:val="0048098C"/>
    <w:rsid w:val="00480BAE"/>
    <w:rsid w:val="00481691"/>
    <w:rsid w:val="00481ADA"/>
    <w:rsid w:val="00482266"/>
    <w:rsid w:val="004823EF"/>
    <w:rsid w:val="004827C7"/>
    <w:rsid w:val="00482B47"/>
    <w:rsid w:val="00483436"/>
    <w:rsid w:val="004837A7"/>
    <w:rsid w:val="004838C5"/>
    <w:rsid w:val="00484537"/>
    <w:rsid w:val="00484615"/>
    <w:rsid w:val="00484F0F"/>
    <w:rsid w:val="004869B2"/>
    <w:rsid w:val="00487F60"/>
    <w:rsid w:val="00490E3B"/>
    <w:rsid w:val="004917ED"/>
    <w:rsid w:val="00492418"/>
    <w:rsid w:val="00492770"/>
    <w:rsid w:val="00492DD6"/>
    <w:rsid w:val="004938FB"/>
    <w:rsid w:val="0049531E"/>
    <w:rsid w:val="00495448"/>
    <w:rsid w:val="00496CCC"/>
    <w:rsid w:val="004971EB"/>
    <w:rsid w:val="004975CF"/>
    <w:rsid w:val="004A04E1"/>
    <w:rsid w:val="004A070F"/>
    <w:rsid w:val="004A0BEA"/>
    <w:rsid w:val="004A3D67"/>
    <w:rsid w:val="004A3EEB"/>
    <w:rsid w:val="004A44AE"/>
    <w:rsid w:val="004A485C"/>
    <w:rsid w:val="004A5C7A"/>
    <w:rsid w:val="004A6E3D"/>
    <w:rsid w:val="004A7C02"/>
    <w:rsid w:val="004B1516"/>
    <w:rsid w:val="004B15CA"/>
    <w:rsid w:val="004B1A3D"/>
    <w:rsid w:val="004B1D68"/>
    <w:rsid w:val="004B2A73"/>
    <w:rsid w:val="004B3B28"/>
    <w:rsid w:val="004B3D71"/>
    <w:rsid w:val="004B4487"/>
    <w:rsid w:val="004B4BF7"/>
    <w:rsid w:val="004B509A"/>
    <w:rsid w:val="004B6336"/>
    <w:rsid w:val="004B637A"/>
    <w:rsid w:val="004B653C"/>
    <w:rsid w:val="004B664F"/>
    <w:rsid w:val="004C166F"/>
    <w:rsid w:val="004C16C9"/>
    <w:rsid w:val="004C1961"/>
    <w:rsid w:val="004C1A82"/>
    <w:rsid w:val="004C1AB7"/>
    <w:rsid w:val="004C1B70"/>
    <w:rsid w:val="004C1F8F"/>
    <w:rsid w:val="004C3D4B"/>
    <w:rsid w:val="004C43DC"/>
    <w:rsid w:val="004C644A"/>
    <w:rsid w:val="004C6EE2"/>
    <w:rsid w:val="004C71C5"/>
    <w:rsid w:val="004D0408"/>
    <w:rsid w:val="004D0895"/>
    <w:rsid w:val="004D1631"/>
    <w:rsid w:val="004D163E"/>
    <w:rsid w:val="004D3D30"/>
    <w:rsid w:val="004D464D"/>
    <w:rsid w:val="004D471E"/>
    <w:rsid w:val="004D4FFD"/>
    <w:rsid w:val="004D50E0"/>
    <w:rsid w:val="004D525C"/>
    <w:rsid w:val="004D679A"/>
    <w:rsid w:val="004D6828"/>
    <w:rsid w:val="004D6DB5"/>
    <w:rsid w:val="004D7A54"/>
    <w:rsid w:val="004D7B15"/>
    <w:rsid w:val="004E0210"/>
    <w:rsid w:val="004E16F5"/>
    <w:rsid w:val="004E214D"/>
    <w:rsid w:val="004E4373"/>
    <w:rsid w:val="004E70CE"/>
    <w:rsid w:val="004F0926"/>
    <w:rsid w:val="004F1511"/>
    <w:rsid w:val="004F3334"/>
    <w:rsid w:val="004F41A3"/>
    <w:rsid w:val="004F446A"/>
    <w:rsid w:val="004F4DAF"/>
    <w:rsid w:val="004F53D9"/>
    <w:rsid w:val="004F7754"/>
    <w:rsid w:val="004F7B5B"/>
    <w:rsid w:val="004F7C15"/>
    <w:rsid w:val="00504CEA"/>
    <w:rsid w:val="00505235"/>
    <w:rsid w:val="005052F4"/>
    <w:rsid w:val="005055B1"/>
    <w:rsid w:val="0050609E"/>
    <w:rsid w:val="0050778E"/>
    <w:rsid w:val="0051004C"/>
    <w:rsid w:val="0051491C"/>
    <w:rsid w:val="00514B2A"/>
    <w:rsid w:val="00514D19"/>
    <w:rsid w:val="005152D9"/>
    <w:rsid w:val="00516FD5"/>
    <w:rsid w:val="005173DA"/>
    <w:rsid w:val="00520C1F"/>
    <w:rsid w:val="00520C33"/>
    <w:rsid w:val="00522984"/>
    <w:rsid w:val="00522987"/>
    <w:rsid w:val="00523C06"/>
    <w:rsid w:val="00524E78"/>
    <w:rsid w:val="00525671"/>
    <w:rsid w:val="00525CC6"/>
    <w:rsid w:val="00527068"/>
    <w:rsid w:val="00527BF5"/>
    <w:rsid w:val="00527F40"/>
    <w:rsid w:val="00532B9C"/>
    <w:rsid w:val="005332DD"/>
    <w:rsid w:val="00533883"/>
    <w:rsid w:val="00533C3B"/>
    <w:rsid w:val="00534135"/>
    <w:rsid w:val="0053545D"/>
    <w:rsid w:val="00535ADB"/>
    <w:rsid w:val="00536F35"/>
    <w:rsid w:val="00537A82"/>
    <w:rsid w:val="005400CD"/>
    <w:rsid w:val="00541DC6"/>
    <w:rsid w:val="0054201E"/>
    <w:rsid w:val="005426AE"/>
    <w:rsid w:val="00542AF8"/>
    <w:rsid w:val="00542BAD"/>
    <w:rsid w:val="00543749"/>
    <w:rsid w:val="005452FA"/>
    <w:rsid w:val="00545DA9"/>
    <w:rsid w:val="00546A9B"/>
    <w:rsid w:val="005477D0"/>
    <w:rsid w:val="00547A73"/>
    <w:rsid w:val="00550577"/>
    <w:rsid w:val="00550622"/>
    <w:rsid w:val="00550665"/>
    <w:rsid w:val="005518BE"/>
    <w:rsid w:val="005519F1"/>
    <w:rsid w:val="00551CC6"/>
    <w:rsid w:val="005541EC"/>
    <w:rsid w:val="00554334"/>
    <w:rsid w:val="0055440B"/>
    <w:rsid w:val="00554D7C"/>
    <w:rsid w:val="0055580B"/>
    <w:rsid w:val="0055592D"/>
    <w:rsid w:val="00555E2D"/>
    <w:rsid w:val="005569C6"/>
    <w:rsid w:val="00556FA7"/>
    <w:rsid w:val="005574FA"/>
    <w:rsid w:val="005579F5"/>
    <w:rsid w:val="00561792"/>
    <w:rsid w:val="00563EE1"/>
    <w:rsid w:val="0056451B"/>
    <w:rsid w:val="00565398"/>
    <w:rsid w:val="005665B7"/>
    <w:rsid w:val="0056676E"/>
    <w:rsid w:val="00566825"/>
    <w:rsid w:val="00566C4A"/>
    <w:rsid w:val="0056718A"/>
    <w:rsid w:val="00567455"/>
    <w:rsid w:val="00567E60"/>
    <w:rsid w:val="00570518"/>
    <w:rsid w:val="00571422"/>
    <w:rsid w:val="00571F0D"/>
    <w:rsid w:val="00572CAB"/>
    <w:rsid w:val="00575E73"/>
    <w:rsid w:val="005774E4"/>
    <w:rsid w:val="00580613"/>
    <w:rsid w:val="00580739"/>
    <w:rsid w:val="005807E9"/>
    <w:rsid w:val="00580D1E"/>
    <w:rsid w:val="005815E5"/>
    <w:rsid w:val="005817B9"/>
    <w:rsid w:val="0058472A"/>
    <w:rsid w:val="00586633"/>
    <w:rsid w:val="00587127"/>
    <w:rsid w:val="00587918"/>
    <w:rsid w:val="005879FB"/>
    <w:rsid w:val="005904F3"/>
    <w:rsid w:val="00590995"/>
    <w:rsid w:val="005910F1"/>
    <w:rsid w:val="00591118"/>
    <w:rsid w:val="00592174"/>
    <w:rsid w:val="0059357F"/>
    <w:rsid w:val="00595A3C"/>
    <w:rsid w:val="005967E7"/>
    <w:rsid w:val="0059706B"/>
    <w:rsid w:val="0059738E"/>
    <w:rsid w:val="005A1A79"/>
    <w:rsid w:val="005A1E0F"/>
    <w:rsid w:val="005A2B3C"/>
    <w:rsid w:val="005A3D9B"/>
    <w:rsid w:val="005A42BD"/>
    <w:rsid w:val="005A6846"/>
    <w:rsid w:val="005A791C"/>
    <w:rsid w:val="005B36F7"/>
    <w:rsid w:val="005B372B"/>
    <w:rsid w:val="005B4976"/>
    <w:rsid w:val="005C001C"/>
    <w:rsid w:val="005C052B"/>
    <w:rsid w:val="005C0791"/>
    <w:rsid w:val="005C1ADD"/>
    <w:rsid w:val="005C1C6F"/>
    <w:rsid w:val="005C2A6C"/>
    <w:rsid w:val="005C30CB"/>
    <w:rsid w:val="005C4BAC"/>
    <w:rsid w:val="005C5273"/>
    <w:rsid w:val="005C5730"/>
    <w:rsid w:val="005C6B83"/>
    <w:rsid w:val="005D01FE"/>
    <w:rsid w:val="005D0EE9"/>
    <w:rsid w:val="005D196D"/>
    <w:rsid w:val="005D19D4"/>
    <w:rsid w:val="005D1D2E"/>
    <w:rsid w:val="005D2650"/>
    <w:rsid w:val="005D35BB"/>
    <w:rsid w:val="005D524A"/>
    <w:rsid w:val="005D606E"/>
    <w:rsid w:val="005D69D7"/>
    <w:rsid w:val="005D746A"/>
    <w:rsid w:val="005D77A0"/>
    <w:rsid w:val="005E1068"/>
    <w:rsid w:val="005E1274"/>
    <w:rsid w:val="005E13E0"/>
    <w:rsid w:val="005E36A0"/>
    <w:rsid w:val="005E4160"/>
    <w:rsid w:val="005E4A53"/>
    <w:rsid w:val="005E4EC3"/>
    <w:rsid w:val="005E6369"/>
    <w:rsid w:val="005E64B5"/>
    <w:rsid w:val="005E7457"/>
    <w:rsid w:val="005E74D7"/>
    <w:rsid w:val="005E790B"/>
    <w:rsid w:val="005F092A"/>
    <w:rsid w:val="005F11EA"/>
    <w:rsid w:val="005F1258"/>
    <w:rsid w:val="005F161E"/>
    <w:rsid w:val="005F3117"/>
    <w:rsid w:val="005F3D8C"/>
    <w:rsid w:val="005F414A"/>
    <w:rsid w:val="005F5769"/>
    <w:rsid w:val="005F640C"/>
    <w:rsid w:val="005F692F"/>
    <w:rsid w:val="005F69DB"/>
    <w:rsid w:val="005F7BD4"/>
    <w:rsid w:val="0060191C"/>
    <w:rsid w:val="00602D0F"/>
    <w:rsid w:val="00603D46"/>
    <w:rsid w:val="0060489D"/>
    <w:rsid w:val="0060502A"/>
    <w:rsid w:val="006054D8"/>
    <w:rsid w:val="00605615"/>
    <w:rsid w:val="0060645D"/>
    <w:rsid w:val="00607486"/>
    <w:rsid w:val="00607C65"/>
    <w:rsid w:val="0061009F"/>
    <w:rsid w:val="00610143"/>
    <w:rsid w:val="006101B1"/>
    <w:rsid w:val="00610BED"/>
    <w:rsid w:val="00610C2F"/>
    <w:rsid w:val="00611512"/>
    <w:rsid w:val="006118C4"/>
    <w:rsid w:val="00612526"/>
    <w:rsid w:val="00612FD7"/>
    <w:rsid w:val="00613060"/>
    <w:rsid w:val="00613F2D"/>
    <w:rsid w:val="00614AE8"/>
    <w:rsid w:val="00614B17"/>
    <w:rsid w:val="0061522B"/>
    <w:rsid w:val="0061539D"/>
    <w:rsid w:val="0061583B"/>
    <w:rsid w:val="00615B18"/>
    <w:rsid w:val="00621703"/>
    <w:rsid w:val="00621817"/>
    <w:rsid w:val="00621836"/>
    <w:rsid w:val="00621A67"/>
    <w:rsid w:val="00621F58"/>
    <w:rsid w:val="00622325"/>
    <w:rsid w:val="00622348"/>
    <w:rsid w:val="00622755"/>
    <w:rsid w:val="00625F2E"/>
    <w:rsid w:val="00626100"/>
    <w:rsid w:val="00626476"/>
    <w:rsid w:val="00626BB0"/>
    <w:rsid w:val="00626CD9"/>
    <w:rsid w:val="00627115"/>
    <w:rsid w:val="00627174"/>
    <w:rsid w:val="00627681"/>
    <w:rsid w:val="0062790B"/>
    <w:rsid w:val="006310D8"/>
    <w:rsid w:val="006317CE"/>
    <w:rsid w:val="00631F43"/>
    <w:rsid w:val="00632FFF"/>
    <w:rsid w:val="0063395E"/>
    <w:rsid w:val="00633A4B"/>
    <w:rsid w:val="006349FA"/>
    <w:rsid w:val="00634D2A"/>
    <w:rsid w:val="006378A2"/>
    <w:rsid w:val="00637E6E"/>
    <w:rsid w:val="006402BD"/>
    <w:rsid w:val="006408F0"/>
    <w:rsid w:val="00640AA7"/>
    <w:rsid w:val="006410D6"/>
    <w:rsid w:val="006411A5"/>
    <w:rsid w:val="00641221"/>
    <w:rsid w:val="00641C27"/>
    <w:rsid w:val="00642B45"/>
    <w:rsid w:val="006431DB"/>
    <w:rsid w:val="0064371D"/>
    <w:rsid w:val="00643734"/>
    <w:rsid w:val="00643CBC"/>
    <w:rsid w:val="00645862"/>
    <w:rsid w:val="006458D8"/>
    <w:rsid w:val="0064750E"/>
    <w:rsid w:val="00650888"/>
    <w:rsid w:val="00651B08"/>
    <w:rsid w:val="00651FE7"/>
    <w:rsid w:val="0065221D"/>
    <w:rsid w:val="00652887"/>
    <w:rsid w:val="00653AE8"/>
    <w:rsid w:val="00653B88"/>
    <w:rsid w:val="00653D1D"/>
    <w:rsid w:val="00654659"/>
    <w:rsid w:val="006547E9"/>
    <w:rsid w:val="00654BB6"/>
    <w:rsid w:val="00655087"/>
    <w:rsid w:val="006555F1"/>
    <w:rsid w:val="00655F4C"/>
    <w:rsid w:val="00656A39"/>
    <w:rsid w:val="006576F6"/>
    <w:rsid w:val="0065777B"/>
    <w:rsid w:val="00657EDB"/>
    <w:rsid w:val="00661390"/>
    <w:rsid w:val="00661780"/>
    <w:rsid w:val="00663D7F"/>
    <w:rsid w:val="00663FED"/>
    <w:rsid w:val="00664EA0"/>
    <w:rsid w:val="00667A57"/>
    <w:rsid w:val="00667F99"/>
    <w:rsid w:val="006719DE"/>
    <w:rsid w:val="00671CF5"/>
    <w:rsid w:val="00673C97"/>
    <w:rsid w:val="00674143"/>
    <w:rsid w:val="00674566"/>
    <w:rsid w:val="006746B1"/>
    <w:rsid w:val="00675085"/>
    <w:rsid w:val="006808E8"/>
    <w:rsid w:val="00682BE1"/>
    <w:rsid w:val="00682FE2"/>
    <w:rsid w:val="00684284"/>
    <w:rsid w:val="00684579"/>
    <w:rsid w:val="006865F5"/>
    <w:rsid w:val="00686750"/>
    <w:rsid w:val="00686751"/>
    <w:rsid w:val="00686CBD"/>
    <w:rsid w:val="00686CC5"/>
    <w:rsid w:val="0068700B"/>
    <w:rsid w:val="006878C0"/>
    <w:rsid w:val="00693210"/>
    <w:rsid w:val="0069559D"/>
    <w:rsid w:val="00695AEE"/>
    <w:rsid w:val="00695D67"/>
    <w:rsid w:val="00696F8C"/>
    <w:rsid w:val="0069700C"/>
    <w:rsid w:val="00697037"/>
    <w:rsid w:val="00697801"/>
    <w:rsid w:val="006A0702"/>
    <w:rsid w:val="006A074F"/>
    <w:rsid w:val="006A081E"/>
    <w:rsid w:val="006A0DE7"/>
    <w:rsid w:val="006A21F0"/>
    <w:rsid w:val="006A47B7"/>
    <w:rsid w:val="006A51DC"/>
    <w:rsid w:val="006A52B9"/>
    <w:rsid w:val="006A54E3"/>
    <w:rsid w:val="006A55D7"/>
    <w:rsid w:val="006A5C62"/>
    <w:rsid w:val="006A65BD"/>
    <w:rsid w:val="006A73A7"/>
    <w:rsid w:val="006A7AD1"/>
    <w:rsid w:val="006B0D88"/>
    <w:rsid w:val="006B20CA"/>
    <w:rsid w:val="006B440B"/>
    <w:rsid w:val="006B4DEB"/>
    <w:rsid w:val="006B5189"/>
    <w:rsid w:val="006B61A8"/>
    <w:rsid w:val="006B6544"/>
    <w:rsid w:val="006B7E9A"/>
    <w:rsid w:val="006C0534"/>
    <w:rsid w:val="006C09DE"/>
    <w:rsid w:val="006C1055"/>
    <w:rsid w:val="006C3E9D"/>
    <w:rsid w:val="006C438D"/>
    <w:rsid w:val="006C44B9"/>
    <w:rsid w:val="006C4FA4"/>
    <w:rsid w:val="006C51D6"/>
    <w:rsid w:val="006C6552"/>
    <w:rsid w:val="006C67DC"/>
    <w:rsid w:val="006C6A75"/>
    <w:rsid w:val="006C6C59"/>
    <w:rsid w:val="006C7D91"/>
    <w:rsid w:val="006C7E82"/>
    <w:rsid w:val="006C7FED"/>
    <w:rsid w:val="006D0C85"/>
    <w:rsid w:val="006D0F00"/>
    <w:rsid w:val="006D2ED9"/>
    <w:rsid w:val="006D30EE"/>
    <w:rsid w:val="006D3FD0"/>
    <w:rsid w:val="006D4052"/>
    <w:rsid w:val="006D425B"/>
    <w:rsid w:val="006D63E1"/>
    <w:rsid w:val="006D6F56"/>
    <w:rsid w:val="006D6F85"/>
    <w:rsid w:val="006D7D80"/>
    <w:rsid w:val="006E03C8"/>
    <w:rsid w:val="006E07F6"/>
    <w:rsid w:val="006E17AC"/>
    <w:rsid w:val="006E24C6"/>
    <w:rsid w:val="006E2D1A"/>
    <w:rsid w:val="006E32F6"/>
    <w:rsid w:val="006E3438"/>
    <w:rsid w:val="006E47CD"/>
    <w:rsid w:val="006E60D8"/>
    <w:rsid w:val="006E60E5"/>
    <w:rsid w:val="006E6E15"/>
    <w:rsid w:val="006E782F"/>
    <w:rsid w:val="006E7A55"/>
    <w:rsid w:val="006F0B83"/>
    <w:rsid w:val="006F15B9"/>
    <w:rsid w:val="006F20C3"/>
    <w:rsid w:val="006F250C"/>
    <w:rsid w:val="006F2EA2"/>
    <w:rsid w:val="006F2F94"/>
    <w:rsid w:val="006F55A1"/>
    <w:rsid w:val="006F5BF4"/>
    <w:rsid w:val="006F5DFA"/>
    <w:rsid w:val="00700246"/>
    <w:rsid w:val="00701836"/>
    <w:rsid w:val="00701D4B"/>
    <w:rsid w:val="00701F70"/>
    <w:rsid w:val="00702650"/>
    <w:rsid w:val="00705304"/>
    <w:rsid w:val="00705B49"/>
    <w:rsid w:val="00706294"/>
    <w:rsid w:val="007062E3"/>
    <w:rsid w:val="007064FB"/>
    <w:rsid w:val="00706936"/>
    <w:rsid w:val="007075C8"/>
    <w:rsid w:val="0070769C"/>
    <w:rsid w:val="0071161E"/>
    <w:rsid w:val="00712D96"/>
    <w:rsid w:val="00714215"/>
    <w:rsid w:val="00715914"/>
    <w:rsid w:val="00716C41"/>
    <w:rsid w:val="00716CC2"/>
    <w:rsid w:val="00716CFF"/>
    <w:rsid w:val="00717577"/>
    <w:rsid w:val="0071759D"/>
    <w:rsid w:val="007205BF"/>
    <w:rsid w:val="0072079B"/>
    <w:rsid w:val="0072165E"/>
    <w:rsid w:val="007220F5"/>
    <w:rsid w:val="00722184"/>
    <w:rsid w:val="007229D7"/>
    <w:rsid w:val="00722EF5"/>
    <w:rsid w:val="0072336D"/>
    <w:rsid w:val="0072401B"/>
    <w:rsid w:val="00724474"/>
    <w:rsid w:val="007250A4"/>
    <w:rsid w:val="007269A0"/>
    <w:rsid w:val="00727846"/>
    <w:rsid w:val="007303DA"/>
    <w:rsid w:val="00730EDD"/>
    <w:rsid w:val="0073339C"/>
    <w:rsid w:val="00733D26"/>
    <w:rsid w:val="00734BCC"/>
    <w:rsid w:val="00734C7C"/>
    <w:rsid w:val="0073535F"/>
    <w:rsid w:val="0073590E"/>
    <w:rsid w:val="00736FD6"/>
    <w:rsid w:val="007370F2"/>
    <w:rsid w:val="0073714D"/>
    <w:rsid w:val="00737E2F"/>
    <w:rsid w:val="00737F17"/>
    <w:rsid w:val="0074264B"/>
    <w:rsid w:val="0074398E"/>
    <w:rsid w:val="0074415C"/>
    <w:rsid w:val="00746790"/>
    <w:rsid w:val="0074696F"/>
    <w:rsid w:val="00746DFC"/>
    <w:rsid w:val="00747BD5"/>
    <w:rsid w:val="007504BB"/>
    <w:rsid w:val="007512D0"/>
    <w:rsid w:val="0075223F"/>
    <w:rsid w:val="00752DCE"/>
    <w:rsid w:val="0075355E"/>
    <w:rsid w:val="00753727"/>
    <w:rsid w:val="00753BB8"/>
    <w:rsid w:val="0075511F"/>
    <w:rsid w:val="00755404"/>
    <w:rsid w:val="00755676"/>
    <w:rsid w:val="007560B1"/>
    <w:rsid w:val="007560F8"/>
    <w:rsid w:val="007579A6"/>
    <w:rsid w:val="00760E65"/>
    <w:rsid w:val="00762038"/>
    <w:rsid w:val="00763239"/>
    <w:rsid w:val="00763720"/>
    <w:rsid w:val="00763B07"/>
    <w:rsid w:val="00763D41"/>
    <w:rsid w:val="00765EFB"/>
    <w:rsid w:val="0076600A"/>
    <w:rsid w:val="00766CD4"/>
    <w:rsid w:val="007701CE"/>
    <w:rsid w:val="0077147D"/>
    <w:rsid w:val="00771BD9"/>
    <w:rsid w:val="00773447"/>
    <w:rsid w:val="00774860"/>
    <w:rsid w:val="007759D8"/>
    <w:rsid w:val="007813F8"/>
    <w:rsid w:val="007814A1"/>
    <w:rsid w:val="007821D7"/>
    <w:rsid w:val="007825A3"/>
    <w:rsid w:val="00783033"/>
    <w:rsid w:val="00783829"/>
    <w:rsid w:val="007847DB"/>
    <w:rsid w:val="00784865"/>
    <w:rsid w:val="00784A44"/>
    <w:rsid w:val="00786C6C"/>
    <w:rsid w:val="00790072"/>
    <w:rsid w:val="0079173B"/>
    <w:rsid w:val="00791C30"/>
    <w:rsid w:val="00791FB2"/>
    <w:rsid w:val="00792569"/>
    <w:rsid w:val="007936E5"/>
    <w:rsid w:val="00793A96"/>
    <w:rsid w:val="00793B0A"/>
    <w:rsid w:val="00794AD4"/>
    <w:rsid w:val="0079670D"/>
    <w:rsid w:val="00796A5A"/>
    <w:rsid w:val="0079707F"/>
    <w:rsid w:val="007A0410"/>
    <w:rsid w:val="007A0435"/>
    <w:rsid w:val="007A1731"/>
    <w:rsid w:val="007A255C"/>
    <w:rsid w:val="007A29C5"/>
    <w:rsid w:val="007A3AFF"/>
    <w:rsid w:val="007A4A35"/>
    <w:rsid w:val="007B0185"/>
    <w:rsid w:val="007B0A56"/>
    <w:rsid w:val="007B1710"/>
    <w:rsid w:val="007B215F"/>
    <w:rsid w:val="007B354B"/>
    <w:rsid w:val="007B4B9B"/>
    <w:rsid w:val="007B5296"/>
    <w:rsid w:val="007B6611"/>
    <w:rsid w:val="007B6B52"/>
    <w:rsid w:val="007B6D33"/>
    <w:rsid w:val="007B7493"/>
    <w:rsid w:val="007C0E0F"/>
    <w:rsid w:val="007C1000"/>
    <w:rsid w:val="007C415C"/>
    <w:rsid w:val="007C425D"/>
    <w:rsid w:val="007C431E"/>
    <w:rsid w:val="007C6A21"/>
    <w:rsid w:val="007C7E77"/>
    <w:rsid w:val="007D3466"/>
    <w:rsid w:val="007D3CF3"/>
    <w:rsid w:val="007D40E6"/>
    <w:rsid w:val="007D54F6"/>
    <w:rsid w:val="007D554A"/>
    <w:rsid w:val="007D6401"/>
    <w:rsid w:val="007D68AA"/>
    <w:rsid w:val="007D76D3"/>
    <w:rsid w:val="007D7ECD"/>
    <w:rsid w:val="007E1C66"/>
    <w:rsid w:val="007E250D"/>
    <w:rsid w:val="007E25C6"/>
    <w:rsid w:val="007E2AD4"/>
    <w:rsid w:val="007E3C59"/>
    <w:rsid w:val="007E3F1E"/>
    <w:rsid w:val="007E3F99"/>
    <w:rsid w:val="007E52C3"/>
    <w:rsid w:val="007E596F"/>
    <w:rsid w:val="007E5E5C"/>
    <w:rsid w:val="007E70AC"/>
    <w:rsid w:val="007E735C"/>
    <w:rsid w:val="007E7A85"/>
    <w:rsid w:val="007F0197"/>
    <w:rsid w:val="007F0281"/>
    <w:rsid w:val="007F1923"/>
    <w:rsid w:val="007F1F0A"/>
    <w:rsid w:val="007F1F6A"/>
    <w:rsid w:val="007F1FB0"/>
    <w:rsid w:val="007F263B"/>
    <w:rsid w:val="007F2DC8"/>
    <w:rsid w:val="007F3327"/>
    <w:rsid w:val="007F348B"/>
    <w:rsid w:val="007F5437"/>
    <w:rsid w:val="007F5BE2"/>
    <w:rsid w:val="007F5EF3"/>
    <w:rsid w:val="007F5EFC"/>
    <w:rsid w:val="007F622B"/>
    <w:rsid w:val="007F663F"/>
    <w:rsid w:val="007F6813"/>
    <w:rsid w:val="007F7723"/>
    <w:rsid w:val="007F7BAE"/>
    <w:rsid w:val="0080057F"/>
    <w:rsid w:val="008005B3"/>
    <w:rsid w:val="00800D5A"/>
    <w:rsid w:val="008021BE"/>
    <w:rsid w:val="0080262B"/>
    <w:rsid w:val="00802858"/>
    <w:rsid w:val="00803567"/>
    <w:rsid w:val="0080381D"/>
    <w:rsid w:val="00803BBF"/>
    <w:rsid w:val="008040C7"/>
    <w:rsid w:val="008045A7"/>
    <w:rsid w:val="00804F2A"/>
    <w:rsid w:val="00806537"/>
    <w:rsid w:val="00806F80"/>
    <w:rsid w:val="008111C0"/>
    <w:rsid w:val="00811217"/>
    <w:rsid w:val="00812512"/>
    <w:rsid w:val="00812CC9"/>
    <w:rsid w:val="008145F8"/>
    <w:rsid w:val="008146F4"/>
    <w:rsid w:val="00814E34"/>
    <w:rsid w:val="008156EB"/>
    <w:rsid w:val="008158EE"/>
    <w:rsid w:val="0081603E"/>
    <w:rsid w:val="00816EB3"/>
    <w:rsid w:val="00820D1C"/>
    <w:rsid w:val="008211B1"/>
    <w:rsid w:val="00823EA0"/>
    <w:rsid w:val="008252B3"/>
    <w:rsid w:val="00825764"/>
    <w:rsid w:val="00825F03"/>
    <w:rsid w:val="00826339"/>
    <w:rsid w:val="00826467"/>
    <w:rsid w:val="00826661"/>
    <w:rsid w:val="00827363"/>
    <w:rsid w:val="008277BB"/>
    <w:rsid w:val="00827F6A"/>
    <w:rsid w:val="008312A6"/>
    <w:rsid w:val="00831D40"/>
    <w:rsid w:val="00832530"/>
    <w:rsid w:val="00833A82"/>
    <w:rsid w:val="0083491C"/>
    <w:rsid w:val="00834DFD"/>
    <w:rsid w:val="00835945"/>
    <w:rsid w:val="00837B94"/>
    <w:rsid w:val="00837BC3"/>
    <w:rsid w:val="00840C66"/>
    <w:rsid w:val="008417F4"/>
    <w:rsid w:val="008418F1"/>
    <w:rsid w:val="00842493"/>
    <w:rsid w:val="00842749"/>
    <w:rsid w:val="00842D0F"/>
    <w:rsid w:val="008434A1"/>
    <w:rsid w:val="00844A58"/>
    <w:rsid w:val="008462A0"/>
    <w:rsid w:val="008471DD"/>
    <w:rsid w:val="0084766E"/>
    <w:rsid w:val="008513AF"/>
    <w:rsid w:val="00851EA5"/>
    <w:rsid w:val="00852591"/>
    <w:rsid w:val="0085359B"/>
    <w:rsid w:val="00853CB0"/>
    <w:rsid w:val="00856761"/>
    <w:rsid w:val="00856ACF"/>
    <w:rsid w:val="00857347"/>
    <w:rsid w:val="008573D5"/>
    <w:rsid w:val="00857902"/>
    <w:rsid w:val="0085792D"/>
    <w:rsid w:val="008579B9"/>
    <w:rsid w:val="0086043D"/>
    <w:rsid w:val="0086080F"/>
    <w:rsid w:val="00860904"/>
    <w:rsid w:val="00861EBE"/>
    <w:rsid w:val="008625BD"/>
    <w:rsid w:val="008629B4"/>
    <w:rsid w:val="008640E5"/>
    <w:rsid w:val="00865499"/>
    <w:rsid w:val="008670AA"/>
    <w:rsid w:val="0086721C"/>
    <w:rsid w:val="00867670"/>
    <w:rsid w:val="00867EB5"/>
    <w:rsid w:val="00870787"/>
    <w:rsid w:val="00870E00"/>
    <w:rsid w:val="00871748"/>
    <w:rsid w:val="00871C11"/>
    <w:rsid w:val="008777D3"/>
    <w:rsid w:val="008810B3"/>
    <w:rsid w:val="00883B03"/>
    <w:rsid w:val="0088505F"/>
    <w:rsid w:val="0088519A"/>
    <w:rsid w:val="00890B17"/>
    <w:rsid w:val="00890C8F"/>
    <w:rsid w:val="00891F22"/>
    <w:rsid w:val="008933E2"/>
    <w:rsid w:val="00894D12"/>
    <w:rsid w:val="00894E26"/>
    <w:rsid w:val="008954A8"/>
    <w:rsid w:val="00895749"/>
    <w:rsid w:val="00895D2A"/>
    <w:rsid w:val="0089653F"/>
    <w:rsid w:val="00896C4C"/>
    <w:rsid w:val="00897141"/>
    <w:rsid w:val="008977F8"/>
    <w:rsid w:val="008A05CF"/>
    <w:rsid w:val="008A14D1"/>
    <w:rsid w:val="008A1923"/>
    <w:rsid w:val="008A20CD"/>
    <w:rsid w:val="008A26D8"/>
    <w:rsid w:val="008A37CD"/>
    <w:rsid w:val="008A3D52"/>
    <w:rsid w:val="008A5845"/>
    <w:rsid w:val="008A5B8F"/>
    <w:rsid w:val="008A5EC4"/>
    <w:rsid w:val="008A6789"/>
    <w:rsid w:val="008A6AB2"/>
    <w:rsid w:val="008A6BDF"/>
    <w:rsid w:val="008A716B"/>
    <w:rsid w:val="008B2C0A"/>
    <w:rsid w:val="008B38EC"/>
    <w:rsid w:val="008B5B4F"/>
    <w:rsid w:val="008B7538"/>
    <w:rsid w:val="008C0E13"/>
    <w:rsid w:val="008C1656"/>
    <w:rsid w:val="008C1B62"/>
    <w:rsid w:val="008C2CAB"/>
    <w:rsid w:val="008C3329"/>
    <w:rsid w:val="008C36C3"/>
    <w:rsid w:val="008C3CC7"/>
    <w:rsid w:val="008C5131"/>
    <w:rsid w:val="008C5A60"/>
    <w:rsid w:val="008C6098"/>
    <w:rsid w:val="008C609D"/>
    <w:rsid w:val="008C7AF6"/>
    <w:rsid w:val="008D031A"/>
    <w:rsid w:val="008D19ED"/>
    <w:rsid w:val="008D1ABA"/>
    <w:rsid w:val="008D2721"/>
    <w:rsid w:val="008D371A"/>
    <w:rsid w:val="008D4222"/>
    <w:rsid w:val="008D43AC"/>
    <w:rsid w:val="008D448D"/>
    <w:rsid w:val="008D48DD"/>
    <w:rsid w:val="008D5B12"/>
    <w:rsid w:val="008D5E3B"/>
    <w:rsid w:val="008D61BD"/>
    <w:rsid w:val="008E114F"/>
    <w:rsid w:val="008E4BEF"/>
    <w:rsid w:val="008E7333"/>
    <w:rsid w:val="008E75F2"/>
    <w:rsid w:val="008E7A56"/>
    <w:rsid w:val="008E7C63"/>
    <w:rsid w:val="008E7EED"/>
    <w:rsid w:val="008F01D3"/>
    <w:rsid w:val="008F15BB"/>
    <w:rsid w:val="008F1A68"/>
    <w:rsid w:val="008F2DEE"/>
    <w:rsid w:val="008F33FE"/>
    <w:rsid w:val="008F3A92"/>
    <w:rsid w:val="008F70F1"/>
    <w:rsid w:val="008F7138"/>
    <w:rsid w:val="008F71EA"/>
    <w:rsid w:val="008F7D3D"/>
    <w:rsid w:val="00900E97"/>
    <w:rsid w:val="00900F5C"/>
    <w:rsid w:val="00901148"/>
    <w:rsid w:val="009012E3"/>
    <w:rsid w:val="00902524"/>
    <w:rsid w:val="0090278A"/>
    <w:rsid w:val="009029A5"/>
    <w:rsid w:val="00903066"/>
    <w:rsid w:val="00904C10"/>
    <w:rsid w:val="009059D7"/>
    <w:rsid w:val="009059EF"/>
    <w:rsid w:val="00906D2F"/>
    <w:rsid w:val="00910A12"/>
    <w:rsid w:val="009126F4"/>
    <w:rsid w:val="009136F9"/>
    <w:rsid w:val="00915066"/>
    <w:rsid w:val="00915EDE"/>
    <w:rsid w:val="00916274"/>
    <w:rsid w:val="00916515"/>
    <w:rsid w:val="009179AF"/>
    <w:rsid w:val="00917AB1"/>
    <w:rsid w:val="0092016B"/>
    <w:rsid w:val="0092078E"/>
    <w:rsid w:val="00921161"/>
    <w:rsid w:val="0092126C"/>
    <w:rsid w:val="00921AB9"/>
    <w:rsid w:val="009225EE"/>
    <w:rsid w:val="00922F79"/>
    <w:rsid w:val="00923289"/>
    <w:rsid w:val="009233DE"/>
    <w:rsid w:val="00923D04"/>
    <w:rsid w:val="00924154"/>
    <w:rsid w:val="00924749"/>
    <w:rsid w:val="00924851"/>
    <w:rsid w:val="0092599A"/>
    <w:rsid w:val="00926435"/>
    <w:rsid w:val="00930057"/>
    <w:rsid w:val="00930D40"/>
    <w:rsid w:val="009320BE"/>
    <w:rsid w:val="0093245D"/>
    <w:rsid w:val="009327B8"/>
    <w:rsid w:val="00932DF7"/>
    <w:rsid w:val="009330C2"/>
    <w:rsid w:val="009348E8"/>
    <w:rsid w:val="00934A1D"/>
    <w:rsid w:val="009353EF"/>
    <w:rsid w:val="0093564A"/>
    <w:rsid w:val="00935B18"/>
    <w:rsid w:val="00935FFF"/>
    <w:rsid w:val="00936786"/>
    <w:rsid w:val="009367E1"/>
    <w:rsid w:val="00936873"/>
    <w:rsid w:val="0093741D"/>
    <w:rsid w:val="00937630"/>
    <w:rsid w:val="00937905"/>
    <w:rsid w:val="00937CC9"/>
    <w:rsid w:val="00940F0B"/>
    <w:rsid w:val="009415E3"/>
    <w:rsid w:val="00941A38"/>
    <w:rsid w:val="00943DB0"/>
    <w:rsid w:val="009445C2"/>
    <w:rsid w:val="0094558A"/>
    <w:rsid w:val="00945ABF"/>
    <w:rsid w:val="00945E66"/>
    <w:rsid w:val="00946233"/>
    <w:rsid w:val="00946D23"/>
    <w:rsid w:val="00946F52"/>
    <w:rsid w:val="009473CF"/>
    <w:rsid w:val="0094748B"/>
    <w:rsid w:val="009479BC"/>
    <w:rsid w:val="009502B2"/>
    <w:rsid w:val="00950F72"/>
    <w:rsid w:val="00950FE4"/>
    <w:rsid w:val="009513B1"/>
    <w:rsid w:val="00952515"/>
    <w:rsid w:val="00952893"/>
    <w:rsid w:val="00953272"/>
    <w:rsid w:val="00953878"/>
    <w:rsid w:val="00953BF5"/>
    <w:rsid w:val="0095432D"/>
    <w:rsid w:val="00954832"/>
    <w:rsid w:val="00954F6E"/>
    <w:rsid w:val="00955FDD"/>
    <w:rsid w:val="009564D7"/>
    <w:rsid w:val="0095730D"/>
    <w:rsid w:val="009573AE"/>
    <w:rsid w:val="00957A7B"/>
    <w:rsid w:val="00957C7E"/>
    <w:rsid w:val="009613BC"/>
    <w:rsid w:val="009618E9"/>
    <w:rsid w:val="00961AC4"/>
    <w:rsid w:val="00961E45"/>
    <w:rsid w:val="009636E0"/>
    <w:rsid w:val="009658E3"/>
    <w:rsid w:val="00965A78"/>
    <w:rsid w:val="00965BC8"/>
    <w:rsid w:val="00965BF2"/>
    <w:rsid w:val="00965D9A"/>
    <w:rsid w:val="00965FC3"/>
    <w:rsid w:val="00966883"/>
    <w:rsid w:val="0097122F"/>
    <w:rsid w:val="00971857"/>
    <w:rsid w:val="0097214A"/>
    <w:rsid w:val="009730AF"/>
    <w:rsid w:val="00975926"/>
    <w:rsid w:val="0097717F"/>
    <w:rsid w:val="009801B6"/>
    <w:rsid w:val="00980C1E"/>
    <w:rsid w:val="0098119E"/>
    <w:rsid w:val="0098234D"/>
    <w:rsid w:val="009836DF"/>
    <w:rsid w:val="0098392D"/>
    <w:rsid w:val="00984C73"/>
    <w:rsid w:val="009857FF"/>
    <w:rsid w:val="00986BB9"/>
    <w:rsid w:val="00987628"/>
    <w:rsid w:val="009876E6"/>
    <w:rsid w:val="0098796E"/>
    <w:rsid w:val="00987D13"/>
    <w:rsid w:val="0099115A"/>
    <w:rsid w:val="0099175C"/>
    <w:rsid w:val="00992FA0"/>
    <w:rsid w:val="00993648"/>
    <w:rsid w:val="0099449B"/>
    <w:rsid w:val="009947DB"/>
    <w:rsid w:val="00994E48"/>
    <w:rsid w:val="0099601C"/>
    <w:rsid w:val="00997702"/>
    <w:rsid w:val="009A182B"/>
    <w:rsid w:val="009A19EC"/>
    <w:rsid w:val="009A1B6E"/>
    <w:rsid w:val="009A21C5"/>
    <w:rsid w:val="009A2D1C"/>
    <w:rsid w:val="009A428D"/>
    <w:rsid w:val="009A453D"/>
    <w:rsid w:val="009A656B"/>
    <w:rsid w:val="009A709C"/>
    <w:rsid w:val="009A7321"/>
    <w:rsid w:val="009A73A9"/>
    <w:rsid w:val="009A7DE1"/>
    <w:rsid w:val="009B0F49"/>
    <w:rsid w:val="009B1383"/>
    <w:rsid w:val="009B5040"/>
    <w:rsid w:val="009B75D1"/>
    <w:rsid w:val="009B764D"/>
    <w:rsid w:val="009C0691"/>
    <w:rsid w:val="009C1EA0"/>
    <w:rsid w:val="009C3A17"/>
    <w:rsid w:val="009C3E12"/>
    <w:rsid w:val="009C47DE"/>
    <w:rsid w:val="009C4D38"/>
    <w:rsid w:val="009C501E"/>
    <w:rsid w:val="009C50FC"/>
    <w:rsid w:val="009C527A"/>
    <w:rsid w:val="009C529A"/>
    <w:rsid w:val="009C641C"/>
    <w:rsid w:val="009C7F70"/>
    <w:rsid w:val="009D0479"/>
    <w:rsid w:val="009D0924"/>
    <w:rsid w:val="009D130E"/>
    <w:rsid w:val="009D34D2"/>
    <w:rsid w:val="009D3E95"/>
    <w:rsid w:val="009D55DE"/>
    <w:rsid w:val="009D56B4"/>
    <w:rsid w:val="009D5B84"/>
    <w:rsid w:val="009E080B"/>
    <w:rsid w:val="009E0EF1"/>
    <w:rsid w:val="009E2755"/>
    <w:rsid w:val="009E2DC0"/>
    <w:rsid w:val="009E43C3"/>
    <w:rsid w:val="009E50FD"/>
    <w:rsid w:val="009E574E"/>
    <w:rsid w:val="009E5987"/>
    <w:rsid w:val="009E5D13"/>
    <w:rsid w:val="009E5FB2"/>
    <w:rsid w:val="009E61C0"/>
    <w:rsid w:val="009E7648"/>
    <w:rsid w:val="009E7F77"/>
    <w:rsid w:val="009E7FC7"/>
    <w:rsid w:val="009F017C"/>
    <w:rsid w:val="009F1081"/>
    <w:rsid w:val="009F11B2"/>
    <w:rsid w:val="009F245B"/>
    <w:rsid w:val="009F3C30"/>
    <w:rsid w:val="009F3ED8"/>
    <w:rsid w:val="009F5713"/>
    <w:rsid w:val="009F5F85"/>
    <w:rsid w:val="009F5F88"/>
    <w:rsid w:val="009F664E"/>
    <w:rsid w:val="009F6673"/>
    <w:rsid w:val="009F6F14"/>
    <w:rsid w:val="009F70DB"/>
    <w:rsid w:val="00A0040E"/>
    <w:rsid w:val="00A00448"/>
    <w:rsid w:val="00A00529"/>
    <w:rsid w:val="00A011EE"/>
    <w:rsid w:val="00A01504"/>
    <w:rsid w:val="00A015DE"/>
    <w:rsid w:val="00A01773"/>
    <w:rsid w:val="00A02074"/>
    <w:rsid w:val="00A048CD"/>
    <w:rsid w:val="00A06356"/>
    <w:rsid w:val="00A06558"/>
    <w:rsid w:val="00A06614"/>
    <w:rsid w:val="00A0689F"/>
    <w:rsid w:val="00A06AA8"/>
    <w:rsid w:val="00A077D6"/>
    <w:rsid w:val="00A10B4B"/>
    <w:rsid w:val="00A111FB"/>
    <w:rsid w:val="00A1184B"/>
    <w:rsid w:val="00A12039"/>
    <w:rsid w:val="00A1384B"/>
    <w:rsid w:val="00A14C60"/>
    <w:rsid w:val="00A15B50"/>
    <w:rsid w:val="00A1680B"/>
    <w:rsid w:val="00A16B99"/>
    <w:rsid w:val="00A202CE"/>
    <w:rsid w:val="00A217B0"/>
    <w:rsid w:val="00A221E6"/>
    <w:rsid w:val="00A22B30"/>
    <w:rsid w:val="00A2661C"/>
    <w:rsid w:val="00A27222"/>
    <w:rsid w:val="00A30E40"/>
    <w:rsid w:val="00A31AFC"/>
    <w:rsid w:val="00A320C5"/>
    <w:rsid w:val="00A32E38"/>
    <w:rsid w:val="00A33AEF"/>
    <w:rsid w:val="00A3416E"/>
    <w:rsid w:val="00A34A3A"/>
    <w:rsid w:val="00A34AC3"/>
    <w:rsid w:val="00A3750B"/>
    <w:rsid w:val="00A37CE5"/>
    <w:rsid w:val="00A404B1"/>
    <w:rsid w:val="00A41276"/>
    <w:rsid w:val="00A42D1E"/>
    <w:rsid w:val="00A434D9"/>
    <w:rsid w:val="00A43934"/>
    <w:rsid w:val="00A43E8F"/>
    <w:rsid w:val="00A44129"/>
    <w:rsid w:val="00A44650"/>
    <w:rsid w:val="00A44FB7"/>
    <w:rsid w:val="00A46EC6"/>
    <w:rsid w:val="00A46FB9"/>
    <w:rsid w:val="00A47071"/>
    <w:rsid w:val="00A50354"/>
    <w:rsid w:val="00A51737"/>
    <w:rsid w:val="00A51E43"/>
    <w:rsid w:val="00A52401"/>
    <w:rsid w:val="00A535E2"/>
    <w:rsid w:val="00A55437"/>
    <w:rsid w:val="00A55A64"/>
    <w:rsid w:val="00A56BA4"/>
    <w:rsid w:val="00A56D9A"/>
    <w:rsid w:val="00A57297"/>
    <w:rsid w:val="00A61DE2"/>
    <w:rsid w:val="00A61F51"/>
    <w:rsid w:val="00A62638"/>
    <w:rsid w:val="00A63C7D"/>
    <w:rsid w:val="00A6417F"/>
    <w:rsid w:val="00A6689F"/>
    <w:rsid w:val="00A67384"/>
    <w:rsid w:val="00A67762"/>
    <w:rsid w:val="00A70BD6"/>
    <w:rsid w:val="00A7158B"/>
    <w:rsid w:val="00A7295D"/>
    <w:rsid w:val="00A753C9"/>
    <w:rsid w:val="00A75FF2"/>
    <w:rsid w:val="00A770E3"/>
    <w:rsid w:val="00A808AC"/>
    <w:rsid w:val="00A82ADF"/>
    <w:rsid w:val="00A836AE"/>
    <w:rsid w:val="00A83CAD"/>
    <w:rsid w:val="00A84F67"/>
    <w:rsid w:val="00A8598D"/>
    <w:rsid w:val="00A861F6"/>
    <w:rsid w:val="00A86719"/>
    <w:rsid w:val="00A902DE"/>
    <w:rsid w:val="00A914D9"/>
    <w:rsid w:val="00A9156B"/>
    <w:rsid w:val="00A91FB2"/>
    <w:rsid w:val="00A922F5"/>
    <w:rsid w:val="00A9491D"/>
    <w:rsid w:val="00A949F9"/>
    <w:rsid w:val="00A95B10"/>
    <w:rsid w:val="00A95E52"/>
    <w:rsid w:val="00A962B0"/>
    <w:rsid w:val="00A96386"/>
    <w:rsid w:val="00A964F6"/>
    <w:rsid w:val="00A96AAA"/>
    <w:rsid w:val="00A96DC0"/>
    <w:rsid w:val="00A97348"/>
    <w:rsid w:val="00AA2CBC"/>
    <w:rsid w:val="00AA4111"/>
    <w:rsid w:val="00AA4CDC"/>
    <w:rsid w:val="00AA534C"/>
    <w:rsid w:val="00AA5838"/>
    <w:rsid w:val="00AA5863"/>
    <w:rsid w:val="00AA6D33"/>
    <w:rsid w:val="00AA6D42"/>
    <w:rsid w:val="00AA752C"/>
    <w:rsid w:val="00AA7D47"/>
    <w:rsid w:val="00AB07BE"/>
    <w:rsid w:val="00AB0D3E"/>
    <w:rsid w:val="00AB118B"/>
    <w:rsid w:val="00AB167A"/>
    <w:rsid w:val="00AB31ED"/>
    <w:rsid w:val="00AB3B2F"/>
    <w:rsid w:val="00AB4374"/>
    <w:rsid w:val="00AB4E6C"/>
    <w:rsid w:val="00AB702D"/>
    <w:rsid w:val="00AB7284"/>
    <w:rsid w:val="00AB7823"/>
    <w:rsid w:val="00AB7F39"/>
    <w:rsid w:val="00AC0F37"/>
    <w:rsid w:val="00AC1CB6"/>
    <w:rsid w:val="00AC2E74"/>
    <w:rsid w:val="00AC37B2"/>
    <w:rsid w:val="00AC64F2"/>
    <w:rsid w:val="00AD01D1"/>
    <w:rsid w:val="00AD12AD"/>
    <w:rsid w:val="00AD1980"/>
    <w:rsid w:val="00AD28BB"/>
    <w:rsid w:val="00AD3219"/>
    <w:rsid w:val="00AD323F"/>
    <w:rsid w:val="00AD414A"/>
    <w:rsid w:val="00AD419B"/>
    <w:rsid w:val="00AD44B6"/>
    <w:rsid w:val="00AD452E"/>
    <w:rsid w:val="00AD580D"/>
    <w:rsid w:val="00AD595E"/>
    <w:rsid w:val="00AD5DDA"/>
    <w:rsid w:val="00AD6250"/>
    <w:rsid w:val="00AD72D2"/>
    <w:rsid w:val="00AE1FC9"/>
    <w:rsid w:val="00AE26B0"/>
    <w:rsid w:val="00AE271B"/>
    <w:rsid w:val="00AE435A"/>
    <w:rsid w:val="00AE481D"/>
    <w:rsid w:val="00AE71AD"/>
    <w:rsid w:val="00AE737B"/>
    <w:rsid w:val="00AF1744"/>
    <w:rsid w:val="00AF17B3"/>
    <w:rsid w:val="00AF1D85"/>
    <w:rsid w:val="00AF1E47"/>
    <w:rsid w:val="00AF2349"/>
    <w:rsid w:val="00AF2756"/>
    <w:rsid w:val="00AF2D31"/>
    <w:rsid w:val="00AF319E"/>
    <w:rsid w:val="00AF3566"/>
    <w:rsid w:val="00AF3647"/>
    <w:rsid w:val="00AF399F"/>
    <w:rsid w:val="00AF4AD3"/>
    <w:rsid w:val="00AF6321"/>
    <w:rsid w:val="00AF69A6"/>
    <w:rsid w:val="00AF6B00"/>
    <w:rsid w:val="00AF6F20"/>
    <w:rsid w:val="00AF6F8E"/>
    <w:rsid w:val="00AF6F96"/>
    <w:rsid w:val="00AF75FB"/>
    <w:rsid w:val="00AF7D31"/>
    <w:rsid w:val="00B00435"/>
    <w:rsid w:val="00B00829"/>
    <w:rsid w:val="00B00C60"/>
    <w:rsid w:val="00B014A2"/>
    <w:rsid w:val="00B0158D"/>
    <w:rsid w:val="00B02205"/>
    <w:rsid w:val="00B04A30"/>
    <w:rsid w:val="00B062AD"/>
    <w:rsid w:val="00B06C8B"/>
    <w:rsid w:val="00B075B0"/>
    <w:rsid w:val="00B100C6"/>
    <w:rsid w:val="00B110B4"/>
    <w:rsid w:val="00B11DD5"/>
    <w:rsid w:val="00B121E7"/>
    <w:rsid w:val="00B12789"/>
    <w:rsid w:val="00B14293"/>
    <w:rsid w:val="00B14758"/>
    <w:rsid w:val="00B150DD"/>
    <w:rsid w:val="00B160AC"/>
    <w:rsid w:val="00B160BD"/>
    <w:rsid w:val="00B17C5E"/>
    <w:rsid w:val="00B2055D"/>
    <w:rsid w:val="00B21A85"/>
    <w:rsid w:val="00B21C2D"/>
    <w:rsid w:val="00B22554"/>
    <w:rsid w:val="00B225B2"/>
    <w:rsid w:val="00B225D6"/>
    <w:rsid w:val="00B23DA4"/>
    <w:rsid w:val="00B243FE"/>
    <w:rsid w:val="00B24871"/>
    <w:rsid w:val="00B24904"/>
    <w:rsid w:val="00B24CBA"/>
    <w:rsid w:val="00B2626E"/>
    <w:rsid w:val="00B2666F"/>
    <w:rsid w:val="00B26F93"/>
    <w:rsid w:val="00B27BFC"/>
    <w:rsid w:val="00B27C1D"/>
    <w:rsid w:val="00B27FF6"/>
    <w:rsid w:val="00B306A5"/>
    <w:rsid w:val="00B3096E"/>
    <w:rsid w:val="00B30BB8"/>
    <w:rsid w:val="00B31ED5"/>
    <w:rsid w:val="00B3205D"/>
    <w:rsid w:val="00B3207F"/>
    <w:rsid w:val="00B32A73"/>
    <w:rsid w:val="00B342FA"/>
    <w:rsid w:val="00B356F9"/>
    <w:rsid w:val="00B35B0F"/>
    <w:rsid w:val="00B36FA1"/>
    <w:rsid w:val="00B373E7"/>
    <w:rsid w:val="00B37511"/>
    <w:rsid w:val="00B40363"/>
    <w:rsid w:val="00B40D5F"/>
    <w:rsid w:val="00B44DBA"/>
    <w:rsid w:val="00B451AE"/>
    <w:rsid w:val="00B46072"/>
    <w:rsid w:val="00B51CAF"/>
    <w:rsid w:val="00B52973"/>
    <w:rsid w:val="00B52EB1"/>
    <w:rsid w:val="00B5455D"/>
    <w:rsid w:val="00B547B3"/>
    <w:rsid w:val="00B56B51"/>
    <w:rsid w:val="00B6121E"/>
    <w:rsid w:val="00B61A5C"/>
    <w:rsid w:val="00B61A6D"/>
    <w:rsid w:val="00B62B2E"/>
    <w:rsid w:val="00B637D3"/>
    <w:rsid w:val="00B63BBD"/>
    <w:rsid w:val="00B65A10"/>
    <w:rsid w:val="00B66A36"/>
    <w:rsid w:val="00B66B2C"/>
    <w:rsid w:val="00B66F4D"/>
    <w:rsid w:val="00B70F19"/>
    <w:rsid w:val="00B71333"/>
    <w:rsid w:val="00B723EC"/>
    <w:rsid w:val="00B726E9"/>
    <w:rsid w:val="00B72848"/>
    <w:rsid w:val="00B730F6"/>
    <w:rsid w:val="00B73885"/>
    <w:rsid w:val="00B73B91"/>
    <w:rsid w:val="00B74504"/>
    <w:rsid w:val="00B74786"/>
    <w:rsid w:val="00B757FD"/>
    <w:rsid w:val="00B75B46"/>
    <w:rsid w:val="00B764C1"/>
    <w:rsid w:val="00B770CF"/>
    <w:rsid w:val="00B773AF"/>
    <w:rsid w:val="00B77695"/>
    <w:rsid w:val="00B80F65"/>
    <w:rsid w:val="00B81556"/>
    <w:rsid w:val="00B82878"/>
    <w:rsid w:val="00B832AE"/>
    <w:rsid w:val="00B83975"/>
    <w:rsid w:val="00B83B50"/>
    <w:rsid w:val="00B85C83"/>
    <w:rsid w:val="00B86701"/>
    <w:rsid w:val="00B8797E"/>
    <w:rsid w:val="00B908EE"/>
    <w:rsid w:val="00B90965"/>
    <w:rsid w:val="00B9264B"/>
    <w:rsid w:val="00B92E82"/>
    <w:rsid w:val="00B93F30"/>
    <w:rsid w:val="00B94870"/>
    <w:rsid w:val="00B94B25"/>
    <w:rsid w:val="00B94E47"/>
    <w:rsid w:val="00B951AB"/>
    <w:rsid w:val="00B958A6"/>
    <w:rsid w:val="00B96FBF"/>
    <w:rsid w:val="00BA1537"/>
    <w:rsid w:val="00BA2636"/>
    <w:rsid w:val="00BA269B"/>
    <w:rsid w:val="00BA2B41"/>
    <w:rsid w:val="00BA32EE"/>
    <w:rsid w:val="00BA5CF9"/>
    <w:rsid w:val="00BA6755"/>
    <w:rsid w:val="00BB349D"/>
    <w:rsid w:val="00BB42E5"/>
    <w:rsid w:val="00BB5110"/>
    <w:rsid w:val="00BB514E"/>
    <w:rsid w:val="00BB5814"/>
    <w:rsid w:val="00BB599E"/>
    <w:rsid w:val="00BC0793"/>
    <w:rsid w:val="00BC092A"/>
    <w:rsid w:val="00BC1F7A"/>
    <w:rsid w:val="00BC2E11"/>
    <w:rsid w:val="00BC3073"/>
    <w:rsid w:val="00BC331B"/>
    <w:rsid w:val="00BC33F8"/>
    <w:rsid w:val="00BC3780"/>
    <w:rsid w:val="00BC61FC"/>
    <w:rsid w:val="00BC65F9"/>
    <w:rsid w:val="00BC7898"/>
    <w:rsid w:val="00BD228A"/>
    <w:rsid w:val="00BD30B2"/>
    <w:rsid w:val="00BD3DC5"/>
    <w:rsid w:val="00BD3F58"/>
    <w:rsid w:val="00BD583E"/>
    <w:rsid w:val="00BD7A71"/>
    <w:rsid w:val="00BD7FCD"/>
    <w:rsid w:val="00BE0ADB"/>
    <w:rsid w:val="00BE0E11"/>
    <w:rsid w:val="00BE0EB9"/>
    <w:rsid w:val="00BE10C7"/>
    <w:rsid w:val="00BE16F5"/>
    <w:rsid w:val="00BE4CA4"/>
    <w:rsid w:val="00BE6469"/>
    <w:rsid w:val="00BE7A85"/>
    <w:rsid w:val="00BE7D4C"/>
    <w:rsid w:val="00BF1568"/>
    <w:rsid w:val="00BF20BA"/>
    <w:rsid w:val="00BF2953"/>
    <w:rsid w:val="00BF2E48"/>
    <w:rsid w:val="00BF321E"/>
    <w:rsid w:val="00BF4E44"/>
    <w:rsid w:val="00BF602D"/>
    <w:rsid w:val="00BF6036"/>
    <w:rsid w:val="00BF7464"/>
    <w:rsid w:val="00BF7777"/>
    <w:rsid w:val="00BF7B4F"/>
    <w:rsid w:val="00C00218"/>
    <w:rsid w:val="00C01305"/>
    <w:rsid w:val="00C01849"/>
    <w:rsid w:val="00C01B15"/>
    <w:rsid w:val="00C020E8"/>
    <w:rsid w:val="00C03455"/>
    <w:rsid w:val="00C03721"/>
    <w:rsid w:val="00C037D3"/>
    <w:rsid w:val="00C05263"/>
    <w:rsid w:val="00C0532A"/>
    <w:rsid w:val="00C05996"/>
    <w:rsid w:val="00C05F9F"/>
    <w:rsid w:val="00C06B6F"/>
    <w:rsid w:val="00C06CF0"/>
    <w:rsid w:val="00C07AB8"/>
    <w:rsid w:val="00C07C31"/>
    <w:rsid w:val="00C07D01"/>
    <w:rsid w:val="00C11FEA"/>
    <w:rsid w:val="00C124C6"/>
    <w:rsid w:val="00C1340D"/>
    <w:rsid w:val="00C14AF9"/>
    <w:rsid w:val="00C152AD"/>
    <w:rsid w:val="00C15557"/>
    <w:rsid w:val="00C15892"/>
    <w:rsid w:val="00C16BF5"/>
    <w:rsid w:val="00C17924"/>
    <w:rsid w:val="00C17C1C"/>
    <w:rsid w:val="00C210AA"/>
    <w:rsid w:val="00C221B1"/>
    <w:rsid w:val="00C22FE5"/>
    <w:rsid w:val="00C232C0"/>
    <w:rsid w:val="00C236E0"/>
    <w:rsid w:val="00C23A1B"/>
    <w:rsid w:val="00C23CA1"/>
    <w:rsid w:val="00C23F3D"/>
    <w:rsid w:val="00C254E9"/>
    <w:rsid w:val="00C25806"/>
    <w:rsid w:val="00C25875"/>
    <w:rsid w:val="00C258E4"/>
    <w:rsid w:val="00C25E0E"/>
    <w:rsid w:val="00C25FEE"/>
    <w:rsid w:val="00C262E6"/>
    <w:rsid w:val="00C26B0C"/>
    <w:rsid w:val="00C2750E"/>
    <w:rsid w:val="00C27788"/>
    <w:rsid w:val="00C30694"/>
    <w:rsid w:val="00C31793"/>
    <w:rsid w:val="00C32AC9"/>
    <w:rsid w:val="00C35810"/>
    <w:rsid w:val="00C35AFF"/>
    <w:rsid w:val="00C373FE"/>
    <w:rsid w:val="00C40EF3"/>
    <w:rsid w:val="00C41631"/>
    <w:rsid w:val="00C42087"/>
    <w:rsid w:val="00C4213A"/>
    <w:rsid w:val="00C4329A"/>
    <w:rsid w:val="00C43BD3"/>
    <w:rsid w:val="00C44CAC"/>
    <w:rsid w:val="00C450C5"/>
    <w:rsid w:val="00C45687"/>
    <w:rsid w:val="00C45730"/>
    <w:rsid w:val="00C45A45"/>
    <w:rsid w:val="00C46E82"/>
    <w:rsid w:val="00C47CCD"/>
    <w:rsid w:val="00C50174"/>
    <w:rsid w:val="00C504B1"/>
    <w:rsid w:val="00C5171E"/>
    <w:rsid w:val="00C5213B"/>
    <w:rsid w:val="00C52AF1"/>
    <w:rsid w:val="00C52F79"/>
    <w:rsid w:val="00C53214"/>
    <w:rsid w:val="00C53638"/>
    <w:rsid w:val="00C541C4"/>
    <w:rsid w:val="00C54255"/>
    <w:rsid w:val="00C54E03"/>
    <w:rsid w:val="00C55BA4"/>
    <w:rsid w:val="00C55C71"/>
    <w:rsid w:val="00C5622F"/>
    <w:rsid w:val="00C57A30"/>
    <w:rsid w:val="00C57E9A"/>
    <w:rsid w:val="00C60568"/>
    <w:rsid w:val="00C6213C"/>
    <w:rsid w:val="00C62435"/>
    <w:rsid w:val="00C62E0E"/>
    <w:rsid w:val="00C637B3"/>
    <w:rsid w:val="00C63D28"/>
    <w:rsid w:val="00C64613"/>
    <w:rsid w:val="00C64AA1"/>
    <w:rsid w:val="00C64ACC"/>
    <w:rsid w:val="00C64D0D"/>
    <w:rsid w:val="00C65031"/>
    <w:rsid w:val="00C65056"/>
    <w:rsid w:val="00C650E6"/>
    <w:rsid w:val="00C6573A"/>
    <w:rsid w:val="00C66CC4"/>
    <w:rsid w:val="00C67815"/>
    <w:rsid w:val="00C67B3D"/>
    <w:rsid w:val="00C70D7F"/>
    <w:rsid w:val="00C7110C"/>
    <w:rsid w:val="00C715CB"/>
    <w:rsid w:val="00C7203D"/>
    <w:rsid w:val="00C7209A"/>
    <w:rsid w:val="00C721BC"/>
    <w:rsid w:val="00C7336C"/>
    <w:rsid w:val="00C743F6"/>
    <w:rsid w:val="00C751E9"/>
    <w:rsid w:val="00C7674C"/>
    <w:rsid w:val="00C77BDE"/>
    <w:rsid w:val="00C77C78"/>
    <w:rsid w:val="00C804DA"/>
    <w:rsid w:val="00C80FCB"/>
    <w:rsid w:val="00C810A8"/>
    <w:rsid w:val="00C814C8"/>
    <w:rsid w:val="00C815D1"/>
    <w:rsid w:val="00C819D0"/>
    <w:rsid w:val="00C81B6C"/>
    <w:rsid w:val="00C8206B"/>
    <w:rsid w:val="00C83827"/>
    <w:rsid w:val="00C83E9A"/>
    <w:rsid w:val="00C86511"/>
    <w:rsid w:val="00C87016"/>
    <w:rsid w:val="00C874D2"/>
    <w:rsid w:val="00C900D9"/>
    <w:rsid w:val="00C90FC8"/>
    <w:rsid w:val="00C9168E"/>
    <w:rsid w:val="00C930E0"/>
    <w:rsid w:val="00C93248"/>
    <w:rsid w:val="00C937F4"/>
    <w:rsid w:val="00C93810"/>
    <w:rsid w:val="00C93855"/>
    <w:rsid w:val="00C94ADE"/>
    <w:rsid w:val="00C9616E"/>
    <w:rsid w:val="00C96464"/>
    <w:rsid w:val="00C9713E"/>
    <w:rsid w:val="00C97ECD"/>
    <w:rsid w:val="00CA2692"/>
    <w:rsid w:val="00CA3AA6"/>
    <w:rsid w:val="00CA42C2"/>
    <w:rsid w:val="00CA464D"/>
    <w:rsid w:val="00CA538C"/>
    <w:rsid w:val="00CA54B4"/>
    <w:rsid w:val="00CA55FB"/>
    <w:rsid w:val="00CA6045"/>
    <w:rsid w:val="00CA624B"/>
    <w:rsid w:val="00CA70EC"/>
    <w:rsid w:val="00CB0D01"/>
    <w:rsid w:val="00CB0DBA"/>
    <w:rsid w:val="00CB275A"/>
    <w:rsid w:val="00CB2DA5"/>
    <w:rsid w:val="00CB2FA0"/>
    <w:rsid w:val="00CB3595"/>
    <w:rsid w:val="00CB3EB6"/>
    <w:rsid w:val="00CB4674"/>
    <w:rsid w:val="00CB5825"/>
    <w:rsid w:val="00CB5C91"/>
    <w:rsid w:val="00CB5EE8"/>
    <w:rsid w:val="00CB6330"/>
    <w:rsid w:val="00CB7159"/>
    <w:rsid w:val="00CC0829"/>
    <w:rsid w:val="00CC1B4D"/>
    <w:rsid w:val="00CC2405"/>
    <w:rsid w:val="00CC28F1"/>
    <w:rsid w:val="00CC4556"/>
    <w:rsid w:val="00CC654C"/>
    <w:rsid w:val="00CC7174"/>
    <w:rsid w:val="00CC7B2B"/>
    <w:rsid w:val="00CD024A"/>
    <w:rsid w:val="00CD0F34"/>
    <w:rsid w:val="00CD145E"/>
    <w:rsid w:val="00CD232E"/>
    <w:rsid w:val="00CD2D10"/>
    <w:rsid w:val="00CD2D72"/>
    <w:rsid w:val="00CD43A6"/>
    <w:rsid w:val="00CD4785"/>
    <w:rsid w:val="00CD5F65"/>
    <w:rsid w:val="00CE0866"/>
    <w:rsid w:val="00CE091A"/>
    <w:rsid w:val="00CE0E7A"/>
    <w:rsid w:val="00CE10A1"/>
    <w:rsid w:val="00CE19F7"/>
    <w:rsid w:val="00CE1AE4"/>
    <w:rsid w:val="00CE2A1C"/>
    <w:rsid w:val="00CE4940"/>
    <w:rsid w:val="00CE503D"/>
    <w:rsid w:val="00CF01EB"/>
    <w:rsid w:val="00CF0D1D"/>
    <w:rsid w:val="00CF1A74"/>
    <w:rsid w:val="00CF1A7E"/>
    <w:rsid w:val="00CF1BC0"/>
    <w:rsid w:val="00CF28B7"/>
    <w:rsid w:val="00CF39CC"/>
    <w:rsid w:val="00CF3B0F"/>
    <w:rsid w:val="00CF3B49"/>
    <w:rsid w:val="00CF4056"/>
    <w:rsid w:val="00CF422F"/>
    <w:rsid w:val="00CF51A5"/>
    <w:rsid w:val="00CF5340"/>
    <w:rsid w:val="00CF5442"/>
    <w:rsid w:val="00CF5F54"/>
    <w:rsid w:val="00CF64E5"/>
    <w:rsid w:val="00CF7633"/>
    <w:rsid w:val="00CF7FB7"/>
    <w:rsid w:val="00D013C7"/>
    <w:rsid w:val="00D01ECD"/>
    <w:rsid w:val="00D02E83"/>
    <w:rsid w:val="00D03E1E"/>
    <w:rsid w:val="00D055F1"/>
    <w:rsid w:val="00D05F55"/>
    <w:rsid w:val="00D062B4"/>
    <w:rsid w:val="00D06884"/>
    <w:rsid w:val="00D06EBE"/>
    <w:rsid w:val="00D102AB"/>
    <w:rsid w:val="00D12647"/>
    <w:rsid w:val="00D1289B"/>
    <w:rsid w:val="00D12CA8"/>
    <w:rsid w:val="00D13D95"/>
    <w:rsid w:val="00D15430"/>
    <w:rsid w:val="00D1653A"/>
    <w:rsid w:val="00D16D9E"/>
    <w:rsid w:val="00D177DB"/>
    <w:rsid w:val="00D17DF2"/>
    <w:rsid w:val="00D21550"/>
    <w:rsid w:val="00D222AD"/>
    <w:rsid w:val="00D22B5B"/>
    <w:rsid w:val="00D22C3A"/>
    <w:rsid w:val="00D22E1E"/>
    <w:rsid w:val="00D24178"/>
    <w:rsid w:val="00D24820"/>
    <w:rsid w:val="00D24A1C"/>
    <w:rsid w:val="00D2504A"/>
    <w:rsid w:val="00D250E6"/>
    <w:rsid w:val="00D25947"/>
    <w:rsid w:val="00D300E2"/>
    <w:rsid w:val="00D31166"/>
    <w:rsid w:val="00D32ECC"/>
    <w:rsid w:val="00D330EE"/>
    <w:rsid w:val="00D34B07"/>
    <w:rsid w:val="00D351F5"/>
    <w:rsid w:val="00D35CF1"/>
    <w:rsid w:val="00D4012B"/>
    <w:rsid w:val="00D4065E"/>
    <w:rsid w:val="00D40701"/>
    <w:rsid w:val="00D40D36"/>
    <w:rsid w:val="00D427F0"/>
    <w:rsid w:val="00D43C23"/>
    <w:rsid w:val="00D44931"/>
    <w:rsid w:val="00D45130"/>
    <w:rsid w:val="00D45C5B"/>
    <w:rsid w:val="00D45D1F"/>
    <w:rsid w:val="00D4679F"/>
    <w:rsid w:val="00D46AA4"/>
    <w:rsid w:val="00D46DBB"/>
    <w:rsid w:val="00D4756A"/>
    <w:rsid w:val="00D4763C"/>
    <w:rsid w:val="00D50B9D"/>
    <w:rsid w:val="00D51557"/>
    <w:rsid w:val="00D522D6"/>
    <w:rsid w:val="00D525A8"/>
    <w:rsid w:val="00D52ACF"/>
    <w:rsid w:val="00D53787"/>
    <w:rsid w:val="00D539AF"/>
    <w:rsid w:val="00D5468C"/>
    <w:rsid w:val="00D550BA"/>
    <w:rsid w:val="00D558C8"/>
    <w:rsid w:val="00D56DA9"/>
    <w:rsid w:val="00D606D4"/>
    <w:rsid w:val="00D6092B"/>
    <w:rsid w:val="00D610A7"/>
    <w:rsid w:val="00D620DF"/>
    <w:rsid w:val="00D620E5"/>
    <w:rsid w:val="00D624EC"/>
    <w:rsid w:val="00D625D4"/>
    <w:rsid w:val="00D62838"/>
    <w:rsid w:val="00D62FDC"/>
    <w:rsid w:val="00D64261"/>
    <w:rsid w:val="00D6520A"/>
    <w:rsid w:val="00D66692"/>
    <w:rsid w:val="00D70AE3"/>
    <w:rsid w:val="00D713E4"/>
    <w:rsid w:val="00D73B65"/>
    <w:rsid w:val="00D73B8E"/>
    <w:rsid w:val="00D73D41"/>
    <w:rsid w:val="00D74393"/>
    <w:rsid w:val="00D751EB"/>
    <w:rsid w:val="00D75A89"/>
    <w:rsid w:val="00D766DD"/>
    <w:rsid w:val="00D7672F"/>
    <w:rsid w:val="00D77287"/>
    <w:rsid w:val="00D77608"/>
    <w:rsid w:val="00D807CB"/>
    <w:rsid w:val="00D80928"/>
    <w:rsid w:val="00D82A79"/>
    <w:rsid w:val="00D82E4B"/>
    <w:rsid w:val="00D83CF1"/>
    <w:rsid w:val="00D84033"/>
    <w:rsid w:val="00D8426C"/>
    <w:rsid w:val="00D85537"/>
    <w:rsid w:val="00D85800"/>
    <w:rsid w:val="00D867CE"/>
    <w:rsid w:val="00D90392"/>
    <w:rsid w:val="00D914A3"/>
    <w:rsid w:val="00D9214F"/>
    <w:rsid w:val="00D92A92"/>
    <w:rsid w:val="00D92C5A"/>
    <w:rsid w:val="00D93007"/>
    <w:rsid w:val="00D946C1"/>
    <w:rsid w:val="00D9548A"/>
    <w:rsid w:val="00D97F34"/>
    <w:rsid w:val="00DA0F76"/>
    <w:rsid w:val="00DA179D"/>
    <w:rsid w:val="00DA1E0F"/>
    <w:rsid w:val="00DA1E4B"/>
    <w:rsid w:val="00DA2D13"/>
    <w:rsid w:val="00DA4517"/>
    <w:rsid w:val="00DA45CE"/>
    <w:rsid w:val="00DA514C"/>
    <w:rsid w:val="00DA52A7"/>
    <w:rsid w:val="00DA6CE0"/>
    <w:rsid w:val="00DA6E1F"/>
    <w:rsid w:val="00DA7759"/>
    <w:rsid w:val="00DA7F13"/>
    <w:rsid w:val="00DB0E9D"/>
    <w:rsid w:val="00DB0ED0"/>
    <w:rsid w:val="00DB1636"/>
    <w:rsid w:val="00DB21ED"/>
    <w:rsid w:val="00DB4349"/>
    <w:rsid w:val="00DB4AEC"/>
    <w:rsid w:val="00DB6C33"/>
    <w:rsid w:val="00DB7458"/>
    <w:rsid w:val="00DB75FF"/>
    <w:rsid w:val="00DC00F3"/>
    <w:rsid w:val="00DC0C93"/>
    <w:rsid w:val="00DC16A4"/>
    <w:rsid w:val="00DC2A34"/>
    <w:rsid w:val="00DC2AAE"/>
    <w:rsid w:val="00DC2CB7"/>
    <w:rsid w:val="00DC2D7F"/>
    <w:rsid w:val="00DC3888"/>
    <w:rsid w:val="00DC41CD"/>
    <w:rsid w:val="00DC43E7"/>
    <w:rsid w:val="00DC440B"/>
    <w:rsid w:val="00DC4A24"/>
    <w:rsid w:val="00DC6C8D"/>
    <w:rsid w:val="00DC7EEC"/>
    <w:rsid w:val="00DC7F92"/>
    <w:rsid w:val="00DD0899"/>
    <w:rsid w:val="00DD0D9D"/>
    <w:rsid w:val="00DD0FB3"/>
    <w:rsid w:val="00DD10A4"/>
    <w:rsid w:val="00DD268D"/>
    <w:rsid w:val="00DD2A5B"/>
    <w:rsid w:val="00DD33B8"/>
    <w:rsid w:val="00DD3E4C"/>
    <w:rsid w:val="00DD4382"/>
    <w:rsid w:val="00DD4E97"/>
    <w:rsid w:val="00DD502C"/>
    <w:rsid w:val="00DD5FC4"/>
    <w:rsid w:val="00DD65C9"/>
    <w:rsid w:val="00DD7120"/>
    <w:rsid w:val="00DD7979"/>
    <w:rsid w:val="00DD7C63"/>
    <w:rsid w:val="00DE0C52"/>
    <w:rsid w:val="00DE16B4"/>
    <w:rsid w:val="00DE31BD"/>
    <w:rsid w:val="00DE3A89"/>
    <w:rsid w:val="00DE3E85"/>
    <w:rsid w:val="00DE5A20"/>
    <w:rsid w:val="00DE691C"/>
    <w:rsid w:val="00DF0296"/>
    <w:rsid w:val="00DF0811"/>
    <w:rsid w:val="00DF0EF8"/>
    <w:rsid w:val="00DF0FE2"/>
    <w:rsid w:val="00DF2D5B"/>
    <w:rsid w:val="00DF51EC"/>
    <w:rsid w:val="00DF5376"/>
    <w:rsid w:val="00DF567E"/>
    <w:rsid w:val="00DF5C74"/>
    <w:rsid w:val="00DF6AC9"/>
    <w:rsid w:val="00DF6CA4"/>
    <w:rsid w:val="00DF6E6A"/>
    <w:rsid w:val="00DF7BE7"/>
    <w:rsid w:val="00E00D57"/>
    <w:rsid w:val="00E00EE7"/>
    <w:rsid w:val="00E01097"/>
    <w:rsid w:val="00E014CB"/>
    <w:rsid w:val="00E02117"/>
    <w:rsid w:val="00E03C58"/>
    <w:rsid w:val="00E053A3"/>
    <w:rsid w:val="00E1004D"/>
    <w:rsid w:val="00E104D3"/>
    <w:rsid w:val="00E10719"/>
    <w:rsid w:val="00E11388"/>
    <w:rsid w:val="00E125E4"/>
    <w:rsid w:val="00E12963"/>
    <w:rsid w:val="00E1375A"/>
    <w:rsid w:val="00E13F0A"/>
    <w:rsid w:val="00E13FF8"/>
    <w:rsid w:val="00E1428A"/>
    <w:rsid w:val="00E145B2"/>
    <w:rsid w:val="00E145C4"/>
    <w:rsid w:val="00E14B8E"/>
    <w:rsid w:val="00E14BB3"/>
    <w:rsid w:val="00E14CB3"/>
    <w:rsid w:val="00E150FD"/>
    <w:rsid w:val="00E151A2"/>
    <w:rsid w:val="00E16522"/>
    <w:rsid w:val="00E169AA"/>
    <w:rsid w:val="00E16D8E"/>
    <w:rsid w:val="00E17013"/>
    <w:rsid w:val="00E20C01"/>
    <w:rsid w:val="00E20C0F"/>
    <w:rsid w:val="00E22A04"/>
    <w:rsid w:val="00E2368F"/>
    <w:rsid w:val="00E2458B"/>
    <w:rsid w:val="00E2468A"/>
    <w:rsid w:val="00E247B9"/>
    <w:rsid w:val="00E249D5"/>
    <w:rsid w:val="00E26018"/>
    <w:rsid w:val="00E274FF"/>
    <w:rsid w:val="00E307D6"/>
    <w:rsid w:val="00E3108C"/>
    <w:rsid w:val="00E31719"/>
    <w:rsid w:val="00E32382"/>
    <w:rsid w:val="00E32DAA"/>
    <w:rsid w:val="00E36E4C"/>
    <w:rsid w:val="00E3759A"/>
    <w:rsid w:val="00E3769D"/>
    <w:rsid w:val="00E37DAC"/>
    <w:rsid w:val="00E4022E"/>
    <w:rsid w:val="00E40DCD"/>
    <w:rsid w:val="00E4136C"/>
    <w:rsid w:val="00E43805"/>
    <w:rsid w:val="00E43A6F"/>
    <w:rsid w:val="00E4488A"/>
    <w:rsid w:val="00E44D76"/>
    <w:rsid w:val="00E44F9C"/>
    <w:rsid w:val="00E4547F"/>
    <w:rsid w:val="00E477C2"/>
    <w:rsid w:val="00E508F1"/>
    <w:rsid w:val="00E51F0C"/>
    <w:rsid w:val="00E521AB"/>
    <w:rsid w:val="00E52CE4"/>
    <w:rsid w:val="00E53091"/>
    <w:rsid w:val="00E53688"/>
    <w:rsid w:val="00E538F7"/>
    <w:rsid w:val="00E54929"/>
    <w:rsid w:val="00E54B70"/>
    <w:rsid w:val="00E54EAF"/>
    <w:rsid w:val="00E558E4"/>
    <w:rsid w:val="00E563E8"/>
    <w:rsid w:val="00E56549"/>
    <w:rsid w:val="00E56680"/>
    <w:rsid w:val="00E5751A"/>
    <w:rsid w:val="00E576D2"/>
    <w:rsid w:val="00E576D8"/>
    <w:rsid w:val="00E6022B"/>
    <w:rsid w:val="00E60504"/>
    <w:rsid w:val="00E62DEE"/>
    <w:rsid w:val="00E62F39"/>
    <w:rsid w:val="00E63751"/>
    <w:rsid w:val="00E63AAD"/>
    <w:rsid w:val="00E647C0"/>
    <w:rsid w:val="00E64845"/>
    <w:rsid w:val="00E648C4"/>
    <w:rsid w:val="00E66867"/>
    <w:rsid w:val="00E70A57"/>
    <w:rsid w:val="00E70E83"/>
    <w:rsid w:val="00E71C76"/>
    <w:rsid w:val="00E723A2"/>
    <w:rsid w:val="00E73C28"/>
    <w:rsid w:val="00E73D9C"/>
    <w:rsid w:val="00E74200"/>
    <w:rsid w:val="00E74DF7"/>
    <w:rsid w:val="00E75A3D"/>
    <w:rsid w:val="00E75A44"/>
    <w:rsid w:val="00E762C6"/>
    <w:rsid w:val="00E766D3"/>
    <w:rsid w:val="00E7766F"/>
    <w:rsid w:val="00E77ABB"/>
    <w:rsid w:val="00E81125"/>
    <w:rsid w:val="00E824DD"/>
    <w:rsid w:val="00E82EA8"/>
    <w:rsid w:val="00E83078"/>
    <w:rsid w:val="00E83912"/>
    <w:rsid w:val="00E85C98"/>
    <w:rsid w:val="00E86AAD"/>
    <w:rsid w:val="00E8771B"/>
    <w:rsid w:val="00E903DB"/>
    <w:rsid w:val="00E90EAE"/>
    <w:rsid w:val="00E9196B"/>
    <w:rsid w:val="00E91CCA"/>
    <w:rsid w:val="00E92812"/>
    <w:rsid w:val="00E93149"/>
    <w:rsid w:val="00E943BD"/>
    <w:rsid w:val="00E94FE2"/>
    <w:rsid w:val="00E954F5"/>
    <w:rsid w:val="00E96742"/>
    <w:rsid w:val="00EA0808"/>
    <w:rsid w:val="00EA181D"/>
    <w:rsid w:val="00EA186E"/>
    <w:rsid w:val="00EA1EB6"/>
    <w:rsid w:val="00EA1F0C"/>
    <w:rsid w:val="00EA2506"/>
    <w:rsid w:val="00EA2E23"/>
    <w:rsid w:val="00EA5F8F"/>
    <w:rsid w:val="00EA6423"/>
    <w:rsid w:val="00EA6E57"/>
    <w:rsid w:val="00EA7546"/>
    <w:rsid w:val="00EA76C8"/>
    <w:rsid w:val="00EB09BE"/>
    <w:rsid w:val="00EB1874"/>
    <w:rsid w:val="00EB1BC8"/>
    <w:rsid w:val="00EB1D0C"/>
    <w:rsid w:val="00EB214B"/>
    <w:rsid w:val="00EB30B4"/>
    <w:rsid w:val="00EB475F"/>
    <w:rsid w:val="00EB4E1C"/>
    <w:rsid w:val="00EB6AC4"/>
    <w:rsid w:val="00EB7428"/>
    <w:rsid w:val="00EB7F7C"/>
    <w:rsid w:val="00EC0025"/>
    <w:rsid w:val="00EC1380"/>
    <w:rsid w:val="00EC1463"/>
    <w:rsid w:val="00EC25EB"/>
    <w:rsid w:val="00EC3E6A"/>
    <w:rsid w:val="00EC4478"/>
    <w:rsid w:val="00EC456D"/>
    <w:rsid w:val="00EC4EE7"/>
    <w:rsid w:val="00EC5027"/>
    <w:rsid w:val="00EC5E32"/>
    <w:rsid w:val="00EC75BE"/>
    <w:rsid w:val="00EC7633"/>
    <w:rsid w:val="00EC7ADC"/>
    <w:rsid w:val="00EC7DE4"/>
    <w:rsid w:val="00ED11D5"/>
    <w:rsid w:val="00ED2931"/>
    <w:rsid w:val="00ED2A22"/>
    <w:rsid w:val="00ED2D8B"/>
    <w:rsid w:val="00ED3981"/>
    <w:rsid w:val="00ED40B7"/>
    <w:rsid w:val="00ED42A7"/>
    <w:rsid w:val="00ED46AC"/>
    <w:rsid w:val="00ED4AFD"/>
    <w:rsid w:val="00ED51FC"/>
    <w:rsid w:val="00ED714C"/>
    <w:rsid w:val="00ED7F7F"/>
    <w:rsid w:val="00EE0626"/>
    <w:rsid w:val="00EE06C3"/>
    <w:rsid w:val="00EE120F"/>
    <w:rsid w:val="00EE127C"/>
    <w:rsid w:val="00EE18D5"/>
    <w:rsid w:val="00EE5266"/>
    <w:rsid w:val="00EE57E6"/>
    <w:rsid w:val="00EE60F5"/>
    <w:rsid w:val="00EE77AC"/>
    <w:rsid w:val="00EF0C73"/>
    <w:rsid w:val="00EF0CC1"/>
    <w:rsid w:val="00EF1575"/>
    <w:rsid w:val="00EF23EF"/>
    <w:rsid w:val="00EF2640"/>
    <w:rsid w:val="00EF35F0"/>
    <w:rsid w:val="00EF36CB"/>
    <w:rsid w:val="00EF4824"/>
    <w:rsid w:val="00EF5129"/>
    <w:rsid w:val="00EF56B2"/>
    <w:rsid w:val="00EF5F2E"/>
    <w:rsid w:val="00EF6195"/>
    <w:rsid w:val="00EF7A52"/>
    <w:rsid w:val="00F007BE"/>
    <w:rsid w:val="00F010A9"/>
    <w:rsid w:val="00F016D4"/>
    <w:rsid w:val="00F0347B"/>
    <w:rsid w:val="00F03CB8"/>
    <w:rsid w:val="00F0686A"/>
    <w:rsid w:val="00F06F8E"/>
    <w:rsid w:val="00F11437"/>
    <w:rsid w:val="00F11768"/>
    <w:rsid w:val="00F119E2"/>
    <w:rsid w:val="00F11AA2"/>
    <w:rsid w:val="00F12249"/>
    <w:rsid w:val="00F12A0B"/>
    <w:rsid w:val="00F13393"/>
    <w:rsid w:val="00F144F4"/>
    <w:rsid w:val="00F156AC"/>
    <w:rsid w:val="00F206D4"/>
    <w:rsid w:val="00F20DC9"/>
    <w:rsid w:val="00F21CAD"/>
    <w:rsid w:val="00F228FA"/>
    <w:rsid w:val="00F22B53"/>
    <w:rsid w:val="00F22FCC"/>
    <w:rsid w:val="00F23BCE"/>
    <w:rsid w:val="00F2598F"/>
    <w:rsid w:val="00F314EC"/>
    <w:rsid w:val="00F31901"/>
    <w:rsid w:val="00F31CA9"/>
    <w:rsid w:val="00F3278E"/>
    <w:rsid w:val="00F33C00"/>
    <w:rsid w:val="00F35D88"/>
    <w:rsid w:val="00F37431"/>
    <w:rsid w:val="00F37AE7"/>
    <w:rsid w:val="00F40051"/>
    <w:rsid w:val="00F41B16"/>
    <w:rsid w:val="00F41D98"/>
    <w:rsid w:val="00F42D71"/>
    <w:rsid w:val="00F430ED"/>
    <w:rsid w:val="00F444FD"/>
    <w:rsid w:val="00F45AAC"/>
    <w:rsid w:val="00F46624"/>
    <w:rsid w:val="00F46D96"/>
    <w:rsid w:val="00F50076"/>
    <w:rsid w:val="00F5053F"/>
    <w:rsid w:val="00F51069"/>
    <w:rsid w:val="00F52F91"/>
    <w:rsid w:val="00F545CD"/>
    <w:rsid w:val="00F54B4B"/>
    <w:rsid w:val="00F54C96"/>
    <w:rsid w:val="00F54F35"/>
    <w:rsid w:val="00F5581F"/>
    <w:rsid w:val="00F5715D"/>
    <w:rsid w:val="00F57252"/>
    <w:rsid w:val="00F57454"/>
    <w:rsid w:val="00F57A80"/>
    <w:rsid w:val="00F57D61"/>
    <w:rsid w:val="00F601E2"/>
    <w:rsid w:val="00F602A4"/>
    <w:rsid w:val="00F61B11"/>
    <w:rsid w:val="00F62BFD"/>
    <w:rsid w:val="00F63D61"/>
    <w:rsid w:val="00F649D1"/>
    <w:rsid w:val="00F653FE"/>
    <w:rsid w:val="00F65579"/>
    <w:rsid w:val="00F6717C"/>
    <w:rsid w:val="00F6735A"/>
    <w:rsid w:val="00F70800"/>
    <w:rsid w:val="00F70A7C"/>
    <w:rsid w:val="00F721EB"/>
    <w:rsid w:val="00F723C9"/>
    <w:rsid w:val="00F72AD8"/>
    <w:rsid w:val="00F72B7B"/>
    <w:rsid w:val="00F73139"/>
    <w:rsid w:val="00F73342"/>
    <w:rsid w:val="00F73710"/>
    <w:rsid w:val="00F73901"/>
    <w:rsid w:val="00F73B2C"/>
    <w:rsid w:val="00F7400C"/>
    <w:rsid w:val="00F74EFD"/>
    <w:rsid w:val="00F754CA"/>
    <w:rsid w:val="00F75858"/>
    <w:rsid w:val="00F769D3"/>
    <w:rsid w:val="00F80519"/>
    <w:rsid w:val="00F83B5F"/>
    <w:rsid w:val="00F8504B"/>
    <w:rsid w:val="00F85802"/>
    <w:rsid w:val="00F860B3"/>
    <w:rsid w:val="00F86577"/>
    <w:rsid w:val="00F865B6"/>
    <w:rsid w:val="00F87A76"/>
    <w:rsid w:val="00F90137"/>
    <w:rsid w:val="00F90ADA"/>
    <w:rsid w:val="00F91153"/>
    <w:rsid w:val="00F91BA7"/>
    <w:rsid w:val="00F92F7E"/>
    <w:rsid w:val="00F9321F"/>
    <w:rsid w:val="00F94929"/>
    <w:rsid w:val="00F96240"/>
    <w:rsid w:val="00F96829"/>
    <w:rsid w:val="00F973E0"/>
    <w:rsid w:val="00F97D82"/>
    <w:rsid w:val="00F97DB1"/>
    <w:rsid w:val="00FA02A3"/>
    <w:rsid w:val="00FA0F64"/>
    <w:rsid w:val="00FA18CD"/>
    <w:rsid w:val="00FA1A57"/>
    <w:rsid w:val="00FA2089"/>
    <w:rsid w:val="00FA2380"/>
    <w:rsid w:val="00FA33F2"/>
    <w:rsid w:val="00FA3B97"/>
    <w:rsid w:val="00FA3F21"/>
    <w:rsid w:val="00FA4839"/>
    <w:rsid w:val="00FA53D8"/>
    <w:rsid w:val="00FA595E"/>
    <w:rsid w:val="00FA6901"/>
    <w:rsid w:val="00FA6BAD"/>
    <w:rsid w:val="00FA6CE0"/>
    <w:rsid w:val="00FB07A8"/>
    <w:rsid w:val="00FB19CA"/>
    <w:rsid w:val="00FB1C84"/>
    <w:rsid w:val="00FB2FF5"/>
    <w:rsid w:val="00FB368D"/>
    <w:rsid w:val="00FB3E9E"/>
    <w:rsid w:val="00FB43BF"/>
    <w:rsid w:val="00FB44CD"/>
    <w:rsid w:val="00FB52C1"/>
    <w:rsid w:val="00FB5756"/>
    <w:rsid w:val="00FB595A"/>
    <w:rsid w:val="00FB6A1A"/>
    <w:rsid w:val="00FB6CBF"/>
    <w:rsid w:val="00FB6DFE"/>
    <w:rsid w:val="00FB6FA7"/>
    <w:rsid w:val="00FC0745"/>
    <w:rsid w:val="00FC1608"/>
    <w:rsid w:val="00FC1A1E"/>
    <w:rsid w:val="00FC2BEC"/>
    <w:rsid w:val="00FC2C5F"/>
    <w:rsid w:val="00FC33EC"/>
    <w:rsid w:val="00FC3FE6"/>
    <w:rsid w:val="00FC44D1"/>
    <w:rsid w:val="00FC4BDA"/>
    <w:rsid w:val="00FC533C"/>
    <w:rsid w:val="00FC5786"/>
    <w:rsid w:val="00FC5953"/>
    <w:rsid w:val="00FC5DA4"/>
    <w:rsid w:val="00FC7178"/>
    <w:rsid w:val="00FC7BC3"/>
    <w:rsid w:val="00FD0A9E"/>
    <w:rsid w:val="00FD1368"/>
    <w:rsid w:val="00FD2B1D"/>
    <w:rsid w:val="00FD4174"/>
    <w:rsid w:val="00FD438B"/>
    <w:rsid w:val="00FD53FC"/>
    <w:rsid w:val="00FE06D3"/>
    <w:rsid w:val="00FE07B4"/>
    <w:rsid w:val="00FE08AA"/>
    <w:rsid w:val="00FE0D4F"/>
    <w:rsid w:val="00FE1979"/>
    <w:rsid w:val="00FE1F09"/>
    <w:rsid w:val="00FE3875"/>
    <w:rsid w:val="00FE39FA"/>
    <w:rsid w:val="00FE43F1"/>
    <w:rsid w:val="00FE445C"/>
    <w:rsid w:val="00FE44E3"/>
    <w:rsid w:val="00FE499F"/>
    <w:rsid w:val="00FF038A"/>
    <w:rsid w:val="00FF052A"/>
    <w:rsid w:val="00FF11DF"/>
    <w:rsid w:val="00FF162A"/>
    <w:rsid w:val="00FF1B9C"/>
    <w:rsid w:val="00FF1EB5"/>
    <w:rsid w:val="00FF3018"/>
    <w:rsid w:val="00FF3531"/>
    <w:rsid w:val="36DF0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39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heme="minorBidi"/>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able of figures" w:uiPriority="0"/>
    <w:lsdException w:name="page number" w:uiPriority="0"/>
    <w:lsdException w:name="endnote reference" w:uiPriority="0"/>
    <w:lsdException w:name="endnote text"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C5"/>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50778E"/>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50778E"/>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50778E"/>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50778E"/>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50778E"/>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50778E"/>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50778E"/>
    <w:pPr>
      <w:spacing w:before="240"/>
      <w:ind w:left="113" w:firstLine="0"/>
    </w:pPr>
  </w:style>
  <w:style w:type="paragraph" w:customStyle="1" w:styleId="Mdeck3publcationhistory">
    <w:name w:val="M_deck_3_publcation_history"/>
    <w:next w:val="Normal"/>
    <w:qFormat/>
    <w:rsid w:val="0050778E"/>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50778E"/>
    <w:pPr>
      <w:spacing w:line="340" w:lineRule="atLeast"/>
      <w:outlineLvl w:val="0"/>
    </w:pPr>
    <w:rPr>
      <w:b/>
      <w:snapToGrid/>
    </w:rPr>
  </w:style>
  <w:style w:type="paragraph" w:customStyle="1" w:styleId="Mdeck4heading2">
    <w:name w:val="M_deck_4_heading_2"/>
    <w:basedOn w:val="MHeading3"/>
    <w:next w:val="Normal"/>
    <w:qFormat/>
    <w:rsid w:val="0050778E"/>
    <w:pPr>
      <w:outlineLvl w:val="1"/>
    </w:pPr>
    <w:rPr>
      <w:i/>
      <w:snapToGrid/>
    </w:rPr>
  </w:style>
  <w:style w:type="paragraph" w:customStyle="1" w:styleId="Mdeck4heading3">
    <w:name w:val="M_deck_4_heading_3"/>
    <w:basedOn w:val="Mdeck4text"/>
    <w:next w:val="Normal"/>
    <w:qFormat/>
    <w:rsid w:val="0050778E"/>
    <w:pPr>
      <w:spacing w:before="240" w:after="120" w:line="340" w:lineRule="atLeast"/>
      <w:ind w:firstLineChars="50" w:firstLine="50"/>
      <w:outlineLvl w:val="2"/>
    </w:pPr>
    <w:rPr>
      <w:snapToGrid/>
    </w:rPr>
  </w:style>
  <w:style w:type="paragraph" w:customStyle="1" w:styleId="Mdeck4text">
    <w:name w:val="M_deck_4_text"/>
    <w:qFormat/>
    <w:rsid w:val="0050778E"/>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50778E"/>
    <w:pPr>
      <w:numPr>
        <w:numId w:val="6"/>
      </w:numPr>
      <w:spacing w:before="120" w:after="120" w:line="340" w:lineRule="atLeast"/>
    </w:pPr>
    <w:rPr>
      <w:snapToGrid/>
    </w:rPr>
  </w:style>
  <w:style w:type="paragraph" w:customStyle="1" w:styleId="Mdeck4textfirstlinezero">
    <w:name w:val="M_deck_4_text_firstline_zero"/>
    <w:basedOn w:val="Mdeck4text"/>
    <w:next w:val="Mdeck4text"/>
    <w:qFormat/>
    <w:rsid w:val="0050778E"/>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50778E"/>
    <w:rPr>
      <w:i/>
    </w:rPr>
  </w:style>
  <w:style w:type="paragraph" w:customStyle="1" w:styleId="Mdeck4textlrindent">
    <w:name w:val="M_deck_4_text_lr_indent"/>
    <w:basedOn w:val="Mdeck4text"/>
    <w:qFormat/>
    <w:rsid w:val="0050778E"/>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50778E"/>
    <w:pPr>
      <w:numPr>
        <w:numId w:val="7"/>
      </w:numPr>
      <w:spacing w:before="120" w:after="120" w:line="340" w:lineRule="atLeast"/>
    </w:pPr>
    <w:rPr>
      <w:snapToGrid/>
    </w:rPr>
  </w:style>
  <w:style w:type="paragraph" w:customStyle="1" w:styleId="Mdeck5tablebody">
    <w:name w:val="M_deck_5_table_body"/>
    <w:qFormat/>
    <w:rsid w:val="0050778E"/>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50778E"/>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50778E"/>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50778E"/>
    <w:pPr>
      <w:spacing w:line="300" w:lineRule="exact"/>
    </w:pPr>
  </w:style>
  <w:style w:type="paragraph" w:customStyle="1" w:styleId="Mdeck5tableheader">
    <w:name w:val="M_deck_5_table_header"/>
    <w:basedOn w:val="Mdeck5tablefooter"/>
    <w:rsid w:val="0050778E"/>
  </w:style>
  <w:style w:type="paragraph" w:customStyle="1" w:styleId="Mdeck6figurebody">
    <w:name w:val="M_deck_6_figure_body"/>
    <w:qFormat/>
    <w:rsid w:val="0050778E"/>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50778E"/>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50778E"/>
    <w:pPr>
      <w:spacing w:before="120" w:after="120"/>
      <w:ind w:left="709" w:firstLine="0"/>
      <w:jc w:val="center"/>
    </w:pPr>
    <w:rPr>
      <w:i/>
      <w:snapToGrid/>
      <w:szCs w:val="24"/>
      <w:lang w:eastAsia="en-US"/>
    </w:rPr>
  </w:style>
  <w:style w:type="paragraph" w:customStyle="1" w:styleId="Mdeck8references">
    <w:name w:val="M_deck_8_references"/>
    <w:qFormat/>
    <w:rsid w:val="0050778E"/>
    <w:pPr>
      <w:numPr>
        <w:numId w:val="8"/>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uiPriority w:val="99"/>
    <w:rsid w:val="00F87A76"/>
  </w:style>
  <w:style w:type="character" w:customStyle="1" w:styleId="CommentTextChar">
    <w:name w:val="Comment Text Char"/>
    <w:basedOn w:val="DefaultParagraphFont"/>
    <w:link w:val="CommentText"/>
    <w:uiPriority w:val="99"/>
    <w:rsid w:val="00F87A76"/>
    <w:rPr>
      <w:rFonts w:eastAsia="Times New Roman" w:cs="Times New Roman"/>
      <w:color w:val="000000"/>
      <w:kern w:val="0"/>
      <w:sz w:val="24"/>
      <w:lang w:eastAsia="de-DE"/>
    </w:rPr>
  </w:style>
  <w:style w:type="character" w:styleId="CommentReference">
    <w:name w:val="annotation reference"/>
    <w:basedOn w:val="DefaultParagraphFont"/>
    <w:uiPriority w:val="99"/>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unhideWhenUsed/>
    <w:rsid w:val="00F87A76"/>
    <w:pPr>
      <w:spacing w:line="240" w:lineRule="atLeast"/>
    </w:pPr>
  </w:style>
  <w:style w:type="paragraph" w:styleId="Caption">
    <w:name w:val="caption"/>
    <w:basedOn w:val="Normal"/>
    <w:next w:val="Normal"/>
    <w:uiPriority w:val="35"/>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50778E"/>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
      </w:numPr>
      <w:ind w:left="425" w:hanging="425"/>
    </w:pPr>
  </w:style>
  <w:style w:type="paragraph" w:customStyle="1" w:styleId="MDPI38bullet">
    <w:name w:val="MDPI_3.8_bullet"/>
    <w:basedOn w:val="MDPI31text"/>
    <w:qFormat/>
    <w:rsid w:val="00B83B50"/>
    <w:pPr>
      <w:numPr>
        <w:numId w:val="2"/>
      </w:numPr>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5"/>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character" w:styleId="FootnoteReference">
    <w:name w:val="footnote reference"/>
    <w:basedOn w:val="DefaultParagraphFont"/>
    <w:uiPriority w:val="99"/>
    <w:semiHidden/>
    <w:unhideWhenUsed/>
    <w:rsid w:val="00B72848"/>
    <w:rPr>
      <w:vertAlign w:val="superscript"/>
    </w:rPr>
  </w:style>
  <w:style w:type="paragraph" w:styleId="Revision">
    <w:name w:val="Revision"/>
    <w:hidden/>
    <w:uiPriority w:val="99"/>
    <w:semiHidden/>
    <w:rsid w:val="00F865B6"/>
    <w:rPr>
      <w:rFonts w:eastAsia="Times New Roman" w:cs="Times New Roman"/>
      <w:color w:val="000000"/>
      <w:kern w:val="0"/>
      <w:sz w:val="24"/>
      <w:lang w:eastAsia="de-DE"/>
    </w:rPr>
  </w:style>
  <w:style w:type="character" w:styleId="Strong">
    <w:name w:val="Strong"/>
    <w:basedOn w:val="DefaultParagraphFont"/>
    <w:uiPriority w:val="22"/>
    <w:qFormat/>
    <w:rsid w:val="00590995"/>
    <w:rPr>
      <w:b/>
      <w:bCs/>
    </w:rPr>
  </w:style>
  <w:style w:type="character" w:customStyle="1" w:styleId="st">
    <w:name w:val="st"/>
    <w:basedOn w:val="DefaultParagraphFont"/>
    <w:rsid w:val="00F11437"/>
  </w:style>
  <w:style w:type="character" w:customStyle="1" w:styleId="UnresolvedMention1">
    <w:name w:val="Unresolved Mention1"/>
    <w:basedOn w:val="DefaultParagraphFont"/>
    <w:uiPriority w:val="99"/>
    <w:rsid w:val="005426AE"/>
    <w:rPr>
      <w:color w:val="808080"/>
      <w:shd w:val="clear" w:color="auto" w:fill="E6E6E6"/>
    </w:rPr>
  </w:style>
  <w:style w:type="paragraph" w:styleId="HTMLPreformatted">
    <w:name w:val="HTML Preformatted"/>
    <w:basedOn w:val="Normal"/>
    <w:link w:val="HTMLPreformattedChar"/>
    <w:uiPriority w:val="99"/>
    <w:semiHidden/>
    <w:unhideWhenUsed/>
    <w:rsid w:val="00CB0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lang w:eastAsia="en-US"/>
    </w:rPr>
  </w:style>
  <w:style w:type="character" w:customStyle="1" w:styleId="HTMLPreformattedChar">
    <w:name w:val="HTML Preformatted Char"/>
    <w:basedOn w:val="DefaultParagraphFont"/>
    <w:link w:val="HTMLPreformatted"/>
    <w:uiPriority w:val="99"/>
    <w:semiHidden/>
    <w:rsid w:val="00CB0D01"/>
    <w:rPr>
      <w:rFonts w:ascii="Courier New" w:eastAsia="Times New Roman" w:hAnsi="Courier New" w:cs="Courier New"/>
      <w:kern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heme="minorBidi"/>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able of figures" w:uiPriority="0"/>
    <w:lsdException w:name="page number" w:uiPriority="0"/>
    <w:lsdException w:name="endnote reference" w:uiPriority="0"/>
    <w:lsdException w:name="endnote text"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C5"/>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50778E"/>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50778E"/>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50778E"/>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50778E"/>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50778E"/>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50778E"/>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50778E"/>
    <w:pPr>
      <w:spacing w:before="240"/>
      <w:ind w:left="113" w:firstLine="0"/>
    </w:pPr>
  </w:style>
  <w:style w:type="paragraph" w:customStyle="1" w:styleId="Mdeck3publcationhistory">
    <w:name w:val="M_deck_3_publcation_history"/>
    <w:next w:val="Normal"/>
    <w:qFormat/>
    <w:rsid w:val="0050778E"/>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50778E"/>
    <w:pPr>
      <w:spacing w:line="340" w:lineRule="atLeast"/>
      <w:outlineLvl w:val="0"/>
    </w:pPr>
    <w:rPr>
      <w:b/>
      <w:snapToGrid/>
    </w:rPr>
  </w:style>
  <w:style w:type="paragraph" w:customStyle="1" w:styleId="Mdeck4heading2">
    <w:name w:val="M_deck_4_heading_2"/>
    <w:basedOn w:val="MHeading3"/>
    <w:next w:val="Normal"/>
    <w:qFormat/>
    <w:rsid w:val="0050778E"/>
    <w:pPr>
      <w:outlineLvl w:val="1"/>
    </w:pPr>
    <w:rPr>
      <w:i/>
      <w:snapToGrid/>
    </w:rPr>
  </w:style>
  <w:style w:type="paragraph" w:customStyle="1" w:styleId="Mdeck4heading3">
    <w:name w:val="M_deck_4_heading_3"/>
    <w:basedOn w:val="Mdeck4text"/>
    <w:next w:val="Normal"/>
    <w:qFormat/>
    <w:rsid w:val="0050778E"/>
    <w:pPr>
      <w:spacing w:before="240" w:after="120" w:line="340" w:lineRule="atLeast"/>
      <w:ind w:firstLineChars="50" w:firstLine="50"/>
      <w:outlineLvl w:val="2"/>
    </w:pPr>
    <w:rPr>
      <w:snapToGrid/>
    </w:rPr>
  </w:style>
  <w:style w:type="paragraph" w:customStyle="1" w:styleId="Mdeck4text">
    <w:name w:val="M_deck_4_text"/>
    <w:qFormat/>
    <w:rsid w:val="0050778E"/>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50778E"/>
    <w:pPr>
      <w:numPr>
        <w:numId w:val="6"/>
      </w:numPr>
      <w:spacing w:before="120" w:after="120" w:line="340" w:lineRule="atLeast"/>
    </w:pPr>
    <w:rPr>
      <w:snapToGrid/>
    </w:rPr>
  </w:style>
  <w:style w:type="paragraph" w:customStyle="1" w:styleId="Mdeck4textfirstlinezero">
    <w:name w:val="M_deck_4_text_firstline_zero"/>
    <w:basedOn w:val="Mdeck4text"/>
    <w:next w:val="Mdeck4text"/>
    <w:qFormat/>
    <w:rsid w:val="0050778E"/>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50778E"/>
    <w:rPr>
      <w:i/>
    </w:rPr>
  </w:style>
  <w:style w:type="paragraph" w:customStyle="1" w:styleId="Mdeck4textlrindent">
    <w:name w:val="M_deck_4_text_lr_indent"/>
    <w:basedOn w:val="Mdeck4text"/>
    <w:qFormat/>
    <w:rsid w:val="0050778E"/>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50778E"/>
    <w:pPr>
      <w:numPr>
        <w:numId w:val="7"/>
      </w:numPr>
      <w:spacing w:before="120" w:after="120" w:line="340" w:lineRule="atLeast"/>
    </w:pPr>
    <w:rPr>
      <w:snapToGrid/>
    </w:rPr>
  </w:style>
  <w:style w:type="paragraph" w:customStyle="1" w:styleId="Mdeck5tablebody">
    <w:name w:val="M_deck_5_table_body"/>
    <w:qFormat/>
    <w:rsid w:val="0050778E"/>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50778E"/>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50778E"/>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50778E"/>
    <w:pPr>
      <w:spacing w:line="300" w:lineRule="exact"/>
    </w:pPr>
  </w:style>
  <w:style w:type="paragraph" w:customStyle="1" w:styleId="Mdeck5tableheader">
    <w:name w:val="M_deck_5_table_header"/>
    <w:basedOn w:val="Mdeck5tablefooter"/>
    <w:rsid w:val="0050778E"/>
  </w:style>
  <w:style w:type="paragraph" w:customStyle="1" w:styleId="Mdeck6figurebody">
    <w:name w:val="M_deck_6_figure_body"/>
    <w:qFormat/>
    <w:rsid w:val="0050778E"/>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50778E"/>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50778E"/>
    <w:pPr>
      <w:spacing w:before="120" w:after="120"/>
      <w:ind w:left="709" w:firstLine="0"/>
      <w:jc w:val="center"/>
    </w:pPr>
    <w:rPr>
      <w:i/>
      <w:snapToGrid/>
      <w:szCs w:val="24"/>
      <w:lang w:eastAsia="en-US"/>
    </w:rPr>
  </w:style>
  <w:style w:type="paragraph" w:customStyle="1" w:styleId="Mdeck8references">
    <w:name w:val="M_deck_8_references"/>
    <w:qFormat/>
    <w:rsid w:val="0050778E"/>
    <w:pPr>
      <w:numPr>
        <w:numId w:val="8"/>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uiPriority w:val="99"/>
    <w:rsid w:val="00F87A76"/>
  </w:style>
  <w:style w:type="character" w:customStyle="1" w:styleId="CommentTextChar">
    <w:name w:val="Comment Text Char"/>
    <w:basedOn w:val="DefaultParagraphFont"/>
    <w:link w:val="CommentText"/>
    <w:uiPriority w:val="99"/>
    <w:rsid w:val="00F87A76"/>
    <w:rPr>
      <w:rFonts w:eastAsia="Times New Roman" w:cs="Times New Roman"/>
      <w:color w:val="000000"/>
      <w:kern w:val="0"/>
      <w:sz w:val="24"/>
      <w:lang w:eastAsia="de-DE"/>
    </w:rPr>
  </w:style>
  <w:style w:type="character" w:styleId="CommentReference">
    <w:name w:val="annotation reference"/>
    <w:basedOn w:val="DefaultParagraphFont"/>
    <w:uiPriority w:val="99"/>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unhideWhenUsed/>
    <w:rsid w:val="00F87A76"/>
    <w:pPr>
      <w:spacing w:line="240" w:lineRule="atLeast"/>
    </w:pPr>
  </w:style>
  <w:style w:type="paragraph" w:styleId="Caption">
    <w:name w:val="caption"/>
    <w:basedOn w:val="Normal"/>
    <w:next w:val="Normal"/>
    <w:uiPriority w:val="35"/>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50778E"/>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
      </w:numPr>
      <w:ind w:left="425" w:hanging="425"/>
    </w:pPr>
  </w:style>
  <w:style w:type="paragraph" w:customStyle="1" w:styleId="MDPI38bullet">
    <w:name w:val="MDPI_3.8_bullet"/>
    <w:basedOn w:val="MDPI31text"/>
    <w:qFormat/>
    <w:rsid w:val="00B83B50"/>
    <w:pPr>
      <w:numPr>
        <w:numId w:val="2"/>
      </w:numPr>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5"/>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character" w:styleId="FootnoteReference">
    <w:name w:val="footnote reference"/>
    <w:basedOn w:val="DefaultParagraphFont"/>
    <w:uiPriority w:val="99"/>
    <w:semiHidden/>
    <w:unhideWhenUsed/>
    <w:rsid w:val="00B72848"/>
    <w:rPr>
      <w:vertAlign w:val="superscript"/>
    </w:rPr>
  </w:style>
  <w:style w:type="paragraph" w:styleId="Revision">
    <w:name w:val="Revision"/>
    <w:hidden/>
    <w:uiPriority w:val="99"/>
    <w:semiHidden/>
    <w:rsid w:val="00F865B6"/>
    <w:rPr>
      <w:rFonts w:eastAsia="Times New Roman" w:cs="Times New Roman"/>
      <w:color w:val="000000"/>
      <w:kern w:val="0"/>
      <w:sz w:val="24"/>
      <w:lang w:eastAsia="de-DE"/>
    </w:rPr>
  </w:style>
  <w:style w:type="character" w:styleId="Strong">
    <w:name w:val="Strong"/>
    <w:basedOn w:val="DefaultParagraphFont"/>
    <w:uiPriority w:val="22"/>
    <w:qFormat/>
    <w:rsid w:val="00590995"/>
    <w:rPr>
      <w:b/>
      <w:bCs/>
    </w:rPr>
  </w:style>
  <w:style w:type="character" w:customStyle="1" w:styleId="st">
    <w:name w:val="st"/>
    <w:basedOn w:val="DefaultParagraphFont"/>
    <w:rsid w:val="00F11437"/>
  </w:style>
  <w:style w:type="character" w:customStyle="1" w:styleId="UnresolvedMention1">
    <w:name w:val="Unresolved Mention1"/>
    <w:basedOn w:val="DefaultParagraphFont"/>
    <w:uiPriority w:val="99"/>
    <w:rsid w:val="005426AE"/>
    <w:rPr>
      <w:color w:val="808080"/>
      <w:shd w:val="clear" w:color="auto" w:fill="E6E6E6"/>
    </w:rPr>
  </w:style>
  <w:style w:type="paragraph" w:styleId="HTMLPreformatted">
    <w:name w:val="HTML Preformatted"/>
    <w:basedOn w:val="Normal"/>
    <w:link w:val="HTMLPreformattedChar"/>
    <w:uiPriority w:val="99"/>
    <w:semiHidden/>
    <w:unhideWhenUsed/>
    <w:rsid w:val="00CB0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lang w:eastAsia="en-US"/>
    </w:rPr>
  </w:style>
  <w:style w:type="character" w:customStyle="1" w:styleId="HTMLPreformattedChar">
    <w:name w:val="HTML Preformatted Char"/>
    <w:basedOn w:val="DefaultParagraphFont"/>
    <w:link w:val="HTMLPreformatted"/>
    <w:uiPriority w:val="99"/>
    <w:semiHidden/>
    <w:rsid w:val="00CB0D01"/>
    <w:rPr>
      <w:rFonts w:ascii="Courier New" w:eastAsia="Times New Roman" w:hAnsi="Courier New" w:cs="Courier New"/>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3985">
      <w:bodyDiv w:val="1"/>
      <w:marLeft w:val="0"/>
      <w:marRight w:val="0"/>
      <w:marTop w:val="0"/>
      <w:marBottom w:val="0"/>
      <w:divBdr>
        <w:top w:val="none" w:sz="0" w:space="0" w:color="auto"/>
        <w:left w:val="none" w:sz="0" w:space="0" w:color="auto"/>
        <w:bottom w:val="none" w:sz="0" w:space="0" w:color="auto"/>
        <w:right w:val="none" w:sz="0" w:space="0" w:color="auto"/>
      </w:divBdr>
    </w:div>
    <w:div w:id="160898077">
      <w:bodyDiv w:val="1"/>
      <w:marLeft w:val="0"/>
      <w:marRight w:val="0"/>
      <w:marTop w:val="0"/>
      <w:marBottom w:val="0"/>
      <w:divBdr>
        <w:top w:val="none" w:sz="0" w:space="0" w:color="auto"/>
        <w:left w:val="none" w:sz="0" w:space="0" w:color="auto"/>
        <w:bottom w:val="none" w:sz="0" w:space="0" w:color="auto"/>
        <w:right w:val="none" w:sz="0" w:space="0" w:color="auto"/>
      </w:divBdr>
    </w:div>
    <w:div w:id="240451672">
      <w:bodyDiv w:val="1"/>
      <w:marLeft w:val="0"/>
      <w:marRight w:val="0"/>
      <w:marTop w:val="0"/>
      <w:marBottom w:val="0"/>
      <w:divBdr>
        <w:top w:val="none" w:sz="0" w:space="0" w:color="auto"/>
        <w:left w:val="none" w:sz="0" w:space="0" w:color="auto"/>
        <w:bottom w:val="none" w:sz="0" w:space="0" w:color="auto"/>
        <w:right w:val="none" w:sz="0" w:space="0" w:color="auto"/>
      </w:divBdr>
    </w:div>
    <w:div w:id="249392589">
      <w:bodyDiv w:val="1"/>
      <w:marLeft w:val="0"/>
      <w:marRight w:val="0"/>
      <w:marTop w:val="0"/>
      <w:marBottom w:val="0"/>
      <w:divBdr>
        <w:top w:val="none" w:sz="0" w:space="0" w:color="auto"/>
        <w:left w:val="none" w:sz="0" w:space="0" w:color="auto"/>
        <w:bottom w:val="none" w:sz="0" w:space="0" w:color="auto"/>
        <w:right w:val="none" w:sz="0" w:space="0" w:color="auto"/>
      </w:divBdr>
    </w:div>
    <w:div w:id="250744101">
      <w:bodyDiv w:val="1"/>
      <w:marLeft w:val="0"/>
      <w:marRight w:val="0"/>
      <w:marTop w:val="0"/>
      <w:marBottom w:val="0"/>
      <w:divBdr>
        <w:top w:val="none" w:sz="0" w:space="0" w:color="auto"/>
        <w:left w:val="none" w:sz="0" w:space="0" w:color="auto"/>
        <w:bottom w:val="none" w:sz="0" w:space="0" w:color="auto"/>
        <w:right w:val="none" w:sz="0" w:space="0" w:color="auto"/>
      </w:divBdr>
    </w:div>
    <w:div w:id="254364007">
      <w:bodyDiv w:val="1"/>
      <w:marLeft w:val="0"/>
      <w:marRight w:val="0"/>
      <w:marTop w:val="0"/>
      <w:marBottom w:val="0"/>
      <w:divBdr>
        <w:top w:val="none" w:sz="0" w:space="0" w:color="auto"/>
        <w:left w:val="none" w:sz="0" w:space="0" w:color="auto"/>
        <w:bottom w:val="none" w:sz="0" w:space="0" w:color="auto"/>
        <w:right w:val="none" w:sz="0" w:space="0" w:color="auto"/>
      </w:divBdr>
    </w:div>
    <w:div w:id="261567842">
      <w:bodyDiv w:val="1"/>
      <w:marLeft w:val="0"/>
      <w:marRight w:val="0"/>
      <w:marTop w:val="0"/>
      <w:marBottom w:val="0"/>
      <w:divBdr>
        <w:top w:val="none" w:sz="0" w:space="0" w:color="auto"/>
        <w:left w:val="none" w:sz="0" w:space="0" w:color="auto"/>
        <w:bottom w:val="none" w:sz="0" w:space="0" w:color="auto"/>
        <w:right w:val="none" w:sz="0" w:space="0" w:color="auto"/>
      </w:divBdr>
    </w:div>
    <w:div w:id="435060357">
      <w:bodyDiv w:val="1"/>
      <w:marLeft w:val="0"/>
      <w:marRight w:val="0"/>
      <w:marTop w:val="0"/>
      <w:marBottom w:val="0"/>
      <w:divBdr>
        <w:top w:val="none" w:sz="0" w:space="0" w:color="auto"/>
        <w:left w:val="none" w:sz="0" w:space="0" w:color="auto"/>
        <w:bottom w:val="none" w:sz="0" w:space="0" w:color="auto"/>
        <w:right w:val="none" w:sz="0" w:space="0" w:color="auto"/>
      </w:divBdr>
      <w:divsChild>
        <w:div w:id="1867788776">
          <w:marLeft w:val="0"/>
          <w:marRight w:val="0"/>
          <w:marTop w:val="0"/>
          <w:marBottom w:val="0"/>
          <w:divBdr>
            <w:top w:val="none" w:sz="0" w:space="0" w:color="auto"/>
            <w:left w:val="none" w:sz="0" w:space="0" w:color="auto"/>
            <w:bottom w:val="none" w:sz="0" w:space="0" w:color="auto"/>
            <w:right w:val="none" w:sz="0" w:space="0" w:color="auto"/>
          </w:divBdr>
          <w:divsChild>
            <w:div w:id="18627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5649">
      <w:bodyDiv w:val="1"/>
      <w:marLeft w:val="0"/>
      <w:marRight w:val="0"/>
      <w:marTop w:val="0"/>
      <w:marBottom w:val="0"/>
      <w:divBdr>
        <w:top w:val="none" w:sz="0" w:space="0" w:color="auto"/>
        <w:left w:val="none" w:sz="0" w:space="0" w:color="auto"/>
        <w:bottom w:val="none" w:sz="0" w:space="0" w:color="auto"/>
        <w:right w:val="none" w:sz="0" w:space="0" w:color="auto"/>
      </w:divBdr>
    </w:div>
    <w:div w:id="556283817">
      <w:bodyDiv w:val="1"/>
      <w:marLeft w:val="0"/>
      <w:marRight w:val="0"/>
      <w:marTop w:val="0"/>
      <w:marBottom w:val="0"/>
      <w:divBdr>
        <w:top w:val="none" w:sz="0" w:space="0" w:color="auto"/>
        <w:left w:val="none" w:sz="0" w:space="0" w:color="auto"/>
        <w:bottom w:val="none" w:sz="0" w:space="0" w:color="auto"/>
        <w:right w:val="none" w:sz="0" w:space="0" w:color="auto"/>
      </w:divBdr>
    </w:div>
    <w:div w:id="595751123">
      <w:bodyDiv w:val="1"/>
      <w:marLeft w:val="0"/>
      <w:marRight w:val="0"/>
      <w:marTop w:val="0"/>
      <w:marBottom w:val="0"/>
      <w:divBdr>
        <w:top w:val="none" w:sz="0" w:space="0" w:color="auto"/>
        <w:left w:val="none" w:sz="0" w:space="0" w:color="auto"/>
        <w:bottom w:val="none" w:sz="0" w:space="0" w:color="auto"/>
        <w:right w:val="none" w:sz="0" w:space="0" w:color="auto"/>
      </w:divBdr>
    </w:div>
    <w:div w:id="642278552">
      <w:bodyDiv w:val="1"/>
      <w:marLeft w:val="0"/>
      <w:marRight w:val="0"/>
      <w:marTop w:val="0"/>
      <w:marBottom w:val="0"/>
      <w:divBdr>
        <w:top w:val="none" w:sz="0" w:space="0" w:color="auto"/>
        <w:left w:val="none" w:sz="0" w:space="0" w:color="auto"/>
        <w:bottom w:val="none" w:sz="0" w:space="0" w:color="auto"/>
        <w:right w:val="none" w:sz="0" w:space="0" w:color="auto"/>
      </w:divBdr>
    </w:div>
    <w:div w:id="663900672">
      <w:bodyDiv w:val="1"/>
      <w:marLeft w:val="0"/>
      <w:marRight w:val="0"/>
      <w:marTop w:val="0"/>
      <w:marBottom w:val="0"/>
      <w:divBdr>
        <w:top w:val="none" w:sz="0" w:space="0" w:color="auto"/>
        <w:left w:val="none" w:sz="0" w:space="0" w:color="auto"/>
        <w:bottom w:val="none" w:sz="0" w:space="0" w:color="auto"/>
        <w:right w:val="none" w:sz="0" w:space="0" w:color="auto"/>
      </w:divBdr>
    </w:div>
    <w:div w:id="664824810">
      <w:bodyDiv w:val="1"/>
      <w:marLeft w:val="0"/>
      <w:marRight w:val="0"/>
      <w:marTop w:val="0"/>
      <w:marBottom w:val="0"/>
      <w:divBdr>
        <w:top w:val="none" w:sz="0" w:space="0" w:color="auto"/>
        <w:left w:val="none" w:sz="0" w:space="0" w:color="auto"/>
        <w:bottom w:val="none" w:sz="0" w:space="0" w:color="auto"/>
        <w:right w:val="none" w:sz="0" w:space="0" w:color="auto"/>
      </w:divBdr>
    </w:div>
    <w:div w:id="717169036">
      <w:bodyDiv w:val="1"/>
      <w:marLeft w:val="0"/>
      <w:marRight w:val="0"/>
      <w:marTop w:val="0"/>
      <w:marBottom w:val="0"/>
      <w:divBdr>
        <w:top w:val="none" w:sz="0" w:space="0" w:color="auto"/>
        <w:left w:val="none" w:sz="0" w:space="0" w:color="auto"/>
        <w:bottom w:val="none" w:sz="0" w:space="0" w:color="auto"/>
        <w:right w:val="none" w:sz="0" w:space="0" w:color="auto"/>
      </w:divBdr>
    </w:div>
    <w:div w:id="741561214">
      <w:bodyDiv w:val="1"/>
      <w:marLeft w:val="0"/>
      <w:marRight w:val="0"/>
      <w:marTop w:val="0"/>
      <w:marBottom w:val="0"/>
      <w:divBdr>
        <w:top w:val="none" w:sz="0" w:space="0" w:color="auto"/>
        <w:left w:val="none" w:sz="0" w:space="0" w:color="auto"/>
        <w:bottom w:val="none" w:sz="0" w:space="0" w:color="auto"/>
        <w:right w:val="none" w:sz="0" w:space="0" w:color="auto"/>
      </w:divBdr>
    </w:div>
    <w:div w:id="809442658">
      <w:bodyDiv w:val="1"/>
      <w:marLeft w:val="0"/>
      <w:marRight w:val="0"/>
      <w:marTop w:val="0"/>
      <w:marBottom w:val="0"/>
      <w:divBdr>
        <w:top w:val="none" w:sz="0" w:space="0" w:color="auto"/>
        <w:left w:val="none" w:sz="0" w:space="0" w:color="auto"/>
        <w:bottom w:val="none" w:sz="0" w:space="0" w:color="auto"/>
        <w:right w:val="none" w:sz="0" w:space="0" w:color="auto"/>
      </w:divBdr>
    </w:div>
    <w:div w:id="819155709">
      <w:bodyDiv w:val="1"/>
      <w:marLeft w:val="0"/>
      <w:marRight w:val="0"/>
      <w:marTop w:val="0"/>
      <w:marBottom w:val="0"/>
      <w:divBdr>
        <w:top w:val="none" w:sz="0" w:space="0" w:color="auto"/>
        <w:left w:val="none" w:sz="0" w:space="0" w:color="auto"/>
        <w:bottom w:val="none" w:sz="0" w:space="0" w:color="auto"/>
        <w:right w:val="none" w:sz="0" w:space="0" w:color="auto"/>
      </w:divBdr>
    </w:div>
    <w:div w:id="924998034">
      <w:bodyDiv w:val="1"/>
      <w:marLeft w:val="0"/>
      <w:marRight w:val="0"/>
      <w:marTop w:val="0"/>
      <w:marBottom w:val="0"/>
      <w:divBdr>
        <w:top w:val="none" w:sz="0" w:space="0" w:color="auto"/>
        <w:left w:val="none" w:sz="0" w:space="0" w:color="auto"/>
        <w:bottom w:val="none" w:sz="0" w:space="0" w:color="auto"/>
        <w:right w:val="none" w:sz="0" w:space="0" w:color="auto"/>
      </w:divBdr>
    </w:div>
    <w:div w:id="925504529">
      <w:bodyDiv w:val="1"/>
      <w:marLeft w:val="0"/>
      <w:marRight w:val="0"/>
      <w:marTop w:val="0"/>
      <w:marBottom w:val="0"/>
      <w:divBdr>
        <w:top w:val="none" w:sz="0" w:space="0" w:color="auto"/>
        <w:left w:val="none" w:sz="0" w:space="0" w:color="auto"/>
        <w:bottom w:val="none" w:sz="0" w:space="0" w:color="auto"/>
        <w:right w:val="none" w:sz="0" w:space="0" w:color="auto"/>
      </w:divBdr>
    </w:div>
    <w:div w:id="1022173829">
      <w:bodyDiv w:val="1"/>
      <w:marLeft w:val="0"/>
      <w:marRight w:val="0"/>
      <w:marTop w:val="0"/>
      <w:marBottom w:val="0"/>
      <w:divBdr>
        <w:top w:val="none" w:sz="0" w:space="0" w:color="auto"/>
        <w:left w:val="none" w:sz="0" w:space="0" w:color="auto"/>
        <w:bottom w:val="none" w:sz="0" w:space="0" w:color="auto"/>
        <w:right w:val="none" w:sz="0" w:space="0" w:color="auto"/>
      </w:divBdr>
    </w:div>
    <w:div w:id="1031029191">
      <w:bodyDiv w:val="1"/>
      <w:marLeft w:val="0"/>
      <w:marRight w:val="0"/>
      <w:marTop w:val="0"/>
      <w:marBottom w:val="0"/>
      <w:divBdr>
        <w:top w:val="none" w:sz="0" w:space="0" w:color="auto"/>
        <w:left w:val="none" w:sz="0" w:space="0" w:color="auto"/>
        <w:bottom w:val="none" w:sz="0" w:space="0" w:color="auto"/>
        <w:right w:val="none" w:sz="0" w:space="0" w:color="auto"/>
      </w:divBdr>
    </w:div>
    <w:div w:id="1129737956">
      <w:bodyDiv w:val="1"/>
      <w:marLeft w:val="0"/>
      <w:marRight w:val="0"/>
      <w:marTop w:val="0"/>
      <w:marBottom w:val="0"/>
      <w:divBdr>
        <w:top w:val="none" w:sz="0" w:space="0" w:color="auto"/>
        <w:left w:val="none" w:sz="0" w:space="0" w:color="auto"/>
        <w:bottom w:val="none" w:sz="0" w:space="0" w:color="auto"/>
        <w:right w:val="none" w:sz="0" w:space="0" w:color="auto"/>
      </w:divBdr>
    </w:div>
    <w:div w:id="1281231003">
      <w:bodyDiv w:val="1"/>
      <w:marLeft w:val="0"/>
      <w:marRight w:val="0"/>
      <w:marTop w:val="0"/>
      <w:marBottom w:val="0"/>
      <w:divBdr>
        <w:top w:val="none" w:sz="0" w:space="0" w:color="auto"/>
        <w:left w:val="none" w:sz="0" w:space="0" w:color="auto"/>
        <w:bottom w:val="none" w:sz="0" w:space="0" w:color="auto"/>
        <w:right w:val="none" w:sz="0" w:space="0" w:color="auto"/>
      </w:divBdr>
    </w:div>
    <w:div w:id="1315795852">
      <w:bodyDiv w:val="1"/>
      <w:marLeft w:val="0"/>
      <w:marRight w:val="0"/>
      <w:marTop w:val="0"/>
      <w:marBottom w:val="0"/>
      <w:divBdr>
        <w:top w:val="none" w:sz="0" w:space="0" w:color="auto"/>
        <w:left w:val="none" w:sz="0" w:space="0" w:color="auto"/>
        <w:bottom w:val="none" w:sz="0" w:space="0" w:color="auto"/>
        <w:right w:val="none" w:sz="0" w:space="0" w:color="auto"/>
      </w:divBdr>
    </w:div>
    <w:div w:id="1339772682">
      <w:bodyDiv w:val="1"/>
      <w:marLeft w:val="0"/>
      <w:marRight w:val="0"/>
      <w:marTop w:val="0"/>
      <w:marBottom w:val="0"/>
      <w:divBdr>
        <w:top w:val="none" w:sz="0" w:space="0" w:color="auto"/>
        <w:left w:val="none" w:sz="0" w:space="0" w:color="auto"/>
        <w:bottom w:val="none" w:sz="0" w:space="0" w:color="auto"/>
        <w:right w:val="none" w:sz="0" w:space="0" w:color="auto"/>
      </w:divBdr>
    </w:div>
    <w:div w:id="1376614095">
      <w:bodyDiv w:val="1"/>
      <w:marLeft w:val="0"/>
      <w:marRight w:val="0"/>
      <w:marTop w:val="0"/>
      <w:marBottom w:val="0"/>
      <w:divBdr>
        <w:top w:val="none" w:sz="0" w:space="0" w:color="auto"/>
        <w:left w:val="none" w:sz="0" w:space="0" w:color="auto"/>
        <w:bottom w:val="none" w:sz="0" w:space="0" w:color="auto"/>
        <w:right w:val="none" w:sz="0" w:space="0" w:color="auto"/>
      </w:divBdr>
    </w:div>
    <w:div w:id="1512718553">
      <w:bodyDiv w:val="1"/>
      <w:marLeft w:val="0"/>
      <w:marRight w:val="0"/>
      <w:marTop w:val="0"/>
      <w:marBottom w:val="0"/>
      <w:divBdr>
        <w:top w:val="none" w:sz="0" w:space="0" w:color="auto"/>
        <w:left w:val="none" w:sz="0" w:space="0" w:color="auto"/>
        <w:bottom w:val="none" w:sz="0" w:space="0" w:color="auto"/>
        <w:right w:val="none" w:sz="0" w:space="0" w:color="auto"/>
      </w:divBdr>
    </w:div>
    <w:div w:id="1683705043">
      <w:bodyDiv w:val="1"/>
      <w:marLeft w:val="0"/>
      <w:marRight w:val="0"/>
      <w:marTop w:val="0"/>
      <w:marBottom w:val="0"/>
      <w:divBdr>
        <w:top w:val="none" w:sz="0" w:space="0" w:color="auto"/>
        <w:left w:val="none" w:sz="0" w:space="0" w:color="auto"/>
        <w:bottom w:val="none" w:sz="0" w:space="0" w:color="auto"/>
        <w:right w:val="none" w:sz="0" w:space="0" w:color="auto"/>
      </w:divBdr>
    </w:div>
    <w:div w:id="1725831080">
      <w:bodyDiv w:val="1"/>
      <w:marLeft w:val="0"/>
      <w:marRight w:val="0"/>
      <w:marTop w:val="0"/>
      <w:marBottom w:val="0"/>
      <w:divBdr>
        <w:top w:val="none" w:sz="0" w:space="0" w:color="auto"/>
        <w:left w:val="none" w:sz="0" w:space="0" w:color="auto"/>
        <w:bottom w:val="none" w:sz="0" w:space="0" w:color="auto"/>
        <w:right w:val="none" w:sz="0" w:space="0" w:color="auto"/>
      </w:divBdr>
    </w:div>
    <w:div w:id="1774931008">
      <w:bodyDiv w:val="1"/>
      <w:marLeft w:val="0"/>
      <w:marRight w:val="0"/>
      <w:marTop w:val="0"/>
      <w:marBottom w:val="0"/>
      <w:divBdr>
        <w:top w:val="none" w:sz="0" w:space="0" w:color="auto"/>
        <w:left w:val="none" w:sz="0" w:space="0" w:color="auto"/>
        <w:bottom w:val="none" w:sz="0" w:space="0" w:color="auto"/>
        <w:right w:val="none" w:sz="0" w:space="0" w:color="auto"/>
      </w:divBdr>
    </w:div>
    <w:div w:id="1854881341">
      <w:bodyDiv w:val="1"/>
      <w:marLeft w:val="0"/>
      <w:marRight w:val="0"/>
      <w:marTop w:val="0"/>
      <w:marBottom w:val="0"/>
      <w:divBdr>
        <w:top w:val="none" w:sz="0" w:space="0" w:color="auto"/>
        <w:left w:val="none" w:sz="0" w:space="0" w:color="auto"/>
        <w:bottom w:val="none" w:sz="0" w:space="0" w:color="auto"/>
        <w:right w:val="none" w:sz="0" w:space="0" w:color="auto"/>
      </w:divBdr>
    </w:div>
    <w:div w:id="1879467763">
      <w:bodyDiv w:val="1"/>
      <w:marLeft w:val="0"/>
      <w:marRight w:val="0"/>
      <w:marTop w:val="0"/>
      <w:marBottom w:val="0"/>
      <w:divBdr>
        <w:top w:val="none" w:sz="0" w:space="0" w:color="auto"/>
        <w:left w:val="none" w:sz="0" w:space="0" w:color="auto"/>
        <w:bottom w:val="none" w:sz="0" w:space="0" w:color="auto"/>
        <w:right w:val="none" w:sz="0" w:space="0" w:color="auto"/>
      </w:divBdr>
    </w:div>
    <w:div w:id="2055960798">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089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ece.org/trans/danger/publi/ghs/ghs_rev00/00files_e.html" TargetMode="External"/><Relationship Id="rId18" Type="http://schemas.openxmlformats.org/officeDocument/2006/relationships/hyperlink" Target="https://www.unece.org/trans/danger/publi/ghs/ghs_rev06/06files_e.htm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lo.org/dyn/normlex/en/f?p=NORMLEXPUB:12000:0::NO"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unece.org/trans/main/dgdb/dgsubc4/c4age.html" TargetMode="External"/><Relationship Id="rId17" Type="http://schemas.openxmlformats.org/officeDocument/2006/relationships/hyperlink" Target="https://www.unece.org/trans/danger/publi/ghs/ghs_rev04/04files_e.html" TargetMode="External"/><Relationship Id="rId25" Type="http://schemas.openxmlformats.org/officeDocument/2006/relationships/image" Target="media/image4.png"/><Relationship Id="rId33" Type="http://schemas.openxmlformats.org/officeDocument/2006/relationships/footer" Target="footer1.xm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unece.org/trans/danger/publi/ghs/ghs_rev03/03files_e.html" TargetMode="External"/><Relationship Id="rId20" Type="http://schemas.openxmlformats.org/officeDocument/2006/relationships/hyperlink" Target="https://github.com/sei-international/GHS" TargetMode="External"/><Relationship Id="rId29"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ece.org/fileadmin/DAM/trans/main/dgdb/dgsubc4/ECOSOC/1999-65/1999-65e.pdf" TargetMode="External"/><Relationship Id="rId24" Type="http://schemas.openxmlformats.org/officeDocument/2006/relationships/image" Target="media/image3.png"/><Relationship Id="rId32" Type="http://schemas.openxmlformats.org/officeDocument/2006/relationships/header" Target="header3.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unece.org/trans/danger/publi/ghs/ghs_rev02/02files_e.html" TargetMode="External"/><Relationship Id="rId23" Type="http://schemas.openxmlformats.org/officeDocument/2006/relationships/image" Target="media/image2.png"/><Relationship Id="rId28" Type="http://schemas.openxmlformats.org/officeDocument/2006/relationships/image" Target="media/image6.wmf"/><Relationship Id="rId36" Type="http://schemas.microsoft.com/office/2016/09/relationships/commentsIds" Target="commentsIds.xml"/><Relationship Id="rId10" Type="http://schemas.openxmlformats.org/officeDocument/2006/relationships/hyperlink" Target="http://www.who.int/iomc/" TargetMode="External"/><Relationship Id="rId19" Type="http://schemas.openxmlformats.org/officeDocument/2006/relationships/hyperlink" Target="https://www.unece.org/trans/danger/publi/ghs/ghs_rev06/06files_e.html"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unece.org/trans/danger/publi/ghs/ghs_rev01/01files_e.html" TargetMode="External"/><Relationship Id="rId22" Type="http://schemas.openxmlformats.org/officeDocument/2006/relationships/image" Target="media/image1.png"/><Relationship Id="rId27" Type="http://schemas.openxmlformats.org/officeDocument/2006/relationships/hyperlink" Target="https://github.com/sei-international/GHS" TargetMode="External"/><Relationship Id="rId30" Type="http://schemas.openxmlformats.org/officeDocument/2006/relationships/header" Target="header1.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tate.gov/e/oes/eqt/chemicalpollution/83010.htm"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0.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n.persson\AppData\Local\Temp\sustainability-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0644A-DB73-4633-893C-02E9A66A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sustainability-template.dot</Template>
  <TotalTime>3</TotalTime>
  <Pages>28</Pages>
  <Words>36605</Words>
  <Characters>208650</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Hewlett-Packard Company</Company>
  <LinksUpToDate>false</LinksUpToDate>
  <CharactersWithSpaces>244766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creator>Linn Persson</dc:creator>
  <cp:lastModifiedBy>Stephen Fick</cp:lastModifiedBy>
  <cp:revision>3</cp:revision>
  <cp:lastPrinted>2017-10-08T06:27:00Z</cp:lastPrinted>
  <dcterms:created xsi:type="dcterms:W3CDTF">2017-11-03T10:07:00Z</dcterms:created>
  <dcterms:modified xsi:type="dcterms:W3CDTF">2017-11-03T10:49:00Z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zotero-version="4.0.29.23"&gt;&lt;session id="YgKiCQDu"/&gt;&lt;style id="http://www.zotero.org/styles/sustainability"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value=""/&gt;&lt;/prefs&gt;&lt;/data&gt;</vt:lpwstr>
  </property>
</Properties>
</file>